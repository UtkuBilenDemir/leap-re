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19872131" w:displacedByCustomXml="next"/>
    <w:bookmarkEnd w:id="0" w:displacedByCustomXml="next"/>
    <w:sdt>
      <w:sdtPr>
        <w:rPr>
          <w:lang w:val="en-GB"/>
        </w:rPr>
        <w:id w:val="841597412"/>
        <w:docPartObj>
          <w:docPartGallery w:val="Cover Pages"/>
          <w:docPartUnique/>
        </w:docPartObj>
      </w:sdtPr>
      <w:sdtContent>
        <w:p w14:paraId="6FE60E91" w14:textId="77777777" w:rsidR="00E30584" w:rsidRPr="00E17B36" w:rsidRDefault="00E30584">
          <w:pPr>
            <w:rPr>
              <w:rFonts w:cstheme="minorHAnsi"/>
              <w:lang w:val="en-GB"/>
            </w:rPr>
          </w:pPr>
        </w:p>
        <w:p w14:paraId="67C9C63C" w14:textId="77777777" w:rsidR="00E30584" w:rsidRPr="00E17B36" w:rsidRDefault="00E30584">
          <w:pPr>
            <w:rPr>
              <w:rFonts w:cstheme="minorHAnsi"/>
              <w:lang w:val="en-GB"/>
            </w:rPr>
          </w:pPr>
        </w:p>
        <w:p w14:paraId="42C6EBD9" w14:textId="77777777" w:rsidR="00E30584" w:rsidRPr="00E17B36" w:rsidRDefault="00E30584">
          <w:pPr>
            <w:rPr>
              <w:rFonts w:cstheme="minorHAnsi"/>
              <w:lang w:val="en-GB"/>
            </w:rPr>
          </w:pPr>
        </w:p>
        <w:p w14:paraId="6452CDEE" w14:textId="77777777" w:rsidR="00E30584" w:rsidRPr="00E17B36" w:rsidRDefault="00E30584">
          <w:pPr>
            <w:rPr>
              <w:rFonts w:cstheme="minorHAnsi"/>
              <w:lang w:val="en-GB"/>
            </w:rPr>
          </w:pPr>
        </w:p>
        <w:p w14:paraId="57B30517" w14:textId="77777777" w:rsidR="00E30584" w:rsidRPr="00E17B36" w:rsidRDefault="00E30584">
          <w:pPr>
            <w:rPr>
              <w:rFonts w:cstheme="minorHAnsi"/>
              <w:lang w:val="en-GB"/>
            </w:rPr>
          </w:pPr>
        </w:p>
        <w:p w14:paraId="09D73733" w14:textId="77777777" w:rsidR="00E30584" w:rsidRPr="00E17B36" w:rsidRDefault="00E30584">
          <w:pPr>
            <w:rPr>
              <w:rFonts w:cstheme="minorHAnsi"/>
              <w:lang w:val="en-GB"/>
            </w:rPr>
          </w:pPr>
        </w:p>
        <w:p w14:paraId="206D4BF6" w14:textId="77777777" w:rsidR="00E30584" w:rsidRPr="00E17B36" w:rsidRDefault="00E30584">
          <w:pPr>
            <w:pStyle w:val="Title"/>
            <w:jc w:val="both"/>
            <w:rPr>
              <w:rFonts w:asciiTheme="minorHAnsi" w:hAnsiTheme="minorHAnsi" w:cstheme="minorHAnsi"/>
              <w:color w:val="7F7F7F" w:themeColor="text1" w:themeTint="80"/>
            </w:rPr>
          </w:pPr>
        </w:p>
        <w:p w14:paraId="1C07EB32" w14:textId="77777777" w:rsidR="00E30584" w:rsidRPr="00E17B36" w:rsidRDefault="00E17B36">
          <w:pPr>
            <w:rPr>
              <w:lang w:val="en-GB"/>
            </w:rPr>
          </w:pPr>
          <w:r w:rsidRPr="00E17B36">
            <w:rPr>
              <w:noProof/>
              <w:lang w:val="en-GB"/>
            </w:rPr>
            <w:drawing>
              <wp:inline distT="0" distB="0" distL="0" distR="0" wp14:anchorId="364306E2" wp14:editId="446BE5A4">
                <wp:extent cx="5731510" cy="11899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5731510" cy="1189990"/>
                        </a:xfrm>
                        <a:prstGeom prst="rect">
                          <a:avLst/>
                        </a:prstGeom>
                      </pic:spPr>
                    </pic:pic>
                  </a:graphicData>
                </a:graphic>
              </wp:inline>
            </w:drawing>
          </w:r>
        </w:p>
        <w:p w14:paraId="76D693EF" w14:textId="77777777" w:rsidR="00E30584" w:rsidRPr="00E17B36" w:rsidRDefault="00E30584">
          <w:pPr>
            <w:pStyle w:val="Title"/>
            <w:rPr>
              <w:rFonts w:asciiTheme="minorHAnsi" w:hAnsiTheme="minorHAnsi" w:cstheme="minorHAnsi"/>
              <w:color w:val="7F7F7F" w:themeColor="text1" w:themeTint="80"/>
              <w:sz w:val="20"/>
              <w:szCs w:val="20"/>
            </w:rPr>
          </w:pPr>
        </w:p>
        <w:p w14:paraId="20F62F90" w14:textId="77777777" w:rsidR="00E30584" w:rsidRPr="00E17B36" w:rsidRDefault="00E30584">
          <w:pPr>
            <w:pStyle w:val="Title"/>
            <w:rPr>
              <w:rFonts w:asciiTheme="minorHAnsi" w:hAnsiTheme="minorHAnsi" w:cstheme="minorHAnsi"/>
              <w:color w:val="7F7F7F" w:themeColor="text1" w:themeTint="80"/>
              <w:sz w:val="40"/>
              <w:szCs w:val="40"/>
            </w:rPr>
          </w:pPr>
        </w:p>
        <w:p w14:paraId="1F8B64FB" w14:textId="77777777" w:rsidR="00E30584" w:rsidRPr="00E17B36" w:rsidRDefault="00E17B36">
          <w:pPr>
            <w:pStyle w:val="Title"/>
            <w:rPr>
              <w:rFonts w:asciiTheme="minorHAnsi" w:hAnsiTheme="minorHAnsi" w:cstheme="minorHAnsi"/>
              <w:color w:val="7F7F7F" w:themeColor="text1" w:themeTint="80"/>
              <w:sz w:val="56"/>
            </w:rPr>
          </w:pPr>
          <w:r w:rsidRPr="00E17B36">
            <w:rPr>
              <w:rFonts w:asciiTheme="minorHAnsi" w:hAnsiTheme="minorHAnsi" w:cstheme="minorHAnsi"/>
              <w:color w:val="7F7F7F" w:themeColor="text1" w:themeTint="80"/>
              <w:sz w:val="56"/>
            </w:rPr>
            <w:t>Draft WP5 | Detailed Workplan</w:t>
          </w:r>
        </w:p>
        <w:p w14:paraId="41ADB777" w14:textId="77777777" w:rsidR="00E30584" w:rsidRPr="00E17B36" w:rsidRDefault="00E17B36">
          <w:pPr>
            <w:jc w:val="center"/>
            <w:rPr>
              <w:b/>
              <w:color w:val="C00000"/>
              <w:lang w:val="en-GB"/>
            </w:rPr>
          </w:pPr>
          <w:r w:rsidRPr="00E17B36">
            <w:rPr>
              <w:b/>
              <w:color w:val="C00000"/>
              <w:lang w:val="en-GB"/>
            </w:rPr>
            <w:t>Version 05 | 16 Mar. 2021</w:t>
          </w:r>
        </w:p>
        <w:p w14:paraId="4064389B" w14:textId="77777777" w:rsidR="00E30584" w:rsidRPr="00E17B36" w:rsidRDefault="00E17B36">
          <w:pPr>
            <w:spacing w:before="0" w:after="160" w:line="259" w:lineRule="auto"/>
            <w:jc w:val="left"/>
            <w:rPr>
              <w:rFonts w:cstheme="minorHAnsi"/>
              <w:lang w:val="en-GB"/>
            </w:rPr>
          </w:pPr>
        </w:p>
      </w:sdtContent>
    </w:sdt>
    <w:p w14:paraId="5FDC6D1F" w14:textId="77777777" w:rsidR="00E30584" w:rsidRPr="00E17B36" w:rsidRDefault="00E17B36">
      <w:pPr>
        <w:spacing w:before="0" w:after="160" w:line="259" w:lineRule="auto"/>
        <w:jc w:val="left"/>
        <w:rPr>
          <w:lang w:val="en-GB"/>
        </w:rPr>
      </w:pPr>
      <w:r w:rsidRPr="00E17B36">
        <w:rPr>
          <w:lang w:val="en-GB"/>
        </w:rPr>
        <w:t xml:space="preserve">Acronym </w:t>
      </w:r>
      <w:bookmarkStart w:id="1" w:name="_Toc440011433"/>
      <w:bookmarkStart w:id="2" w:name="_Toc440011155"/>
      <w:bookmarkEnd w:id="1"/>
      <w:bookmarkEnd w:id="2"/>
    </w:p>
    <w:tbl>
      <w:tblPr>
        <w:tblW w:w="9026" w:type="dxa"/>
        <w:tblLayout w:type="fixed"/>
        <w:tblLook w:val="04A0" w:firstRow="1" w:lastRow="0" w:firstColumn="1" w:lastColumn="0" w:noHBand="0" w:noVBand="1"/>
      </w:tblPr>
      <w:tblGrid>
        <w:gridCol w:w="1482"/>
        <w:gridCol w:w="7544"/>
      </w:tblGrid>
      <w:tr w:rsidR="00E30584" w:rsidRPr="00E17B36" w14:paraId="002B1AFC" w14:textId="77777777">
        <w:tc>
          <w:tcPr>
            <w:tcW w:w="1482" w:type="dxa"/>
          </w:tcPr>
          <w:p w14:paraId="26531DCC" w14:textId="77777777" w:rsidR="00E30584" w:rsidRPr="00E17B36" w:rsidRDefault="00E17B36">
            <w:pPr>
              <w:widowControl w:val="0"/>
              <w:spacing w:after="120"/>
              <w:rPr>
                <w:rFonts w:cstheme="minorHAnsi"/>
                <w:lang w:val="en-GB"/>
              </w:rPr>
            </w:pPr>
            <w:proofErr w:type="spellStart"/>
            <w:r w:rsidRPr="00E17B36">
              <w:rPr>
                <w:rFonts w:cstheme="minorHAnsi"/>
                <w:lang w:val="en-GB"/>
              </w:rPr>
              <w:t>DoA</w:t>
            </w:r>
            <w:proofErr w:type="spellEnd"/>
          </w:p>
        </w:tc>
        <w:tc>
          <w:tcPr>
            <w:tcW w:w="7543" w:type="dxa"/>
          </w:tcPr>
          <w:p w14:paraId="5DAAE549" w14:textId="77777777" w:rsidR="00E30584" w:rsidRPr="00E17B36" w:rsidRDefault="00E17B36">
            <w:pPr>
              <w:widowControl w:val="0"/>
              <w:spacing w:after="120"/>
              <w:rPr>
                <w:rFonts w:cstheme="minorHAnsi"/>
                <w:lang w:val="en-GB"/>
              </w:rPr>
            </w:pPr>
            <w:r w:rsidRPr="00E17B36">
              <w:rPr>
                <w:rFonts w:cstheme="minorHAnsi"/>
                <w:lang w:val="en-GB"/>
              </w:rPr>
              <w:t>Description of Action</w:t>
            </w:r>
          </w:p>
        </w:tc>
      </w:tr>
      <w:tr w:rsidR="00E30584" w:rsidRPr="00E17B36" w14:paraId="58044855" w14:textId="77777777">
        <w:tc>
          <w:tcPr>
            <w:tcW w:w="1482" w:type="dxa"/>
          </w:tcPr>
          <w:p w14:paraId="10B6D385" w14:textId="77777777" w:rsidR="00E30584" w:rsidRPr="00E17B36" w:rsidRDefault="00E17B36">
            <w:pPr>
              <w:widowControl w:val="0"/>
              <w:spacing w:after="120"/>
              <w:rPr>
                <w:rFonts w:cstheme="minorHAnsi"/>
                <w:lang w:val="en-GB"/>
              </w:rPr>
            </w:pPr>
            <w:r w:rsidRPr="00E17B36">
              <w:rPr>
                <w:rFonts w:cstheme="minorHAnsi"/>
                <w:lang w:val="en-GB"/>
              </w:rPr>
              <w:t>GA</w:t>
            </w:r>
          </w:p>
        </w:tc>
        <w:tc>
          <w:tcPr>
            <w:tcW w:w="7543" w:type="dxa"/>
          </w:tcPr>
          <w:p w14:paraId="50DD61F8" w14:textId="77777777" w:rsidR="00E30584" w:rsidRPr="00E17B36" w:rsidRDefault="00E17B36">
            <w:pPr>
              <w:widowControl w:val="0"/>
              <w:spacing w:after="120"/>
              <w:rPr>
                <w:rFonts w:cstheme="minorHAnsi"/>
                <w:lang w:val="en-GB"/>
              </w:rPr>
            </w:pPr>
            <w:r w:rsidRPr="00E17B36">
              <w:rPr>
                <w:rFonts w:cstheme="minorHAnsi"/>
                <w:lang w:val="en-GB"/>
              </w:rPr>
              <w:t>Grant Agreement</w:t>
            </w:r>
          </w:p>
        </w:tc>
      </w:tr>
      <w:tr w:rsidR="00E30584" w:rsidRPr="00E17B36" w14:paraId="5B3BC2C3" w14:textId="77777777">
        <w:tc>
          <w:tcPr>
            <w:tcW w:w="1482" w:type="dxa"/>
          </w:tcPr>
          <w:p w14:paraId="3757BDBF" w14:textId="77777777" w:rsidR="00E30584" w:rsidRPr="00E17B36" w:rsidRDefault="00E17B36">
            <w:pPr>
              <w:widowControl w:val="0"/>
              <w:spacing w:after="120"/>
              <w:rPr>
                <w:rFonts w:cstheme="minorHAnsi"/>
                <w:lang w:val="en-GB"/>
              </w:rPr>
            </w:pPr>
            <w:r w:rsidRPr="00E17B36">
              <w:rPr>
                <w:rFonts w:cstheme="minorHAnsi"/>
                <w:lang w:val="en-GB"/>
              </w:rPr>
              <w:t>MS</w:t>
            </w:r>
          </w:p>
        </w:tc>
        <w:tc>
          <w:tcPr>
            <w:tcW w:w="7543" w:type="dxa"/>
          </w:tcPr>
          <w:p w14:paraId="3C170C33" w14:textId="77777777" w:rsidR="00E30584" w:rsidRPr="00E17B36" w:rsidRDefault="00E17B36">
            <w:pPr>
              <w:widowControl w:val="0"/>
              <w:spacing w:after="120"/>
              <w:rPr>
                <w:rFonts w:cstheme="minorHAnsi"/>
                <w:lang w:val="en-GB"/>
              </w:rPr>
            </w:pPr>
            <w:r w:rsidRPr="00E17B36">
              <w:rPr>
                <w:rFonts w:cstheme="minorHAnsi"/>
                <w:lang w:val="en-GB"/>
              </w:rPr>
              <w:t>Milestone</w:t>
            </w:r>
          </w:p>
        </w:tc>
      </w:tr>
      <w:tr w:rsidR="00E30584" w:rsidRPr="00E17B36" w14:paraId="35853F91" w14:textId="77777777">
        <w:tc>
          <w:tcPr>
            <w:tcW w:w="1482" w:type="dxa"/>
          </w:tcPr>
          <w:p w14:paraId="1EABA28F" w14:textId="77777777" w:rsidR="00E30584" w:rsidRPr="00E17B36" w:rsidRDefault="00E17B36">
            <w:pPr>
              <w:widowControl w:val="0"/>
              <w:spacing w:after="120"/>
              <w:rPr>
                <w:rFonts w:cstheme="minorHAnsi"/>
                <w:lang w:val="en-GB"/>
              </w:rPr>
            </w:pPr>
            <w:r w:rsidRPr="00E17B36">
              <w:rPr>
                <w:rFonts w:cstheme="minorHAnsi"/>
                <w:lang w:val="en-GB"/>
              </w:rPr>
              <w:t>M&amp;E</w:t>
            </w:r>
          </w:p>
        </w:tc>
        <w:tc>
          <w:tcPr>
            <w:tcW w:w="7543" w:type="dxa"/>
          </w:tcPr>
          <w:p w14:paraId="39881B1F" w14:textId="77777777" w:rsidR="00E30584" w:rsidRPr="00E17B36" w:rsidRDefault="00E17B36">
            <w:pPr>
              <w:widowControl w:val="0"/>
              <w:spacing w:after="120"/>
              <w:rPr>
                <w:rFonts w:cstheme="minorHAnsi"/>
                <w:lang w:val="en-GB"/>
              </w:rPr>
            </w:pPr>
            <w:r w:rsidRPr="00E17B36">
              <w:rPr>
                <w:rFonts w:cstheme="minorHAnsi"/>
                <w:lang w:val="en-GB"/>
              </w:rPr>
              <w:t xml:space="preserve">Monitoring &amp; Evaluation </w:t>
            </w:r>
          </w:p>
        </w:tc>
      </w:tr>
      <w:tr w:rsidR="00E30584" w:rsidRPr="00E17B36" w14:paraId="1E654AC6" w14:textId="77777777">
        <w:tc>
          <w:tcPr>
            <w:tcW w:w="1482" w:type="dxa"/>
          </w:tcPr>
          <w:p w14:paraId="53E46635" w14:textId="77777777" w:rsidR="00E30584" w:rsidRPr="00E17B36" w:rsidRDefault="00E17B36">
            <w:pPr>
              <w:widowControl w:val="0"/>
              <w:spacing w:after="120"/>
              <w:rPr>
                <w:rFonts w:cstheme="minorHAnsi"/>
                <w:lang w:val="en-GB"/>
              </w:rPr>
            </w:pPr>
            <w:r w:rsidRPr="00E17B36">
              <w:rPr>
                <w:rFonts w:cstheme="minorHAnsi"/>
                <w:lang w:val="en-GB"/>
              </w:rPr>
              <w:t>O&amp;F</w:t>
            </w:r>
          </w:p>
        </w:tc>
        <w:tc>
          <w:tcPr>
            <w:tcW w:w="7543" w:type="dxa"/>
          </w:tcPr>
          <w:p w14:paraId="7C31D27F" w14:textId="77777777" w:rsidR="00E30584" w:rsidRPr="00E17B36" w:rsidRDefault="00E17B36">
            <w:pPr>
              <w:widowControl w:val="0"/>
              <w:spacing w:after="120"/>
              <w:rPr>
                <w:rFonts w:cstheme="minorHAnsi"/>
                <w:lang w:val="en-GB"/>
              </w:rPr>
            </w:pPr>
            <w:r w:rsidRPr="00E17B36">
              <w:rPr>
                <w:rFonts w:cstheme="minorHAnsi"/>
                <w:lang w:val="en-GB"/>
              </w:rPr>
              <w:t xml:space="preserve">Organisational &amp; Funding </w:t>
            </w:r>
          </w:p>
        </w:tc>
      </w:tr>
      <w:tr w:rsidR="00E30584" w:rsidRPr="00E17B36" w14:paraId="17A1FE9B" w14:textId="77777777">
        <w:tc>
          <w:tcPr>
            <w:tcW w:w="1482" w:type="dxa"/>
          </w:tcPr>
          <w:p w14:paraId="2EF2527E" w14:textId="77777777" w:rsidR="00E30584" w:rsidRPr="00E17B36" w:rsidRDefault="00E17B36">
            <w:pPr>
              <w:widowControl w:val="0"/>
              <w:spacing w:after="120"/>
              <w:rPr>
                <w:rFonts w:cstheme="minorHAnsi"/>
                <w:lang w:val="en-GB"/>
              </w:rPr>
            </w:pPr>
            <w:proofErr w:type="spellStart"/>
            <w:r w:rsidRPr="00E17B36">
              <w:rPr>
                <w:rFonts w:cstheme="minorHAnsi"/>
                <w:lang w:val="en-GB"/>
              </w:rPr>
              <w:t>tbd</w:t>
            </w:r>
            <w:proofErr w:type="spellEnd"/>
          </w:p>
        </w:tc>
        <w:tc>
          <w:tcPr>
            <w:tcW w:w="7543" w:type="dxa"/>
          </w:tcPr>
          <w:p w14:paraId="215366F8" w14:textId="77777777" w:rsidR="00E30584" w:rsidRPr="00E17B36" w:rsidRDefault="00E17B36">
            <w:pPr>
              <w:widowControl w:val="0"/>
              <w:spacing w:after="120"/>
              <w:rPr>
                <w:rFonts w:cstheme="minorHAnsi"/>
                <w:lang w:val="en-GB"/>
              </w:rPr>
            </w:pPr>
            <w:r w:rsidRPr="00E17B36">
              <w:rPr>
                <w:rFonts w:cstheme="minorHAnsi"/>
                <w:lang w:val="en-GB"/>
              </w:rPr>
              <w:t>to be determined</w:t>
            </w:r>
          </w:p>
        </w:tc>
      </w:tr>
      <w:tr w:rsidR="00E30584" w:rsidRPr="00E17B36" w14:paraId="136E78F5" w14:textId="77777777">
        <w:trPr>
          <w:trHeight w:val="80"/>
        </w:trPr>
        <w:tc>
          <w:tcPr>
            <w:tcW w:w="1482" w:type="dxa"/>
          </w:tcPr>
          <w:p w14:paraId="3CB130DD" w14:textId="77777777" w:rsidR="00E30584" w:rsidRPr="00E17B36" w:rsidRDefault="00E17B36">
            <w:pPr>
              <w:widowControl w:val="0"/>
              <w:spacing w:after="120"/>
              <w:rPr>
                <w:rFonts w:cstheme="minorHAnsi"/>
                <w:lang w:val="en-GB"/>
              </w:rPr>
            </w:pPr>
            <w:r w:rsidRPr="00E17B36">
              <w:rPr>
                <w:rFonts w:cstheme="minorHAnsi"/>
                <w:lang w:val="en-GB"/>
              </w:rPr>
              <w:t xml:space="preserve">WP </w:t>
            </w:r>
          </w:p>
        </w:tc>
        <w:tc>
          <w:tcPr>
            <w:tcW w:w="7543" w:type="dxa"/>
          </w:tcPr>
          <w:p w14:paraId="74AC5CBB" w14:textId="77777777" w:rsidR="00E30584" w:rsidRPr="00E17B36" w:rsidRDefault="00E17B36">
            <w:pPr>
              <w:widowControl w:val="0"/>
              <w:spacing w:after="120"/>
              <w:rPr>
                <w:rFonts w:cstheme="minorHAnsi"/>
                <w:lang w:val="en-GB"/>
              </w:rPr>
            </w:pPr>
            <w:r w:rsidRPr="00E17B36">
              <w:rPr>
                <w:rFonts w:cstheme="minorHAnsi"/>
                <w:lang w:val="en-GB"/>
              </w:rPr>
              <w:t>Work Package</w:t>
            </w:r>
          </w:p>
        </w:tc>
      </w:tr>
    </w:tbl>
    <w:p w14:paraId="10230EC5" w14:textId="77777777" w:rsidR="00E30584" w:rsidRPr="00E17B36" w:rsidRDefault="00E17B36">
      <w:pPr>
        <w:spacing w:before="0" w:after="160" w:line="259" w:lineRule="auto"/>
        <w:jc w:val="left"/>
        <w:rPr>
          <w:rFonts w:cstheme="minorHAnsi"/>
          <w:lang w:val="en-GB"/>
        </w:rPr>
      </w:pPr>
      <w:r w:rsidRPr="00E17B36">
        <w:rPr>
          <w:rFonts w:cstheme="minorHAnsi"/>
          <w:lang w:val="en-GB"/>
        </w:rPr>
        <w:t xml:space="preserve">  </w:t>
      </w:r>
    </w:p>
    <w:p w14:paraId="2BFA6526" w14:textId="77777777" w:rsidR="00E30584" w:rsidRPr="00E17B36" w:rsidRDefault="00E30584">
      <w:pPr>
        <w:jc w:val="left"/>
        <w:rPr>
          <w:rFonts w:cs="Arial"/>
          <w:sz w:val="18"/>
          <w:szCs w:val="18"/>
          <w:lang w:val="en-GB"/>
        </w:rPr>
      </w:pPr>
    </w:p>
    <w:p w14:paraId="40072484" w14:textId="77777777" w:rsidR="00E30584" w:rsidRPr="00E17B36" w:rsidRDefault="00E17B36">
      <w:pPr>
        <w:spacing w:before="0" w:after="160" w:line="259" w:lineRule="auto"/>
        <w:jc w:val="left"/>
        <w:rPr>
          <w:b/>
          <w:bCs/>
          <w:color w:val="595959" w:themeColor="text1" w:themeTint="A6"/>
          <w:sz w:val="26"/>
          <w:szCs w:val="26"/>
          <w:lang w:val="en-GB"/>
        </w:rPr>
      </w:pPr>
      <w:r w:rsidRPr="00E17B36">
        <w:rPr>
          <w:lang w:val="en-GB"/>
        </w:rPr>
        <w:br w:type="page"/>
      </w:r>
    </w:p>
    <w:p w14:paraId="6D10C141" w14:textId="77777777" w:rsidR="00E30584" w:rsidRPr="00E17B36" w:rsidRDefault="00E17B36">
      <w:pPr>
        <w:pStyle w:val="Heading2"/>
      </w:pPr>
      <w:bookmarkStart w:id="3" w:name="_Toc64621545"/>
      <w:r w:rsidRPr="00E17B36">
        <w:lastRenderedPageBreak/>
        <w:t>Description of WP5 - Long-term Perspective</w:t>
      </w:r>
      <w:bookmarkEnd w:id="3"/>
    </w:p>
    <w:p w14:paraId="36D2CAA2" w14:textId="77777777" w:rsidR="00E30584" w:rsidRPr="00E17B36" w:rsidRDefault="00E17B36">
      <w:pPr>
        <w:rPr>
          <w:lang w:val="en-GB"/>
        </w:rPr>
      </w:pPr>
      <w:r w:rsidRPr="00E17B36">
        <w:rPr>
          <w:i/>
          <w:lang w:val="en-GB"/>
        </w:rPr>
        <w:t xml:space="preserve">Start date: </w:t>
      </w:r>
      <w:r w:rsidRPr="00E17B36">
        <w:rPr>
          <w:rFonts w:cstheme="minorHAnsi"/>
          <w:i/>
          <w:iCs/>
          <w:u w:val="single"/>
          <w:lang w:val="en-GB"/>
        </w:rPr>
        <w:t>M3 (Dec. 2020</w:t>
      </w:r>
      <w:proofErr w:type="gramStart"/>
      <w:r w:rsidRPr="00E17B36">
        <w:rPr>
          <w:rFonts w:cstheme="minorHAnsi"/>
          <w:i/>
          <w:iCs/>
          <w:u w:val="single"/>
          <w:lang w:val="en-GB"/>
        </w:rPr>
        <w:t xml:space="preserve">) </w:t>
      </w:r>
      <w:r w:rsidRPr="00E17B36">
        <w:rPr>
          <w:i/>
          <w:lang w:val="en-GB"/>
        </w:rPr>
        <w:t>;</w:t>
      </w:r>
      <w:proofErr w:type="gramEnd"/>
      <w:r w:rsidRPr="00E17B36">
        <w:rPr>
          <w:i/>
          <w:lang w:val="en-GB"/>
        </w:rPr>
        <w:t xml:space="preserve"> End date:</w:t>
      </w:r>
      <w:r w:rsidRPr="00E17B36">
        <w:rPr>
          <w:i/>
          <w:iCs/>
          <w:u w:val="single"/>
          <w:lang w:val="en-GB"/>
        </w:rPr>
        <w:t xml:space="preserve"> M63 (Dec. 2025)</w:t>
      </w:r>
    </w:p>
    <w:p w14:paraId="4FB4719B" w14:textId="77777777" w:rsidR="00E30584" w:rsidRPr="00E17B36" w:rsidRDefault="00E17B36">
      <w:pPr>
        <w:jc w:val="left"/>
        <w:rPr>
          <w:b/>
          <w:i/>
          <w:lang w:val="en-GB"/>
        </w:rPr>
      </w:pPr>
      <w:r w:rsidRPr="00E17B36">
        <w:rPr>
          <w:b/>
          <w:i/>
          <w:lang w:val="en-GB"/>
        </w:rPr>
        <w:t xml:space="preserve">Work Package Leader- co-Leader: </w:t>
      </w:r>
    </w:p>
    <w:p w14:paraId="58772F75" w14:textId="77777777" w:rsidR="00E30584" w:rsidRPr="00E17B36" w:rsidRDefault="00E17B36">
      <w:pPr>
        <w:pStyle w:val="ListParagraph"/>
        <w:numPr>
          <w:ilvl w:val="0"/>
          <w:numId w:val="2"/>
        </w:numPr>
        <w:jc w:val="left"/>
        <w:rPr>
          <w:szCs w:val="20"/>
          <w:lang w:val="en-GB"/>
        </w:rPr>
      </w:pPr>
      <w:r w:rsidRPr="00E17B36">
        <w:rPr>
          <w:szCs w:val="20"/>
          <w:lang w:val="en-GB"/>
        </w:rPr>
        <w:t xml:space="preserve">Mr </w:t>
      </w:r>
      <w:proofErr w:type="spellStart"/>
      <w:r w:rsidRPr="00E17B36">
        <w:rPr>
          <w:szCs w:val="20"/>
          <w:lang w:val="en-GB"/>
        </w:rPr>
        <w:t>Abdellatif</w:t>
      </w:r>
      <w:proofErr w:type="spellEnd"/>
      <w:r w:rsidRPr="00E17B36">
        <w:rPr>
          <w:szCs w:val="20"/>
          <w:lang w:val="en-GB"/>
        </w:rPr>
        <w:t xml:space="preserve"> </w:t>
      </w:r>
      <w:proofErr w:type="spellStart"/>
      <w:r w:rsidRPr="00E17B36">
        <w:rPr>
          <w:szCs w:val="20"/>
          <w:lang w:val="en-GB"/>
        </w:rPr>
        <w:t>Zerga</w:t>
      </w:r>
      <w:proofErr w:type="spellEnd"/>
      <w:r w:rsidRPr="00E17B36">
        <w:rPr>
          <w:szCs w:val="20"/>
          <w:lang w:val="en-GB"/>
        </w:rPr>
        <w:t xml:space="preserve"> &amp; Mr Erick Tambo | Pan African University Water and Energy Science (</w:t>
      </w:r>
      <w:r w:rsidRPr="00E17B36">
        <w:rPr>
          <w:b/>
          <w:szCs w:val="20"/>
          <w:lang w:val="en-GB"/>
        </w:rPr>
        <w:t>PAUWES</w:t>
      </w:r>
      <w:r w:rsidRPr="00E17B36">
        <w:rPr>
          <w:szCs w:val="20"/>
          <w:lang w:val="en-GB"/>
        </w:rPr>
        <w:t>)</w:t>
      </w:r>
    </w:p>
    <w:p w14:paraId="6F6487C6" w14:textId="77777777" w:rsidR="00E30584" w:rsidRPr="00E17B36" w:rsidRDefault="00E17B36">
      <w:pPr>
        <w:pStyle w:val="ListParagraph"/>
        <w:numPr>
          <w:ilvl w:val="0"/>
          <w:numId w:val="2"/>
        </w:numPr>
        <w:jc w:val="left"/>
        <w:rPr>
          <w:szCs w:val="20"/>
          <w:lang w:val="en-GB"/>
        </w:rPr>
      </w:pPr>
      <w:bookmarkStart w:id="4" w:name="_Hlk65010046"/>
      <w:r w:rsidRPr="00E17B36">
        <w:rPr>
          <w:szCs w:val="20"/>
          <w:lang w:val="en-GB"/>
        </w:rPr>
        <w:t xml:space="preserve">Mr Stefan A. Haffner | German Aerospace </w:t>
      </w:r>
      <w:proofErr w:type="spellStart"/>
      <w:r w:rsidRPr="00E17B36">
        <w:rPr>
          <w:szCs w:val="20"/>
          <w:lang w:val="en-GB"/>
        </w:rPr>
        <w:t>Center</w:t>
      </w:r>
      <w:proofErr w:type="spellEnd"/>
      <w:r w:rsidRPr="00E17B36">
        <w:rPr>
          <w:szCs w:val="20"/>
          <w:lang w:val="en-GB"/>
        </w:rPr>
        <w:t xml:space="preserve"> (</w:t>
      </w:r>
      <w:r w:rsidRPr="00E17B36">
        <w:rPr>
          <w:b/>
          <w:szCs w:val="20"/>
          <w:lang w:val="en-GB"/>
        </w:rPr>
        <w:t>DLR</w:t>
      </w:r>
      <w:r w:rsidRPr="00E17B36">
        <w:rPr>
          <w:szCs w:val="20"/>
          <w:lang w:val="en-GB"/>
        </w:rPr>
        <w:t>)</w:t>
      </w:r>
      <w:bookmarkEnd w:id="4"/>
    </w:p>
    <w:p w14:paraId="7EB9A2D3" w14:textId="77777777" w:rsidR="00E30584" w:rsidRPr="00E17B36" w:rsidRDefault="00E30584">
      <w:pPr>
        <w:jc w:val="left"/>
        <w:rPr>
          <w:b/>
          <w:i/>
          <w:lang w:val="en-GB"/>
        </w:rPr>
      </w:pPr>
    </w:p>
    <w:p w14:paraId="32A86812" w14:textId="77777777" w:rsidR="00E30584" w:rsidRPr="00E17B36" w:rsidRDefault="00E17B36">
      <w:pPr>
        <w:jc w:val="left"/>
        <w:rPr>
          <w:b/>
          <w:i/>
          <w:lang w:val="en-GB"/>
        </w:rPr>
      </w:pPr>
      <w:r w:rsidRPr="00E17B36">
        <w:rPr>
          <w:b/>
          <w:i/>
          <w:lang w:val="en-GB"/>
        </w:rPr>
        <w:t>All Partners in the Work Package</w:t>
      </w:r>
    </w:p>
    <w:tbl>
      <w:tblPr>
        <w:tblW w:w="10032" w:type="dxa"/>
        <w:tblLayout w:type="fixed"/>
        <w:tblLook w:val="04A0" w:firstRow="1" w:lastRow="0" w:firstColumn="1" w:lastColumn="0" w:noHBand="0" w:noVBand="1"/>
      </w:tblPr>
      <w:tblGrid>
        <w:gridCol w:w="532"/>
        <w:gridCol w:w="3767"/>
        <w:gridCol w:w="1249"/>
        <w:gridCol w:w="946"/>
        <w:gridCol w:w="2495"/>
        <w:gridCol w:w="24"/>
        <w:gridCol w:w="783"/>
        <w:gridCol w:w="236"/>
      </w:tblGrid>
      <w:tr w:rsidR="00E30584" w:rsidRPr="00E17B36" w14:paraId="65C64E84" w14:textId="77777777">
        <w:trPr>
          <w:tblHeader/>
        </w:trPr>
        <w:tc>
          <w:tcPr>
            <w:tcW w:w="539" w:type="dxa"/>
            <w:tcBorders>
              <w:bottom w:val="single" w:sz="4" w:space="0" w:color="000000"/>
              <w:right w:val="single" w:sz="4" w:space="0" w:color="000000"/>
            </w:tcBorders>
            <w:shd w:val="clear" w:color="auto" w:fill="F2F2F2" w:themeFill="background1" w:themeFillShade="F2"/>
            <w:vAlign w:val="center"/>
          </w:tcPr>
          <w:p w14:paraId="01AD5847" w14:textId="77777777" w:rsidR="00E30584" w:rsidRPr="00E17B36" w:rsidRDefault="00E17B36">
            <w:pPr>
              <w:widowControl w:val="0"/>
              <w:spacing w:after="0"/>
              <w:jc w:val="center"/>
              <w:rPr>
                <w:rFonts w:cstheme="minorHAnsi"/>
                <w:sz w:val="24"/>
                <w:szCs w:val="24"/>
                <w:lang w:val="en-GB" w:eastAsia="de-DE"/>
              </w:rPr>
            </w:pPr>
            <w:r w:rsidRPr="00E17B36">
              <w:rPr>
                <w:rFonts w:cstheme="minorHAnsi"/>
                <w:b/>
                <w:bCs/>
                <w:color w:val="000000"/>
                <w:sz w:val="20"/>
                <w:szCs w:val="20"/>
                <w:lang w:val="en-GB" w:eastAsia="de-DE"/>
              </w:rPr>
              <w:t>No</w:t>
            </w:r>
          </w:p>
        </w:tc>
        <w:tc>
          <w:tcPr>
            <w:tcW w:w="3856" w:type="dxa"/>
            <w:tcBorders>
              <w:left w:val="single" w:sz="4" w:space="0" w:color="000000"/>
              <w:bottom w:val="single" w:sz="4" w:space="0" w:color="000000"/>
              <w:right w:val="single" w:sz="4" w:space="0" w:color="000000"/>
            </w:tcBorders>
            <w:shd w:val="clear" w:color="auto" w:fill="F2F2F2" w:themeFill="background1" w:themeFillShade="F2"/>
            <w:vAlign w:val="center"/>
          </w:tcPr>
          <w:p w14:paraId="7220582F" w14:textId="77777777" w:rsidR="00E30584" w:rsidRPr="00E17B36" w:rsidRDefault="00E17B36">
            <w:pPr>
              <w:widowControl w:val="0"/>
              <w:spacing w:after="0"/>
              <w:jc w:val="center"/>
              <w:rPr>
                <w:rFonts w:cstheme="minorHAnsi"/>
                <w:sz w:val="24"/>
                <w:szCs w:val="24"/>
                <w:lang w:val="en-GB" w:eastAsia="de-DE"/>
              </w:rPr>
            </w:pPr>
            <w:r w:rsidRPr="00E17B36">
              <w:rPr>
                <w:rFonts w:cstheme="minorHAnsi"/>
                <w:b/>
                <w:bCs/>
                <w:color w:val="000000"/>
                <w:sz w:val="20"/>
                <w:szCs w:val="20"/>
                <w:lang w:val="en-GB" w:eastAsia="de-DE"/>
              </w:rPr>
              <w:t>Name</w:t>
            </w:r>
          </w:p>
        </w:tc>
        <w:tc>
          <w:tcPr>
            <w:tcW w:w="1275" w:type="dxa"/>
            <w:tcBorders>
              <w:left w:val="single" w:sz="4" w:space="0" w:color="000000"/>
              <w:bottom w:val="single" w:sz="4" w:space="0" w:color="000000"/>
              <w:right w:val="single" w:sz="4" w:space="0" w:color="000000"/>
            </w:tcBorders>
            <w:shd w:val="clear" w:color="auto" w:fill="F2F2F2" w:themeFill="background1" w:themeFillShade="F2"/>
            <w:vAlign w:val="center"/>
          </w:tcPr>
          <w:p w14:paraId="5DE3EC59" w14:textId="77777777" w:rsidR="00E30584" w:rsidRPr="00E17B36" w:rsidRDefault="00E17B36">
            <w:pPr>
              <w:widowControl w:val="0"/>
              <w:spacing w:after="0"/>
              <w:jc w:val="center"/>
              <w:rPr>
                <w:rFonts w:cstheme="minorHAnsi"/>
                <w:sz w:val="24"/>
                <w:szCs w:val="24"/>
                <w:lang w:val="en-GB" w:eastAsia="de-DE"/>
              </w:rPr>
            </w:pPr>
            <w:r w:rsidRPr="00E17B36">
              <w:rPr>
                <w:rFonts w:cstheme="minorHAnsi"/>
                <w:b/>
                <w:bCs/>
                <w:color w:val="000000"/>
                <w:sz w:val="20"/>
                <w:szCs w:val="20"/>
                <w:lang w:val="en-GB" w:eastAsia="de-DE"/>
              </w:rPr>
              <w:t>Short name</w:t>
            </w:r>
          </w:p>
        </w:tc>
        <w:tc>
          <w:tcPr>
            <w:tcW w:w="964" w:type="dxa"/>
            <w:tcBorders>
              <w:left w:val="single" w:sz="4" w:space="0" w:color="000000"/>
              <w:bottom w:val="single" w:sz="4" w:space="0" w:color="000000"/>
              <w:right w:val="single" w:sz="4" w:space="0" w:color="000000"/>
            </w:tcBorders>
            <w:shd w:val="clear" w:color="auto" w:fill="F2F2F2" w:themeFill="background1" w:themeFillShade="F2"/>
            <w:vAlign w:val="center"/>
          </w:tcPr>
          <w:p w14:paraId="0BEF0B0C" w14:textId="77777777" w:rsidR="00E30584" w:rsidRPr="00E17B36" w:rsidRDefault="00E17B36">
            <w:pPr>
              <w:widowControl w:val="0"/>
              <w:spacing w:after="0"/>
              <w:jc w:val="center"/>
              <w:rPr>
                <w:rFonts w:cstheme="minorHAnsi"/>
                <w:sz w:val="24"/>
                <w:szCs w:val="24"/>
                <w:lang w:val="en-GB" w:eastAsia="de-DE"/>
              </w:rPr>
            </w:pPr>
            <w:r w:rsidRPr="00E17B36">
              <w:rPr>
                <w:rFonts w:cstheme="minorHAnsi"/>
                <w:b/>
                <w:bCs/>
                <w:color w:val="000000"/>
                <w:sz w:val="20"/>
                <w:szCs w:val="20"/>
                <w:lang w:val="en-GB" w:eastAsia="de-DE"/>
              </w:rPr>
              <w:t>Country</w:t>
            </w:r>
          </w:p>
        </w:tc>
        <w:tc>
          <w:tcPr>
            <w:tcW w:w="2552" w:type="dxa"/>
            <w:tcBorders>
              <w:left w:val="single" w:sz="4" w:space="0" w:color="000000"/>
              <w:bottom w:val="single" w:sz="4" w:space="0" w:color="000000"/>
              <w:right w:val="single" w:sz="4" w:space="0" w:color="000000"/>
            </w:tcBorders>
            <w:shd w:val="clear" w:color="auto" w:fill="F2F2F2" w:themeFill="background1" w:themeFillShade="F2"/>
            <w:vAlign w:val="center"/>
          </w:tcPr>
          <w:p w14:paraId="6C87705F" w14:textId="77777777" w:rsidR="00E30584" w:rsidRPr="00E17B36" w:rsidRDefault="00E17B36">
            <w:pPr>
              <w:widowControl w:val="0"/>
              <w:spacing w:after="0"/>
              <w:jc w:val="center"/>
              <w:rPr>
                <w:rFonts w:cstheme="minorHAnsi"/>
                <w:b/>
                <w:bCs/>
                <w:color w:val="000000"/>
                <w:sz w:val="20"/>
                <w:szCs w:val="20"/>
                <w:lang w:val="en-GB" w:eastAsia="de-DE"/>
              </w:rPr>
            </w:pPr>
            <w:r w:rsidRPr="00E17B36">
              <w:rPr>
                <w:rFonts w:cstheme="minorHAnsi"/>
                <w:b/>
                <w:bCs/>
                <w:color w:val="000000"/>
                <w:sz w:val="20"/>
                <w:szCs w:val="20"/>
                <w:lang w:val="en-GB" w:eastAsia="de-DE"/>
              </w:rPr>
              <w:t>Main Contact Person</w:t>
            </w:r>
          </w:p>
        </w:tc>
        <w:tc>
          <w:tcPr>
            <w:tcW w:w="821" w:type="dxa"/>
            <w:gridSpan w:val="2"/>
            <w:tcBorders>
              <w:left w:val="single" w:sz="4" w:space="0" w:color="000000"/>
              <w:bottom w:val="single" w:sz="4" w:space="0" w:color="000000"/>
              <w:right w:val="single" w:sz="4" w:space="0" w:color="000000"/>
            </w:tcBorders>
            <w:shd w:val="clear" w:color="auto" w:fill="F2F2F2" w:themeFill="background1" w:themeFillShade="F2"/>
          </w:tcPr>
          <w:p w14:paraId="22EEE260" w14:textId="77777777" w:rsidR="00E30584" w:rsidRPr="00E17B36" w:rsidRDefault="00E17B36">
            <w:pPr>
              <w:widowControl w:val="0"/>
              <w:spacing w:after="0"/>
              <w:jc w:val="center"/>
              <w:rPr>
                <w:rFonts w:cstheme="minorHAnsi"/>
                <w:b/>
                <w:bCs/>
                <w:color w:val="000000"/>
                <w:sz w:val="20"/>
                <w:szCs w:val="20"/>
                <w:lang w:val="en-GB" w:eastAsia="de-DE"/>
              </w:rPr>
            </w:pPr>
            <w:r w:rsidRPr="00E17B36">
              <w:rPr>
                <w:rFonts w:cstheme="minorHAnsi"/>
                <w:b/>
                <w:bCs/>
                <w:color w:val="000000"/>
                <w:sz w:val="20"/>
                <w:szCs w:val="20"/>
                <w:lang w:val="en-GB" w:eastAsia="de-DE"/>
              </w:rPr>
              <w:t>PM in WP5</w:t>
            </w:r>
          </w:p>
        </w:tc>
        <w:tc>
          <w:tcPr>
            <w:tcW w:w="24" w:type="dxa"/>
          </w:tcPr>
          <w:p w14:paraId="416F4C13" w14:textId="77777777" w:rsidR="00E30584" w:rsidRPr="00E17B36" w:rsidRDefault="00E30584">
            <w:pPr>
              <w:widowControl w:val="0"/>
              <w:rPr>
                <w:lang w:val="en-GB"/>
              </w:rPr>
            </w:pPr>
          </w:p>
        </w:tc>
      </w:tr>
      <w:tr w:rsidR="00E30584" w:rsidRPr="00E17B36" w14:paraId="75168239"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03BF0116"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1</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96861"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LGI CONSULTING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4644B5" w14:textId="77777777" w:rsidR="00E30584" w:rsidRPr="00E17B36" w:rsidRDefault="00E17B36">
            <w:pPr>
              <w:widowControl w:val="0"/>
              <w:spacing w:after="0"/>
              <w:jc w:val="left"/>
              <w:rPr>
                <w:rFonts w:cstheme="minorHAnsi"/>
                <w:color w:val="000000"/>
                <w:sz w:val="16"/>
                <w:szCs w:val="16"/>
                <w:lang w:val="en-GB" w:eastAsia="de-DE"/>
              </w:rPr>
            </w:pPr>
            <w:r w:rsidRPr="00E17B36">
              <w:rPr>
                <w:rFonts w:cstheme="minorHAnsi"/>
                <w:color w:val="000000"/>
                <w:sz w:val="16"/>
                <w:szCs w:val="16"/>
                <w:lang w:val="en-GB" w:eastAsia="de-DE"/>
              </w:rPr>
              <w:t>LGI</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C683B5"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France</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21B79A30"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Mr Vincent Chauvet</w:t>
            </w:r>
          </w:p>
          <w:p w14:paraId="1BA2D86A"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Ms </w:t>
            </w:r>
            <w:proofErr w:type="spellStart"/>
            <w:r w:rsidRPr="00E17B36">
              <w:rPr>
                <w:rFonts w:cstheme="minorHAnsi"/>
                <w:color w:val="000000"/>
                <w:sz w:val="20"/>
                <w:szCs w:val="20"/>
                <w:lang w:val="en-GB" w:eastAsia="de-DE"/>
              </w:rPr>
              <w:t>Niclette</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Bukasa</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Kampata</w:t>
            </w:r>
            <w:proofErr w:type="spellEnd"/>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551E18"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0</w:t>
            </w:r>
          </w:p>
        </w:tc>
        <w:tc>
          <w:tcPr>
            <w:tcW w:w="24" w:type="dxa"/>
          </w:tcPr>
          <w:p w14:paraId="4970526A" w14:textId="77777777" w:rsidR="00E30584" w:rsidRPr="00E17B36" w:rsidRDefault="00E30584">
            <w:pPr>
              <w:widowControl w:val="0"/>
              <w:rPr>
                <w:lang w:val="en-GB"/>
              </w:rPr>
            </w:pPr>
          </w:p>
        </w:tc>
      </w:tr>
      <w:tr w:rsidR="00E30584" w:rsidRPr="00E17B36" w14:paraId="25614511"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7B8EBD1D"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2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F9FDD8"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DEPARTMENT OF SCIENCE AND INNOVATION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8C0821"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DSI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920D0D4"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South Africa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1AF80BA4"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Ms </w:t>
            </w:r>
            <w:proofErr w:type="spellStart"/>
            <w:r w:rsidRPr="00E17B36">
              <w:rPr>
                <w:rFonts w:cstheme="minorHAnsi"/>
                <w:color w:val="000000"/>
                <w:sz w:val="20"/>
                <w:szCs w:val="20"/>
                <w:lang w:val="en-GB" w:eastAsia="de-DE"/>
              </w:rPr>
              <w:t>Tinyiko</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Ntshongwana</w:t>
            </w:r>
            <w:proofErr w:type="spellEnd"/>
          </w:p>
          <w:p w14:paraId="38E35604"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Ms </w:t>
            </w:r>
            <w:proofErr w:type="spellStart"/>
            <w:r w:rsidRPr="00E17B36">
              <w:rPr>
                <w:rFonts w:cstheme="minorHAnsi"/>
                <w:color w:val="000000"/>
                <w:sz w:val="20"/>
                <w:szCs w:val="20"/>
                <w:lang w:val="en-GB" w:eastAsia="de-DE"/>
              </w:rPr>
              <w:t>Refilwe</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Mashigo</w:t>
            </w:r>
            <w:proofErr w:type="spellEnd"/>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679D37"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2</w:t>
            </w:r>
          </w:p>
        </w:tc>
        <w:tc>
          <w:tcPr>
            <w:tcW w:w="24" w:type="dxa"/>
          </w:tcPr>
          <w:p w14:paraId="1606FE95" w14:textId="77777777" w:rsidR="00E30584" w:rsidRPr="00E17B36" w:rsidRDefault="00E30584">
            <w:pPr>
              <w:widowControl w:val="0"/>
              <w:rPr>
                <w:lang w:val="en-GB"/>
              </w:rPr>
            </w:pPr>
          </w:p>
        </w:tc>
      </w:tr>
      <w:tr w:rsidR="00E30584" w:rsidRPr="00E17B36" w14:paraId="7A609DB5"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1FA353BA"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3</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7CFC309" w14:textId="77777777" w:rsidR="00E30584" w:rsidRPr="00E17B36" w:rsidRDefault="00E17B36">
            <w:pPr>
              <w:widowControl w:val="0"/>
              <w:spacing w:after="0"/>
              <w:jc w:val="left"/>
              <w:rPr>
                <w:rFonts w:cstheme="minorHAnsi"/>
                <w:sz w:val="24"/>
                <w:szCs w:val="24"/>
                <w:lang w:val="en-GB" w:eastAsia="de-DE"/>
              </w:rPr>
            </w:pPr>
            <w:proofErr w:type="spellStart"/>
            <w:r w:rsidRPr="00E17B36">
              <w:rPr>
                <w:rFonts w:cstheme="minorHAnsi"/>
                <w:color w:val="000000"/>
                <w:sz w:val="20"/>
                <w:szCs w:val="20"/>
                <w:lang w:val="en-GB" w:eastAsia="de-DE"/>
              </w:rPr>
              <w:t>Ministere</w:t>
            </w:r>
            <w:proofErr w:type="spellEnd"/>
            <w:r w:rsidRPr="00E17B36">
              <w:rPr>
                <w:rFonts w:cstheme="minorHAnsi"/>
                <w:color w:val="000000"/>
                <w:sz w:val="20"/>
                <w:szCs w:val="20"/>
                <w:lang w:val="en-GB" w:eastAsia="de-DE"/>
              </w:rPr>
              <w:t xml:space="preserve"> </w:t>
            </w:r>
            <w:del w:id="5" w:author="SELLAMI" w:date="2021-03-18T03:31:00Z">
              <w:r w:rsidRPr="00E17B36">
                <w:rPr>
                  <w:rFonts w:cstheme="minorHAnsi"/>
                  <w:color w:val="000000"/>
                  <w:sz w:val="20"/>
                  <w:szCs w:val="20"/>
                  <w:lang w:val="en-GB" w:eastAsia="de-DE"/>
                </w:rPr>
                <w:delText>D</w:delText>
              </w:r>
            </w:del>
            <w:r w:rsidRPr="00E17B36">
              <w:rPr>
                <w:rFonts w:cstheme="minorHAnsi"/>
                <w:color w:val="000000"/>
                <w:sz w:val="20"/>
                <w:szCs w:val="20"/>
                <w:lang w:val="en-GB" w:eastAsia="de-DE"/>
              </w:rPr>
              <w:t xml:space="preserve">e </w:t>
            </w:r>
            <w:proofErr w:type="spellStart"/>
            <w:r w:rsidRPr="00E17B36">
              <w:rPr>
                <w:rFonts w:cstheme="minorHAnsi"/>
                <w:color w:val="000000"/>
                <w:sz w:val="20"/>
                <w:szCs w:val="20"/>
                <w:lang w:val="en-GB" w:eastAsia="de-DE"/>
              </w:rPr>
              <w:t>L'enseignement</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Superieur</w:t>
            </w:r>
            <w:proofErr w:type="spellEnd"/>
            <w:r w:rsidRPr="00E17B36">
              <w:rPr>
                <w:rFonts w:cstheme="minorHAnsi"/>
                <w:color w:val="000000"/>
                <w:sz w:val="20"/>
                <w:szCs w:val="20"/>
                <w:lang w:val="en-GB" w:eastAsia="de-DE"/>
              </w:rPr>
              <w:t xml:space="preserve"> </w:t>
            </w:r>
            <w:ins w:id="6" w:author="SELLAMI" w:date="2021-03-18T03:31:00Z">
              <w:r w:rsidRPr="00E17B36">
                <w:rPr>
                  <w:rFonts w:cstheme="minorHAnsi"/>
                  <w:color w:val="000000"/>
                  <w:sz w:val="20"/>
                  <w:szCs w:val="20"/>
                  <w:lang w:val="en-GB" w:eastAsia="de-DE"/>
                </w:rPr>
                <w:t>e</w:t>
              </w:r>
            </w:ins>
            <w:del w:id="7" w:author="SELLAMI" w:date="2021-03-18T03:31:00Z">
              <w:r w:rsidRPr="00E17B36">
                <w:rPr>
                  <w:rFonts w:cstheme="minorHAnsi"/>
                  <w:color w:val="000000"/>
                  <w:sz w:val="20"/>
                  <w:szCs w:val="20"/>
                  <w:lang w:val="en-GB" w:eastAsia="de-DE"/>
                </w:rPr>
                <w:delText>E</w:delText>
              </w:r>
            </w:del>
            <w:r w:rsidRPr="00E17B36">
              <w:rPr>
                <w:rFonts w:cstheme="minorHAnsi"/>
                <w:color w:val="000000"/>
                <w:sz w:val="20"/>
                <w:szCs w:val="20"/>
                <w:lang w:val="en-GB" w:eastAsia="de-DE"/>
              </w:rPr>
              <w:t xml:space="preserve">t </w:t>
            </w:r>
            <w:ins w:id="8" w:author="SELLAMI" w:date="2021-03-18T03:31:00Z">
              <w:r w:rsidRPr="00E17B36">
                <w:rPr>
                  <w:rFonts w:cstheme="minorHAnsi"/>
                  <w:color w:val="000000"/>
                  <w:sz w:val="20"/>
                  <w:szCs w:val="20"/>
                  <w:lang w:val="en-GB" w:eastAsia="de-DE"/>
                </w:rPr>
                <w:t>d</w:t>
              </w:r>
            </w:ins>
            <w:del w:id="9" w:author="SELLAMI" w:date="2021-03-18T03:31:00Z">
              <w:r w:rsidRPr="00E17B36">
                <w:rPr>
                  <w:rFonts w:cstheme="minorHAnsi"/>
                  <w:color w:val="000000"/>
                  <w:sz w:val="20"/>
                  <w:szCs w:val="20"/>
                  <w:lang w:val="en-GB" w:eastAsia="de-DE"/>
                </w:rPr>
                <w:delText>D</w:delText>
              </w:r>
            </w:del>
            <w:r w:rsidRPr="00E17B36">
              <w:rPr>
                <w:rFonts w:cstheme="minorHAnsi"/>
                <w:color w:val="000000"/>
                <w:sz w:val="20"/>
                <w:szCs w:val="20"/>
                <w:lang w:val="en-GB" w:eastAsia="de-DE"/>
              </w:rPr>
              <w:t xml:space="preserve">e </w:t>
            </w:r>
            <w:ins w:id="10" w:author="SELLAMI" w:date="2021-03-18T03:32:00Z">
              <w:r w:rsidRPr="00E17B36">
                <w:rPr>
                  <w:rFonts w:cstheme="minorHAnsi"/>
                  <w:color w:val="000000"/>
                  <w:sz w:val="20"/>
                  <w:szCs w:val="20"/>
                  <w:lang w:val="en-GB" w:eastAsia="de-DE"/>
                </w:rPr>
                <w:t>l</w:t>
              </w:r>
            </w:ins>
            <w:del w:id="11" w:author="SELLAMI" w:date="2021-03-18T03:31:00Z">
              <w:r w:rsidRPr="00E17B36">
                <w:rPr>
                  <w:rFonts w:cstheme="minorHAnsi"/>
                  <w:color w:val="000000"/>
                  <w:sz w:val="20"/>
                  <w:szCs w:val="20"/>
                  <w:lang w:val="en-GB" w:eastAsia="de-DE"/>
                </w:rPr>
                <w:delText>L</w:delText>
              </w:r>
            </w:del>
            <w:r w:rsidRPr="00E17B36">
              <w:rPr>
                <w:rFonts w:cstheme="minorHAnsi"/>
                <w:color w:val="000000"/>
                <w:sz w:val="20"/>
                <w:szCs w:val="20"/>
                <w:lang w:val="en-GB" w:eastAsia="de-DE"/>
              </w:rPr>
              <w:t xml:space="preserve">a Recherche </w:t>
            </w:r>
            <w:proofErr w:type="spellStart"/>
            <w:r w:rsidRPr="00E17B36">
              <w:rPr>
                <w:rFonts w:cstheme="minorHAnsi"/>
                <w:color w:val="000000"/>
                <w:sz w:val="20"/>
                <w:szCs w:val="20"/>
                <w:lang w:val="en-GB" w:eastAsia="de-DE"/>
              </w:rPr>
              <w:t>Scientifique</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87A2083"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MESRS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03E1F2C"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Algeria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A3ED62B"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Mr </w:t>
            </w:r>
            <w:proofErr w:type="spellStart"/>
            <w:r w:rsidRPr="00E17B36">
              <w:rPr>
                <w:rFonts w:cstheme="minorHAnsi"/>
                <w:color w:val="000000"/>
                <w:sz w:val="20"/>
                <w:szCs w:val="20"/>
                <w:lang w:val="en-GB" w:eastAsia="de-DE"/>
              </w:rPr>
              <w:t>Mokthar</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Sellami</w:t>
            </w:r>
            <w:proofErr w:type="spellEnd"/>
          </w:p>
          <w:p w14:paraId="67AAFAC6"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Mr </w:t>
            </w:r>
            <w:proofErr w:type="spellStart"/>
            <w:ins w:id="12" w:author="SELLAMI" w:date="2021-03-18T03:30:00Z">
              <w:r w:rsidRPr="00E17B36">
                <w:rPr>
                  <w:color w:val="000000" w:themeColor="text1"/>
                  <w:szCs w:val="20"/>
                  <w:lang w:val="en-GB"/>
                </w:rPr>
                <w:t>Lassassi</w:t>
              </w:r>
              <w:proofErr w:type="spellEnd"/>
              <w:r w:rsidRPr="00E17B36">
                <w:rPr>
                  <w:color w:val="000000" w:themeColor="text1"/>
                  <w:szCs w:val="20"/>
                  <w:lang w:val="en-GB"/>
                </w:rPr>
                <w:t xml:space="preserve"> </w:t>
              </w:r>
              <w:proofErr w:type="spellStart"/>
              <w:r w:rsidRPr="00E17B36">
                <w:rPr>
                  <w:color w:val="000000" w:themeColor="text1"/>
                  <w:szCs w:val="20"/>
                  <w:lang w:val="en-GB"/>
                </w:rPr>
                <w:t>Moundir</w:t>
              </w:r>
              <w:proofErr w:type="spellEnd"/>
              <w:r w:rsidRPr="00E17B36">
                <w:rPr>
                  <w:rFonts w:cstheme="minorHAnsi"/>
                  <w:color w:val="000000"/>
                  <w:sz w:val="20"/>
                  <w:szCs w:val="20"/>
                  <w:lang w:val="en-GB" w:eastAsia="de-DE"/>
                </w:rPr>
                <w:t xml:space="preserve"> </w:t>
              </w:r>
            </w:ins>
            <w:del w:id="13" w:author="SELLAMI" w:date="2021-03-18T03:30:00Z">
              <w:r w:rsidRPr="00E17B36">
                <w:rPr>
                  <w:rFonts w:cstheme="minorHAnsi"/>
                  <w:color w:val="000000"/>
                  <w:sz w:val="20"/>
                  <w:szCs w:val="20"/>
                  <w:lang w:val="en-GB" w:eastAsia="de-DE"/>
                </w:rPr>
                <w:delText>Belarbi Yacine</w:delText>
              </w:r>
            </w:del>
          </w:p>
          <w:p w14:paraId="25635EE4"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Ms </w:t>
            </w:r>
            <w:proofErr w:type="spellStart"/>
            <w:r w:rsidRPr="00E17B36">
              <w:rPr>
                <w:rFonts w:cstheme="minorHAnsi"/>
                <w:color w:val="000000"/>
                <w:sz w:val="20"/>
                <w:szCs w:val="20"/>
                <w:lang w:val="en-GB" w:eastAsia="de-DE"/>
              </w:rPr>
              <w:t>Souami</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Feriel</w:t>
            </w:r>
            <w:proofErr w:type="spellEnd"/>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03C05F3"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7</w:t>
            </w:r>
          </w:p>
        </w:tc>
        <w:tc>
          <w:tcPr>
            <w:tcW w:w="24" w:type="dxa"/>
          </w:tcPr>
          <w:p w14:paraId="49BD332A" w14:textId="77777777" w:rsidR="00E30584" w:rsidRPr="00E17B36" w:rsidRDefault="00E30584">
            <w:pPr>
              <w:widowControl w:val="0"/>
              <w:rPr>
                <w:lang w:val="en-GB"/>
              </w:rPr>
            </w:pPr>
          </w:p>
        </w:tc>
      </w:tr>
      <w:tr w:rsidR="00E30584" w:rsidRPr="00E17B36" w14:paraId="2066B944"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678F2595"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5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9A1B6A4"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POLITECNICO DI MILANO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E8B8E6"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POLIMI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0A2B31"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Italy </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27D643"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Ms </w:t>
            </w:r>
            <w:proofErr w:type="spellStart"/>
            <w:r w:rsidRPr="00E17B36">
              <w:rPr>
                <w:rFonts w:cstheme="minorHAnsi"/>
                <w:color w:val="000000"/>
                <w:sz w:val="20"/>
                <w:szCs w:val="20"/>
                <w:lang w:val="en-GB" w:eastAsia="de-DE"/>
              </w:rPr>
              <w:t>Emanuela</w:t>
            </w:r>
            <w:proofErr w:type="spellEnd"/>
            <w:r w:rsidRPr="00E17B36">
              <w:rPr>
                <w:rFonts w:cstheme="minorHAnsi"/>
                <w:color w:val="000000"/>
                <w:sz w:val="20"/>
                <w:szCs w:val="20"/>
                <w:lang w:val="en-GB" w:eastAsia="de-DE"/>
              </w:rPr>
              <w:t xml:space="preserve"> Colombo</w:t>
            </w:r>
          </w:p>
          <w:p w14:paraId="1A538B8E"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Mr Riccardo </w:t>
            </w:r>
            <w:proofErr w:type="spellStart"/>
            <w:r w:rsidRPr="00E17B36">
              <w:rPr>
                <w:rFonts w:cstheme="minorHAnsi"/>
                <w:color w:val="000000"/>
                <w:sz w:val="20"/>
                <w:szCs w:val="20"/>
                <w:lang w:val="en-GB" w:eastAsia="de-DE"/>
              </w:rPr>
              <w:t>Mereu</w:t>
            </w:r>
            <w:proofErr w:type="spellEnd"/>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21D7771"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1</w:t>
            </w:r>
          </w:p>
        </w:tc>
        <w:tc>
          <w:tcPr>
            <w:tcW w:w="24" w:type="dxa"/>
          </w:tcPr>
          <w:p w14:paraId="0F7BEE04" w14:textId="77777777" w:rsidR="00E30584" w:rsidRPr="00E17B36" w:rsidRDefault="00E30584">
            <w:pPr>
              <w:widowControl w:val="0"/>
              <w:rPr>
                <w:lang w:val="en-GB"/>
              </w:rPr>
            </w:pPr>
          </w:p>
        </w:tc>
      </w:tr>
      <w:tr w:rsidR="00E30584" w:rsidRPr="00E17B36" w14:paraId="0300C9B6"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1FDE26D1"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6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883F3D9"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STRATHMORE UNIVERSITY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92E901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SU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5AAE6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Kenya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3E17C69" w14:textId="77777777" w:rsidR="00E30584" w:rsidRPr="00E17B36" w:rsidRDefault="00E17B36">
            <w:pPr>
              <w:widowControl w:val="0"/>
              <w:spacing w:after="0"/>
              <w:jc w:val="left"/>
              <w:rPr>
                <w:rFonts w:cstheme="minorHAnsi"/>
                <w:color w:val="000000"/>
                <w:sz w:val="20"/>
                <w:szCs w:val="20"/>
                <w:lang w:val="en-GB" w:eastAsia="de-DE"/>
              </w:rPr>
            </w:pPr>
            <w:bookmarkStart w:id="14" w:name="_Hlk65009732"/>
            <w:r w:rsidRPr="00E17B36">
              <w:rPr>
                <w:rFonts w:cstheme="minorHAnsi"/>
                <w:color w:val="000000"/>
                <w:sz w:val="20"/>
                <w:szCs w:val="20"/>
                <w:lang w:val="en-GB" w:eastAsia="de-DE"/>
              </w:rPr>
              <w:t>Ms Anne W. Wambugu</w:t>
            </w:r>
            <w:bookmarkEnd w:id="14"/>
          </w:p>
          <w:p w14:paraId="3C6E9D90"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Ms Hope N Njoroge</w:t>
            </w:r>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A9F79D8"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5</w:t>
            </w:r>
          </w:p>
        </w:tc>
        <w:tc>
          <w:tcPr>
            <w:tcW w:w="24" w:type="dxa"/>
          </w:tcPr>
          <w:p w14:paraId="5312602F" w14:textId="77777777" w:rsidR="00E30584" w:rsidRPr="00E17B36" w:rsidRDefault="00E30584">
            <w:pPr>
              <w:widowControl w:val="0"/>
              <w:rPr>
                <w:lang w:val="en-GB"/>
              </w:rPr>
            </w:pPr>
          </w:p>
        </w:tc>
      </w:tr>
      <w:tr w:rsidR="00E30584" w:rsidRPr="00E17B36" w14:paraId="2CE1BAEE"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50470E6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7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00639B"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HELSINGIN YLIOPISTO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6FA082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UH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1787A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Finland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EBBD015"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Ms Melissa Plath</w:t>
            </w:r>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62A9B3C"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1</w:t>
            </w:r>
          </w:p>
        </w:tc>
        <w:tc>
          <w:tcPr>
            <w:tcW w:w="24" w:type="dxa"/>
          </w:tcPr>
          <w:p w14:paraId="7B920BF5" w14:textId="77777777" w:rsidR="00E30584" w:rsidRPr="00E17B36" w:rsidRDefault="00E30584">
            <w:pPr>
              <w:widowControl w:val="0"/>
              <w:rPr>
                <w:lang w:val="en-GB"/>
              </w:rPr>
            </w:pPr>
          </w:p>
        </w:tc>
      </w:tr>
      <w:tr w:rsidR="00E30584" w:rsidRPr="00E17B36" w14:paraId="02F080AF"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6ACCF8ED"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8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768C5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AFRICA ENERGY SERVICES GROUP LTD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F2C357"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AESG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63CC35D"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Rwanda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341F89B2"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Ms </w:t>
            </w:r>
            <w:proofErr w:type="spellStart"/>
            <w:r w:rsidRPr="00E17B36">
              <w:rPr>
                <w:rFonts w:cstheme="minorHAnsi"/>
                <w:color w:val="000000"/>
                <w:sz w:val="20"/>
                <w:szCs w:val="20"/>
                <w:lang w:val="en-GB" w:eastAsia="de-DE"/>
              </w:rPr>
              <w:t>Kibibi</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Ndope</w:t>
            </w:r>
            <w:proofErr w:type="spellEnd"/>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F2535F"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1</w:t>
            </w:r>
          </w:p>
        </w:tc>
        <w:tc>
          <w:tcPr>
            <w:tcW w:w="24" w:type="dxa"/>
          </w:tcPr>
          <w:p w14:paraId="437537F5" w14:textId="77777777" w:rsidR="00E30584" w:rsidRPr="00E17B36" w:rsidRDefault="00E30584">
            <w:pPr>
              <w:widowControl w:val="0"/>
              <w:rPr>
                <w:lang w:val="en-GB"/>
              </w:rPr>
            </w:pPr>
          </w:p>
        </w:tc>
      </w:tr>
      <w:tr w:rsidR="00E30584" w:rsidRPr="00E17B36" w14:paraId="27F973D2"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5F856269"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9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1D2FC4"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German Aerospace </w:t>
            </w:r>
            <w:proofErr w:type="spellStart"/>
            <w:r w:rsidRPr="00E17B36">
              <w:rPr>
                <w:rFonts w:cstheme="minorHAnsi"/>
                <w:color w:val="000000"/>
                <w:sz w:val="20"/>
                <w:szCs w:val="20"/>
                <w:lang w:val="en-GB" w:eastAsia="de-DE"/>
              </w:rPr>
              <w:t>Center</w:t>
            </w:r>
            <w:proofErr w:type="spellEnd"/>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9BE1F9C"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DLR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CF805C"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Germany </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7C1759"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Mr Stefan A. Haffner</w:t>
            </w:r>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F988792"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11,4</w:t>
            </w:r>
          </w:p>
        </w:tc>
        <w:tc>
          <w:tcPr>
            <w:tcW w:w="24" w:type="dxa"/>
          </w:tcPr>
          <w:p w14:paraId="1995EEDE" w14:textId="77777777" w:rsidR="00E30584" w:rsidRPr="00E17B36" w:rsidRDefault="00E30584">
            <w:pPr>
              <w:widowControl w:val="0"/>
              <w:rPr>
                <w:lang w:val="en-GB"/>
              </w:rPr>
            </w:pPr>
          </w:p>
        </w:tc>
      </w:tr>
      <w:tr w:rsidR="00E30584" w:rsidRPr="00E17B36" w14:paraId="64ECCE6E"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27DD0978"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53</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5C113B0"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UNIVERSITE PANAFRICAINE INSTITUT DES SCIENCES DE L'EAU ET DE L'ENERGIE</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1D31A3"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PAUWES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0606DD"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Algeria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04424586"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Mr </w:t>
            </w:r>
            <w:proofErr w:type="spellStart"/>
            <w:r w:rsidRPr="00E17B36">
              <w:rPr>
                <w:rFonts w:cstheme="minorHAnsi"/>
                <w:color w:val="000000"/>
                <w:sz w:val="20"/>
                <w:szCs w:val="20"/>
                <w:lang w:val="en-GB" w:eastAsia="de-DE"/>
              </w:rPr>
              <w:t>Abdellatif</w:t>
            </w:r>
            <w:proofErr w:type="spellEnd"/>
            <w:r w:rsidRPr="00E17B36">
              <w:rPr>
                <w:rFonts w:cstheme="minorHAnsi"/>
                <w:color w:val="000000"/>
                <w:sz w:val="20"/>
                <w:szCs w:val="20"/>
                <w:lang w:val="en-GB" w:eastAsia="de-DE"/>
              </w:rPr>
              <w:t xml:space="preserve"> </w:t>
            </w:r>
            <w:proofErr w:type="spellStart"/>
            <w:r w:rsidRPr="00E17B36">
              <w:rPr>
                <w:rFonts w:cstheme="minorHAnsi"/>
                <w:color w:val="000000"/>
                <w:sz w:val="20"/>
                <w:szCs w:val="20"/>
                <w:lang w:val="en-GB" w:eastAsia="de-DE"/>
              </w:rPr>
              <w:t>Zerga</w:t>
            </w:r>
            <w:proofErr w:type="spellEnd"/>
          </w:p>
          <w:p w14:paraId="7D71D51B"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Mr Erick Tambo</w:t>
            </w:r>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3096C31"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6</w:t>
            </w:r>
          </w:p>
        </w:tc>
        <w:tc>
          <w:tcPr>
            <w:tcW w:w="24" w:type="dxa"/>
          </w:tcPr>
          <w:p w14:paraId="6B883F2F" w14:textId="77777777" w:rsidR="00E30584" w:rsidRPr="00E17B36" w:rsidRDefault="00E30584">
            <w:pPr>
              <w:widowControl w:val="0"/>
              <w:rPr>
                <w:lang w:val="en-GB"/>
              </w:rPr>
            </w:pPr>
          </w:p>
        </w:tc>
      </w:tr>
      <w:tr w:rsidR="00E30584" w:rsidRPr="00E17B36" w14:paraId="7525654A"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6BB84293"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75</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6DF01D5"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Executive Agency for Higher Education, Research, Development and Innovation</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5608BF"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UEFISCDI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9A3BFC"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Romania </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FC2003"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Ms Elena SIMION</w:t>
            </w:r>
          </w:p>
          <w:p w14:paraId="296521D4" w14:textId="77777777" w:rsidR="00E30584" w:rsidRPr="00E17B36" w:rsidRDefault="00E30584">
            <w:pPr>
              <w:widowControl w:val="0"/>
              <w:spacing w:after="0"/>
              <w:jc w:val="left"/>
              <w:rPr>
                <w:rFonts w:cstheme="minorHAnsi"/>
                <w:color w:val="000000"/>
                <w:sz w:val="20"/>
                <w:szCs w:val="20"/>
                <w:lang w:val="en-GB" w:eastAsia="de-DE"/>
              </w:rPr>
            </w:pPr>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7CF9CE8"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3,5</w:t>
            </w:r>
          </w:p>
        </w:tc>
        <w:tc>
          <w:tcPr>
            <w:tcW w:w="24" w:type="dxa"/>
          </w:tcPr>
          <w:p w14:paraId="62C3306B" w14:textId="77777777" w:rsidR="00E30584" w:rsidRPr="00E17B36" w:rsidRDefault="00E30584">
            <w:pPr>
              <w:widowControl w:val="0"/>
              <w:rPr>
                <w:lang w:val="en-GB"/>
              </w:rPr>
            </w:pPr>
          </w:p>
        </w:tc>
      </w:tr>
      <w:tr w:rsidR="00E30584" w:rsidRPr="00E17B36" w14:paraId="2D267EEA" w14:textId="77777777">
        <w:tc>
          <w:tcPr>
            <w:tcW w:w="539" w:type="dxa"/>
            <w:tcBorders>
              <w:top w:val="single" w:sz="4" w:space="0" w:color="000000"/>
              <w:bottom w:val="single" w:sz="4" w:space="0" w:color="000000"/>
              <w:right w:val="single" w:sz="4" w:space="0" w:color="000000"/>
            </w:tcBorders>
            <w:shd w:val="clear" w:color="auto" w:fill="FFFFFF" w:themeFill="background1"/>
            <w:vAlign w:val="center"/>
          </w:tcPr>
          <w:p w14:paraId="36ABC1B8"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83 </w:t>
            </w:r>
          </w:p>
        </w:tc>
        <w:tc>
          <w:tcPr>
            <w:tcW w:w="385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3370CE"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ZENTRUM FUR SOZIALE INNOVATION GMBH </w:t>
            </w:r>
          </w:p>
        </w:tc>
        <w:tc>
          <w:tcPr>
            <w:tcW w:w="127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E7B7B2F"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16"/>
                <w:szCs w:val="16"/>
                <w:lang w:val="en-GB" w:eastAsia="de-DE"/>
              </w:rPr>
              <w:t xml:space="preserve">ZSI </w:t>
            </w:r>
          </w:p>
        </w:tc>
        <w:tc>
          <w:tcPr>
            <w:tcW w:w="96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3186BA" w14:textId="77777777" w:rsidR="00E30584" w:rsidRPr="00E17B36" w:rsidRDefault="00E17B36">
            <w:pPr>
              <w:widowControl w:val="0"/>
              <w:spacing w:after="0"/>
              <w:jc w:val="left"/>
              <w:rPr>
                <w:rFonts w:cstheme="minorHAnsi"/>
                <w:sz w:val="24"/>
                <w:szCs w:val="24"/>
                <w:lang w:val="en-GB" w:eastAsia="de-DE"/>
              </w:rPr>
            </w:pPr>
            <w:r w:rsidRPr="00E17B36">
              <w:rPr>
                <w:rFonts w:cstheme="minorHAnsi"/>
                <w:color w:val="000000"/>
                <w:sz w:val="20"/>
                <w:szCs w:val="20"/>
                <w:lang w:val="en-GB" w:eastAsia="de-DE"/>
              </w:rPr>
              <w:t xml:space="preserve">Austria </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510A6071"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Ms Elke Dall</w:t>
            </w:r>
          </w:p>
          <w:p w14:paraId="1622A4D9" w14:textId="77777777" w:rsidR="00E30584" w:rsidRPr="00E17B36" w:rsidRDefault="00E17B36">
            <w:pPr>
              <w:widowControl w:val="0"/>
              <w:spacing w:after="0"/>
              <w:jc w:val="left"/>
              <w:rPr>
                <w:rFonts w:cstheme="minorHAnsi"/>
                <w:color w:val="000000"/>
                <w:sz w:val="20"/>
                <w:szCs w:val="20"/>
                <w:lang w:val="en-GB" w:eastAsia="de-DE"/>
              </w:rPr>
            </w:pPr>
            <w:r w:rsidRPr="00E17B36">
              <w:rPr>
                <w:rFonts w:cstheme="minorHAnsi"/>
                <w:color w:val="000000"/>
                <w:sz w:val="20"/>
                <w:szCs w:val="20"/>
                <w:lang w:val="en-GB" w:eastAsia="de-DE"/>
              </w:rPr>
              <w:t xml:space="preserve">Mr Dietmar Lampert </w:t>
            </w:r>
          </w:p>
          <w:p w14:paraId="4A1ACB7C" w14:textId="77777777" w:rsidR="00E30584" w:rsidRPr="00E17B36" w:rsidRDefault="00E17B36">
            <w:pPr>
              <w:widowControl w:val="0"/>
              <w:spacing w:after="0"/>
              <w:jc w:val="left"/>
              <w:rPr>
                <w:rFonts w:cstheme="minorHAnsi"/>
                <w:color w:val="000000"/>
                <w:sz w:val="20"/>
                <w:szCs w:val="20"/>
                <w:lang w:val="en-GB" w:eastAsia="de-DE"/>
              </w:rPr>
            </w:pPr>
            <w:bookmarkStart w:id="15" w:name="_Hlk65010196"/>
            <w:r w:rsidRPr="00E17B36">
              <w:rPr>
                <w:rFonts w:cstheme="minorHAnsi"/>
                <w:color w:val="000000"/>
                <w:sz w:val="20"/>
                <w:szCs w:val="20"/>
                <w:lang w:val="en-GB" w:eastAsia="de-DE"/>
              </w:rPr>
              <w:t xml:space="preserve">Mr </w:t>
            </w:r>
            <w:proofErr w:type="spellStart"/>
            <w:r w:rsidRPr="00E17B36">
              <w:rPr>
                <w:rFonts w:cstheme="minorHAnsi"/>
                <w:color w:val="000000"/>
                <w:sz w:val="20"/>
                <w:szCs w:val="20"/>
                <w:lang w:val="en-GB" w:eastAsia="de-DE"/>
              </w:rPr>
              <w:t>Utku</w:t>
            </w:r>
            <w:proofErr w:type="spellEnd"/>
            <w:r w:rsidRPr="00E17B36">
              <w:rPr>
                <w:rFonts w:cstheme="minorHAnsi"/>
                <w:color w:val="000000"/>
                <w:sz w:val="20"/>
                <w:szCs w:val="20"/>
                <w:lang w:val="en-GB" w:eastAsia="de-DE"/>
              </w:rPr>
              <w:t xml:space="preserve"> Demir</w:t>
            </w:r>
            <w:bookmarkEnd w:id="15"/>
          </w:p>
        </w:tc>
        <w:tc>
          <w:tcPr>
            <w:tcW w:w="82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FD25CC" w14:textId="77777777" w:rsidR="00E30584" w:rsidRPr="00E17B36" w:rsidRDefault="00E17B36">
            <w:pPr>
              <w:widowControl w:val="0"/>
              <w:spacing w:after="0"/>
              <w:jc w:val="center"/>
              <w:rPr>
                <w:rFonts w:cstheme="minorHAnsi"/>
                <w:color w:val="000000"/>
                <w:sz w:val="20"/>
                <w:szCs w:val="20"/>
                <w:lang w:val="en-GB" w:eastAsia="de-DE"/>
              </w:rPr>
            </w:pPr>
            <w:r w:rsidRPr="00E17B36">
              <w:rPr>
                <w:rFonts w:cstheme="minorHAnsi"/>
                <w:color w:val="000000"/>
                <w:sz w:val="20"/>
                <w:szCs w:val="20"/>
                <w:lang w:val="en-GB" w:eastAsia="de-DE"/>
              </w:rPr>
              <w:t>3</w:t>
            </w:r>
          </w:p>
        </w:tc>
        <w:tc>
          <w:tcPr>
            <w:tcW w:w="24" w:type="dxa"/>
          </w:tcPr>
          <w:p w14:paraId="0A9FBD1C" w14:textId="77777777" w:rsidR="00E30584" w:rsidRPr="00E17B36" w:rsidRDefault="00E30584">
            <w:pPr>
              <w:widowControl w:val="0"/>
              <w:rPr>
                <w:lang w:val="en-GB"/>
              </w:rPr>
            </w:pPr>
          </w:p>
        </w:tc>
      </w:tr>
      <w:tr w:rsidR="00E30584" w:rsidRPr="00E17B36" w14:paraId="1CD06885" w14:textId="77777777">
        <w:tc>
          <w:tcPr>
            <w:tcW w:w="9210" w:type="dxa"/>
            <w:gridSpan w:val="6"/>
            <w:tcBorders>
              <w:top w:val="single" w:sz="4" w:space="0" w:color="000000"/>
              <w:right w:val="single" w:sz="4" w:space="0" w:color="000000"/>
            </w:tcBorders>
            <w:shd w:val="clear" w:color="auto" w:fill="FFFFFF" w:themeFill="background1"/>
          </w:tcPr>
          <w:p w14:paraId="38DFAEA3" w14:textId="77777777" w:rsidR="00E30584" w:rsidRPr="00E17B36" w:rsidRDefault="00E17B36">
            <w:pPr>
              <w:widowControl w:val="0"/>
              <w:spacing w:after="0"/>
              <w:jc w:val="right"/>
              <w:rPr>
                <w:rFonts w:cstheme="minorHAnsi"/>
                <w:b/>
                <w:color w:val="000000"/>
                <w:sz w:val="20"/>
                <w:szCs w:val="20"/>
                <w:lang w:val="en-GB" w:eastAsia="de-DE"/>
              </w:rPr>
            </w:pPr>
            <w:r w:rsidRPr="00E17B36">
              <w:rPr>
                <w:rFonts w:cstheme="minorHAnsi"/>
                <w:b/>
                <w:color w:val="000000"/>
                <w:sz w:val="20"/>
                <w:szCs w:val="20"/>
                <w:lang w:val="en-GB" w:eastAsia="de-DE"/>
              </w:rPr>
              <w:t>Total PM in WP5</w:t>
            </w:r>
          </w:p>
        </w:tc>
        <w:tc>
          <w:tcPr>
            <w:tcW w:w="821" w:type="dxa"/>
            <w:gridSpan w:val="2"/>
            <w:tcBorders>
              <w:top w:val="single" w:sz="4" w:space="0" w:color="000000"/>
              <w:left w:val="single" w:sz="4" w:space="0" w:color="000000"/>
            </w:tcBorders>
            <w:shd w:val="clear" w:color="auto" w:fill="FFFFFF" w:themeFill="background1"/>
          </w:tcPr>
          <w:p w14:paraId="783B7A51" w14:textId="77777777" w:rsidR="00E30584" w:rsidRPr="00E17B36" w:rsidRDefault="00E17B36">
            <w:pPr>
              <w:widowControl w:val="0"/>
              <w:spacing w:after="0"/>
              <w:jc w:val="center"/>
              <w:rPr>
                <w:rFonts w:cstheme="minorHAnsi"/>
                <w:color w:val="000000"/>
                <w:sz w:val="20"/>
                <w:szCs w:val="20"/>
                <w:lang w:val="en-GB" w:eastAsia="de-DE"/>
              </w:rPr>
            </w:pPr>
            <w:r w:rsidRPr="00E17B36">
              <w:rPr>
                <w:b/>
                <w:color w:val="000000" w:themeColor="text1"/>
                <w:lang w:val="en-GB"/>
              </w:rPr>
              <w:fldChar w:fldCharType="begin"/>
            </w:r>
            <w:r w:rsidRPr="00E17B36">
              <w:rPr>
                <w:b/>
                <w:color w:val="000000"/>
                <w:lang w:val="en-GB"/>
              </w:rPr>
              <w:instrText>= SUM(ABOVE)</w:instrText>
            </w:r>
            <w:r w:rsidRPr="00E17B36">
              <w:rPr>
                <w:b/>
                <w:color w:val="000000"/>
                <w:lang w:val="en-GB"/>
              </w:rPr>
              <w:fldChar w:fldCharType="separate"/>
            </w:r>
            <w:r w:rsidRPr="00E17B36">
              <w:rPr>
                <w:b/>
                <w:color w:val="000000"/>
                <w:lang w:val="en-GB"/>
              </w:rPr>
              <w:t>0</w:t>
            </w:r>
            <w:r w:rsidRPr="00E17B36">
              <w:rPr>
                <w:b/>
                <w:color w:val="000000"/>
                <w:lang w:val="en-GB"/>
              </w:rPr>
              <w:fldChar w:fldCharType="end"/>
            </w:r>
          </w:p>
        </w:tc>
      </w:tr>
    </w:tbl>
    <w:p w14:paraId="024669CC" w14:textId="77777777" w:rsidR="00E30584" w:rsidRPr="00E17B36" w:rsidRDefault="00E17B36">
      <w:pPr>
        <w:spacing w:before="0" w:after="160" w:line="259" w:lineRule="auto"/>
        <w:jc w:val="left"/>
        <w:rPr>
          <w:b/>
          <w:bCs/>
          <w:i/>
          <w:color w:val="7F7F7F" w:themeColor="text1" w:themeTint="80"/>
          <w:sz w:val="24"/>
          <w:lang w:val="en-GB"/>
        </w:rPr>
      </w:pPr>
      <w:bookmarkStart w:id="16" w:name="_Hlk65015624"/>
      <w:bookmarkEnd w:id="16"/>
      <w:r w:rsidRPr="00E17B36">
        <w:rPr>
          <w:lang w:val="en-GB"/>
        </w:rPr>
        <w:br w:type="page"/>
      </w:r>
    </w:p>
    <w:p w14:paraId="6255626B" w14:textId="77777777" w:rsidR="00E30584" w:rsidRPr="00E17B36" w:rsidRDefault="00E17B36">
      <w:pPr>
        <w:pStyle w:val="Heading3"/>
      </w:pPr>
      <w:r w:rsidRPr="00E17B36">
        <w:lastRenderedPageBreak/>
        <w:t xml:space="preserve">Task 5.1: </w:t>
      </w:r>
      <w:r w:rsidRPr="00E17B36">
        <w:rPr>
          <w:szCs w:val="20"/>
        </w:rPr>
        <w:t>M&amp;E Concept and Impact Assessment</w:t>
      </w:r>
    </w:p>
    <w:p w14:paraId="00AD7C44" w14:textId="77777777" w:rsidR="00E30584" w:rsidRPr="00E17B36" w:rsidRDefault="00E17B36">
      <w:pPr>
        <w:jc w:val="left"/>
        <w:rPr>
          <w:i/>
          <w:szCs w:val="20"/>
          <w:lang w:val="en-GB"/>
        </w:rPr>
      </w:pPr>
      <w:r w:rsidRPr="00E17B36">
        <w:rPr>
          <w:i/>
          <w:szCs w:val="20"/>
          <w:lang w:val="en-GB"/>
        </w:rPr>
        <w:t xml:space="preserve">Start date: </w:t>
      </w:r>
      <w:r w:rsidRPr="00E17B36">
        <w:rPr>
          <w:rFonts w:cs="Arial"/>
          <w:i/>
          <w:szCs w:val="20"/>
          <w:lang w:val="en-GB"/>
        </w:rPr>
        <w:t xml:space="preserve">M3 (Dec. 2020); </w:t>
      </w:r>
      <w:r w:rsidRPr="00E17B36">
        <w:rPr>
          <w:i/>
          <w:szCs w:val="20"/>
          <w:lang w:val="en-GB"/>
        </w:rPr>
        <w:t>End date: M63 (Dec. 2025)</w:t>
      </w:r>
    </w:p>
    <w:p w14:paraId="1A84FB92" w14:textId="77777777" w:rsidR="00E30584" w:rsidRPr="00E17B36" w:rsidRDefault="00E17B36">
      <w:pPr>
        <w:jc w:val="left"/>
        <w:rPr>
          <w:b/>
          <w:szCs w:val="20"/>
          <w:lang w:val="en-GB"/>
        </w:rPr>
      </w:pPr>
      <w:r w:rsidRPr="00E17B36">
        <w:rPr>
          <w:b/>
          <w:szCs w:val="20"/>
          <w:lang w:val="en-GB"/>
        </w:rPr>
        <w:t xml:space="preserve">Task Leaders: </w:t>
      </w:r>
    </w:p>
    <w:p w14:paraId="7AB3D2B9"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Mr Adrian CURAJ &amp; Ms Luciana BRATU &amp; Ms Elena SIMION | Executive Agency for Higher Education, Research, Development and Innovation (</w:t>
      </w:r>
      <w:r w:rsidRPr="00E17B36">
        <w:rPr>
          <w:b/>
          <w:color w:val="000000" w:themeColor="text1"/>
          <w:szCs w:val="20"/>
          <w:lang w:val="en-GB"/>
        </w:rPr>
        <w:t>UEFISCDI</w:t>
      </w:r>
      <w:r w:rsidRPr="00E17B36">
        <w:rPr>
          <w:color w:val="000000" w:themeColor="text1"/>
          <w:szCs w:val="20"/>
          <w:lang w:val="en-GB"/>
        </w:rPr>
        <w:t>)</w:t>
      </w:r>
    </w:p>
    <w:p w14:paraId="5FA801DF"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Izael</w:t>
      </w:r>
      <w:proofErr w:type="spellEnd"/>
      <w:r w:rsidRPr="00E17B36">
        <w:rPr>
          <w:color w:val="000000" w:themeColor="text1"/>
          <w:szCs w:val="20"/>
          <w:lang w:val="en-GB"/>
        </w:rPr>
        <w:t xml:space="preserve"> da Silva &amp; Ms Anne W. Wambugu | Strathmore University (</w:t>
      </w:r>
      <w:r w:rsidRPr="00E17B36">
        <w:rPr>
          <w:b/>
          <w:color w:val="000000" w:themeColor="text1"/>
          <w:szCs w:val="20"/>
          <w:lang w:val="en-GB"/>
        </w:rPr>
        <w:t>SU</w:t>
      </w:r>
      <w:r w:rsidRPr="00E17B36">
        <w:rPr>
          <w:color w:val="000000" w:themeColor="text1"/>
          <w:szCs w:val="20"/>
          <w:lang w:val="en-GB"/>
        </w:rPr>
        <w:t>)</w:t>
      </w:r>
      <w:bookmarkStart w:id="17" w:name="_Hlk65011506"/>
      <w:bookmarkEnd w:id="17"/>
    </w:p>
    <w:p w14:paraId="4B5CB794" w14:textId="77777777" w:rsidR="00E30584" w:rsidRPr="00E17B36" w:rsidRDefault="00E17B36">
      <w:pPr>
        <w:jc w:val="left"/>
        <w:rPr>
          <w:b/>
          <w:lang w:val="en-GB"/>
        </w:rPr>
      </w:pPr>
      <w:r w:rsidRPr="00E17B36">
        <w:rPr>
          <w:b/>
          <w:szCs w:val="20"/>
          <w:lang w:val="en-GB"/>
        </w:rPr>
        <w:t>Contributors:</w:t>
      </w:r>
      <w:r w:rsidRPr="00E17B36">
        <w:rPr>
          <w:b/>
          <w:lang w:val="en-GB"/>
        </w:rPr>
        <w:t xml:space="preserve"> </w:t>
      </w:r>
    </w:p>
    <w:p w14:paraId="3EFB945D" w14:textId="77777777" w:rsidR="00E30584" w:rsidRPr="00E17B36" w:rsidRDefault="00E17B36">
      <w:pPr>
        <w:pStyle w:val="ListParagraph"/>
        <w:numPr>
          <w:ilvl w:val="0"/>
          <w:numId w:val="3"/>
        </w:numPr>
        <w:jc w:val="left"/>
        <w:rPr>
          <w:color w:val="000000" w:themeColor="text1"/>
          <w:szCs w:val="20"/>
          <w:lang w:val="en-GB"/>
        </w:rPr>
      </w:pPr>
      <w:bookmarkStart w:id="18" w:name="_Hlk65170668"/>
      <w:r w:rsidRPr="00E17B36">
        <w:rPr>
          <w:color w:val="000000" w:themeColor="text1"/>
          <w:szCs w:val="20"/>
          <w:lang w:val="en-GB"/>
        </w:rPr>
        <w:t xml:space="preserve">Mr Stefan A. Haffner | German Aerospace </w:t>
      </w:r>
      <w:proofErr w:type="spellStart"/>
      <w:r w:rsidRPr="00E17B36">
        <w:rPr>
          <w:color w:val="000000" w:themeColor="text1"/>
          <w:szCs w:val="20"/>
          <w:lang w:val="en-GB"/>
        </w:rPr>
        <w:t>Center</w:t>
      </w:r>
      <w:proofErr w:type="spellEnd"/>
      <w:r w:rsidRPr="00E17B36">
        <w:rPr>
          <w:color w:val="000000" w:themeColor="text1"/>
          <w:szCs w:val="20"/>
          <w:lang w:val="en-GB"/>
        </w:rPr>
        <w:t xml:space="preserve"> (</w:t>
      </w:r>
      <w:r w:rsidRPr="00E17B36">
        <w:rPr>
          <w:b/>
          <w:color w:val="000000" w:themeColor="text1"/>
          <w:szCs w:val="20"/>
          <w:lang w:val="en-GB"/>
        </w:rPr>
        <w:t>DLR</w:t>
      </w:r>
      <w:r w:rsidRPr="00E17B36">
        <w:rPr>
          <w:color w:val="000000" w:themeColor="text1"/>
          <w:szCs w:val="20"/>
          <w:lang w:val="en-GB"/>
        </w:rPr>
        <w:t>)</w:t>
      </w:r>
      <w:bookmarkEnd w:id="18"/>
    </w:p>
    <w:p w14:paraId="54778754"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Abdellatif</w:t>
      </w:r>
      <w:proofErr w:type="spellEnd"/>
      <w:r w:rsidRPr="00E17B36">
        <w:rPr>
          <w:color w:val="000000" w:themeColor="text1"/>
          <w:szCs w:val="20"/>
          <w:lang w:val="en-GB"/>
        </w:rPr>
        <w:t xml:space="preserve"> </w:t>
      </w:r>
      <w:proofErr w:type="spellStart"/>
      <w:r w:rsidRPr="00E17B36">
        <w:rPr>
          <w:color w:val="000000" w:themeColor="text1"/>
          <w:szCs w:val="20"/>
          <w:lang w:val="en-GB"/>
        </w:rPr>
        <w:t>Zerga</w:t>
      </w:r>
      <w:proofErr w:type="spellEnd"/>
      <w:r w:rsidRPr="00E17B36">
        <w:rPr>
          <w:color w:val="000000" w:themeColor="text1"/>
          <w:szCs w:val="20"/>
          <w:lang w:val="en-GB"/>
        </w:rPr>
        <w:t xml:space="preserve"> &amp; Mr Erick Tambo</w:t>
      </w:r>
      <w:r w:rsidRPr="00E17B36">
        <w:rPr>
          <w:lang w:val="en-GB"/>
        </w:rPr>
        <w:t xml:space="preserve"> | </w:t>
      </w:r>
      <w:r w:rsidRPr="00E17B36">
        <w:rPr>
          <w:color w:val="000000" w:themeColor="text1"/>
          <w:szCs w:val="20"/>
          <w:lang w:val="en-GB"/>
        </w:rPr>
        <w:t>Pan African University Water and Energy Science (PAUWES)</w:t>
      </w:r>
    </w:p>
    <w:p w14:paraId="088F8FAA"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Mokthar</w:t>
      </w:r>
      <w:proofErr w:type="spellEnd"/>
      <w:r w:rsidRPr="00E17B36">
        <w:rPr>
          <w:color w:val="000000" w:themeColor="text1"/>
          <w:szCs w:val="20"/>
          <w:lang w:val="en-GB"/>
        </w:rPr>
        <w:t xml:space="preserve"> </w:t>
      </w:r>
      <w:proofErr w:type="spellStart"/>
      <w:r w:rsidRPr="00E17B36">
        <w:rPr>
          <w:color w:val="000000" w:themeColor="text1"/>
          <w:szCs w:val="20"/>
          <w:lang w:val="en-GB"/>
        </w:rPr>
        <w:t>Sellami</w:t>
      </w:r>
      <w:proofErr w:type="spellEnd"/>
      <w:r w:rsidRPr="00E17B36">
        <w:rPr>
          <w:color w:val="000000" w:themeColor="text1"/>
          <w:szCs w:val="20"/>
          <w:lang w:val="en-GB"/>
        </w:rPr>
        <w:t xml:space="preserve"> &amp; Mr </w:t>
      </w:r>
      <w:proofErr w:type="spellStart"/>
      <w:r w:rsidRPr="00E17B36">
        <w:rPr>
          <w:color w:val="000000" w:themeColor="text1"/>
          <w:szCs w:val="20"/>
          <w:lang w:val="en-GB"/>
        </w:rPr>
        <w:t>Belarbi</w:t>
      </w:r>
      <w:proofErr w:type="spellEnd"/>
      <w:r w:rsidRPr="00E17B36">
        <w:rPr>
          <w:color w:val="000000" w:themeColor="text1"/>
          <w:szCs w:val="20"/>
          <w:lang w:val="en-GB"/>
        </w:rPr>
        <w:t xml:space="preserve"> </w:t>
      </w:r>
      <w:proofErr w:type="spellStart"/>
      <w:r w:rsidRPr="00E17B36">
        <w:rPr>
          <w:color w:val="000000" w:themeColor="text1"/>
          <w:szCs w:val="20"/>
          <w:lang w:val="en-GB"/>
        </w:rPr>
        <w:t>Yacine</w:t>
      </w:r>
      <w:proofErr w:type="spellEnd"/>
      <w:r w:rsidRPr="00E17B36">
        <w:rPr>
          <w:color w:val="000000" w:themeColor="text1"/>
          <w:szCs w:val="20"/>
          <w:lang w:val="en-GB"/>
        </w:rPr>
        <w:t xml:space="preserve"> &amp; Ms </w:t>
      </w:r>
      <w:proofErr w:type="spellStart"/>
      <w:r w:rsidRPr="00E17B36">
        <w:rPr>
          <w:color w:val="000000" w:themeColor="text1"/>
          <w:szCs w:val="20"/>
          <w:lang w:val="en-GB"/>
        </w:rPr>
        <w:t>Souami</w:t>
      </w:r>
      <w:proofErr w:type="spellEnd"/>
      <w:r w:rsidRPr="00E17B36">
        <w:rPr>
          <w:color w:val="000000" w:themeColor="text1"/>
          <w:szCs w:val="20"/>
          <w:lang w:val="en-GB"/>
        </w:rPr>
        <w:t xml:space="preserve"> </w:t>
      </w:r>
      <w:proofErr w:type="spellStart"/>
      <w:r w:rsidRPr="00E17B36">
        <w:rPr>
          <w:color w:val="000000" w:themeColor="text1"/>
          <w:szCs w:val="20"/>
          <w:lang w:val="en-GB"/>
        </w:rPr>
        <w:t>Feriel</w:t>
      </w:r>
      <w:proofErr w:type="spellEnd"/>
      <w:r w:rsidRPr="00E17B36">
        <w:rPr>
          <w:color w:val="000000" w:themeColor="text1"/>
          <w:szCs w:val="20"/>
          <w:lang w:val="en-GB"/>
        </w:rPr>
        <w:t xml:space="preserve"> | MINISTERE DE L'ENSEIGNEMENT SUPERIEUR ET DE LA RECHERCHE SCIENTIFIQUE (</w:t>
      </w:r>
      <w:r w:rsidRPr="00E17B36">
        <w:rPr>
          <w:b/>
          <w:color w:val="000000" w:themeColor="text1"/>
          <w:szCs w:val="20"/>
          <w:lang w:val="en-GB"/>
        </w:rPr>
        <w:t>MESRS</w:t>
      </w:r>
      <w:r w:rsidRPr="00E17B36">
        <w:rPr>
          <w:color w:val="000000" w:themeColor="text1"/>
          <w:szCs w:val="20"/>
          <w:lang w:val="en-GB"/>
        </w:rPr>
        <w:t>)</w:t>
      </w:r>
    </w:p>
    <w:p w14:paraId="068720B0" w14:textId="77777777" w:rsidR="00E30584" w:rsidRPr="00E17B36" w:rsidRDefault="00E17B36">
      <w:pPr>
        <w:pStyle w:val="ListParagraph"/>
        <w:numPr>
          <w:ilvl w:val="0"/>
          <w:numId w:val="3"/>
        </w:numPr>
        <w:jc w:val="left"/>
        <w:rPr>
          <w:color w:val="000000" w:themeColor="text1"/>
          <w:szCs w:val="20"/>
          <w:lang w:val="en-GB"/>
        </w:rPr>
      </w:pPr>
      <w:commentRangeStart w:id="19"/>
      <w:r w:rsidRPr="00E17B36">
        <w:rPr>
          <w:color w:val="000000" w:themeColor="text1"/>
          <w:szCs w:val="20"/>
          <w:lang w:val="en-GB"/>
        </w:rPr>
        <w:t xml:space="preserve">Ms Elke Dall &amp; Mr Dietmar Lampert &amp; Mr </w:t>
      </w:r>
      <w:proofErr w:type="spellStart"/>
      <w:r w:rsidRPr="00E17B36">
        <w:rPr>
          <w:color w:val="000000" w:themeColor="text1"/>
          <w:szCs w:val="20"/>
          <w:lang w:val="en-GB"/>
        </w:rPr>
        <w:t>Utku</w:t>
      </w:r>
      <w:proofErr w:type="spellEnd"/>
      <w:r w:rsidRPr="00E17B36">
        <w:rPr>
          <w:color w:val="000000" w:themeColor="text1"/>
          <w:szCs w:val="20"/>
          <w:lang w:val="en-GB"/>
        </w:rPr>
        <w:t xml:space="preserve"> Demir | </w:t>
      </w:r>
      <w:proofErr w:type="spellStart"/>
      <w:r w:rsidRPr="00E17B36">
        <w:rPr>
          <w:color w:val="000000" w:themeColor="text1"/>
          <w:szCs w:val="20"/>
          <w:lang w:val="en-GB"/>
        </w:rPr>
        <w:t>Zentrum</w:t>
      </w:r>
      <w:proofErr w:type="spellEnd"/>
      <w:r w:rsidRPr="00E17B36">
        <w:rPr>
          <w:color w:val="000000" w:themeColor="text1"/>
          <w:szCs w:val="20"/>
          <w:lang w:val="en-GB"/>
        </w:rPr>
        <w:t xml:space="preserve"> </w:t>
      </w:r>
      <w:proofErr w:type="spellStart"/>
      <w:r w:rsidRPr="00E17B36">
        <w:rPr>
          <w:color w:val="000000" w:themeColor="text1"/>
          <w:szCs w:val="20"/>
          <w:lang w:val="en-GB"/>
        </w:rPr>
        <w:t>für</w:t>
      </w:r>
      <w:proofErr w:type="spellEnd"/>
      <w:r w:rsidRPr="00E17B36">
        <w:rPr>
          <w:color w:val="000000" w:themeColor="text1"/>
          <w:szCs w:val="20"/>
          <w:lang w:val="en-GB"/>
        </w:rPr>
        <w:t xml:space="preserve"> </w:t>
      </w:r>
      <w:proofErr w:type="spellStart"/>
      <w:r w:rsidRPr="00E17B36">
        <w:rPr>
          <w:color w:val="000000" w:themeColor="text1"/>
          <w:szCs w:val="20"/>
          <w:lang w:val="en-GB"/>
        </w:rPr>
        <w:t>Soziale</w:t>
      </w:r>
      <w:proofErr w:type="spellEnd"/>
      <w:r w:rsidRPr="00E17B36">
        <w:rPr>
          <w:color w:val="000000" w:themeColor="text1"/>
          <w:szCs w:val="20"/>
          <w:lang w:val="en-GB"/>
        </w:rPr>
        <w:t xml:space="preserve"> Innovation (</w:t>
      </w:r>
      <w:r w:rsidRPr="00E17B36">
        <w:rPr>
          <w:b/>
          <w:color w:val="000000" w:themeColor="text1"/>
          <w:szCs w:val="20"/>
          <w:lang w:val="en-GB"/>
        </w:rPr>
        <w:t>ZSI</w:t>
      </w:r>
      <w:r w:rsidRPr="00E17B36">
        <w:rPr>
          <w:color w:val="000000" w:themeColor="text1"/>
          <w:szCs w:val="20"/>
          <w:lang w:val="en-GB"/>
        </w:rPr>
        <w:t>)</w:t>
      </w:r>
      <w:commentRangeEnd w:id="19"/>
      <w:r>
        <w:rPr>
          <w:rStyle w:val="CommentReference"/>
          <w:rFonts w:ascii="Arial" w:hAnsi="Arial"/>
          <w:lang w:val="fr-FR" w:eastAsia="fr-FR"/>
        </w:rPr>
        <w:commentReference w:id="19"/>
      </w:r>
    </w:p>
    <w:p w14:paraId="08FDAEB2" w14:textId="77777777" w:rsidR="00E30584" w:rsidRPr="00E17B36" w:rsidRDefault="00E30584">
      <w:pPr>
        <w:ind w:left="360"/>
        <w:jc w:val="left"/>
        <w:rPr>
          <w:color w:val="000000" w:themeColor="text1"/>
          <w:szCs w:val="20"/>
          <w:lang w:val="en-GB"/>
        </w:rPr>
      </w:pPr>
    </w:p>
    <w:tbl>
      <w:tblPr>
        <w:tblW w:w="9620" w:type="dxa"/>
        <w:tblInd w:w="-5" w:type="dxa"/>
        <w:tblLayout w:type="fixed"/>
        <w:tblCellMar>
          <w:left w:w="70" w:type="dxa"/>
          <w:right w:w="70" w:type="dxa"/>
        </w:tblCellMar>
        <w:tblLook w:val="04A0" w:firstRow="1" w:lastRow="0" w:firstColumn="1" w:lastColumn="0" w:noHBand="0" w:noVBand="1"/>
      </w:tblPr>
      <w:tblGrid>
        <w:gridCol w:w="1999"/>
        <w:gridCol w:w="1361"/>
        <w:gridCol w:w="1359"/>
        <w:gridCol w:w="1360"/>
        <w:gridCol w:w="3541"/>
      </w:tblGrid>
      <w:tr w:rsidR="00E30584" w:rsidRPr="00E17B36" w14:paraId="009CCDC3" w14:textId="77777777">
        <w:trPr>
          <w:trHeight w:val="600"/>
        </w:trPr>
        <w:tc>
          <w:tcPr>
            <w:tcW w:w="1999" w:type="dxa"/>
            <w:tcBorders>
              <w:bottom w:val="single" w:sz="4" w:space="0" w:color="000000"/>
              <w:right w:val="single" w:sz="4" w:space="0" w:color="000000"/>
            </w:tcBorders>
            <w:shd w:val="clear" w:color="auto" w:fill="FFFFFF" w:themeFill="background1"/>
            <w:vAlign w:val="center"/>
          </w:tcPr>
          <w:p w14:paraId="0723A355"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T5.1 </w:t>
            </w:r>
          </w:p>
        </w:tc>
        <w:tc>
          <w:tcPr>
            <w:tcW w:w="1361" w:type="dxa"/>
            <w:tcBorders>
              <w:left w:val="single" w:sz="4" w:space="0" w:color="000000"/>
              <w:bottom w:val="single" w:sz="4" w:space="0" w:color="000000"/>
              <w:right w:val="single" w:sz="4" w:space="0" w:color="000000"/>
            </w:tcBorders>
            <w:shd w:val="clear" w:color="auto" w:fill="FFFFFF" w:themeFill="background1"/>
            <w:vAlign w:val="center"/>
          </w:tcPr>
          <w:p w14:paraId="7D3D9DFC"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 xml:space="preserve">PM </w:t>
            </w:r>
            <w:r w:rsidRPr="00E17B36">
              <w:rPr>
                <w:rFonts w:cs="Calibri"/>
                <w:b/>
                <w:bCs/>
                <w:lang w:val="en-GB" w:eastAsia="de-DE"/>
              </w:rPr>
              <w:br/>
              <w:t xml:space="preserve">formerly </w:t>
            </w:r>
          </w:p>
        </w:tc>
        <w:tc>
          <w:tcPr>
            <w:tcW w:w="1359" w:type="dxa"/>
            <w:tcBorders>
              <w:left w:val="single" w:sz="4" w:space="0" w:color="000000"/>
              <w:bottom w:val="single" w:sz="4" w:space="0" w:color="000000"/>
              <w:right w:val="single" w:sz="4" w:space="0" w:color="000000"/>
            </w:tcBorders>
            <w:shd w:val="clear" w:color="auto" w:fill="FFFFFF" w:themeFill="background1"/>
            <w:vAlign w:val="center"/>
          </w:tcPr>
          <w:p w14:paraId="3FE2CFE6"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color w:val="0000FF"/>
                <w:lang w:val="en-GB" w:eastAsia="de-DE"/>
              </w:rPr>
              <w:t>PM modification</w:t>
            </w:r>
          </w:p>
        </w:tc>
        <w:tc>
          <w:tcPr>
            <w:tcW w:w="1360" w:type="dxa"/>
            <w:tcBorders>
              <w:left w:val="single" w:sz="4" w:space="0" w:color="000000"/>
              <w:bottom w:val="single" w:sz="4" w:space="0" w:color="000000"/>
              <w:right w:val="single" w:sz="4" w:space="0" w:color="000000"/>
            </w:tcBorders>
            <w:shd w:val="clear" w:color="auto" w:fill="FFFFFF" w:themeFill="background1"/>
            <w:vAlign w:val="center"/>
          </w:tcPr>
          <w:p w14:paraId="7B4E6E10"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Final PM</w:t>
            </w:r>
          </w:p>
        </w:tc>
        <w:tc>
          <w:tcPr>
            <w:tcW w:w="3541" w:type="dxa"/>
            <w:tcBorders>
              <w:left w:val="single" w:sz="4" w:space="0" w:color="000000"/>
              <w:bottom w:val="single" w:sz="4" w:space="0" w:color="000000"/>
            </w:tcBorders>
            <w:shd w:val="clear" w:color="auto" w:fill="FFFFFF" w:themeFill="background1"/>
            <w:vAlign w:val="center"/>
          </w:tcPr>
          <w:p w14:paraId="0AE14EE8"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Comments</w:t>
            </w:r>
          </w:p>
        </w:tc>
      </w:tr>
      <w:tr w:rsidR="00E30584" w:rsidRPr="00E17B36" w14:paraId="2339A260"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1A8E5D27"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 xml:space="preserve">UEFISCDI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985432"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3,5</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8E2DBE5"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21A943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3,5</w:t>
            </w:r>
          </w:p>
        </w:tc>
        <w:tc>
          <w:tcPr>
            <w:tcW w:w="3541" w:type="dxa"/>
            <w:tcBorders>
              <w:top w:val="single" w:sz="4" w:space="0" w:color="000000"/>
              <w:left w:val="single" w:sz="4" w:space="0" w:color="000000"/>
              <w:bottom w:val="single" w:sz="4" w:space="0" w:color="000000"/>
            </w:tcBorders>
            <w:shd w:val="clear" w:color="auto" w:fill="FFFFFF" w:themeFill="background1"/>
          </w:tcPr>
          <w:p w14:paraId="50B3F7E3"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 xml:space="preserve">UEFISCDI, together with SU, will conceptualise and conduct the MEL activities together with T5.1 </w:t>
            </w:r>
            <w:proofErr w:type="gramStart"/>
            <w:r w:rsidRPr="00E17B36">
              <w:rPr>
                <w:rFonts w:cs="Calibri"/>
                <w:lang w:val="en-GB" w:eastAsia="de-DE"/>
              </w:rPr>
              <w:t>colleagues</w:t>
            </w:r>
            <w:proofErr w:type="gramEnd"/>
          </w:p>
        </w:tc>
      </w:tr>
      <w:tr w:rsidR="00E30584" w:rsidRPr="00E17B36" w14:paraId="3945C008"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7516FE5C"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 xml:space="preserve">SU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E290630"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3</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6DF0F2A"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655B325"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3</w:t>
            </w:r>
          </w:p>
        </w:tc>
        <w:tc>
          <w:tcPr>
            <w:tcW w:w="3541" w:type="dxa"/>
            <w:tcBorders>
              <w:top w:val="single" w:sz="4" w:space="0" w:color="000000"/>
              <w:left w:val="single" w:sz="4" w:space="0" w:color="000000"/>
              <w:bottom w:val="single" w:sz="4" w:space="0" w:color="000000"/>
            </w:tcBorders>
            <w:shd w:val="clear" w:color="auto" w:fill="FFFFFF" w:themeFill="background1"/>
          </w:tcPr>
          <w:p w14:paraId="60C67A11"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 xml:space="preserve">SU, together with UEFISCDI, will conceptualise and conduct the MEL activities together with T5.1 </w:t>
            </w:r>
            <w:proofErr w:type="gramStart"/>
            <w:r w:rsidRPr="00E17B36">
              <w:rPr>
                <w:rFonts w:cs="Calibri"/>
                <w:lang w:val="en-GB" w:eastAsia="de-DE"/>
              </w:rPr>
              <w:t>colleagues</w:t>
            </w:r>
            <w:proofErr w:type="gramEnd"/>
          </w:p>
        </w:tc>
      </w:tr>
      <w:tr w:rsidR="00E30584" w:rsidRPr="00E17B36" w14:paraId="24E5912A"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43E4D54A"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 xml:space="preserve">DLR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D73E51"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2</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87E7960" w14:textId="77777777" w:rsidR="00E30584" w:rsidRPr="00E17B36" w:rsidRDefault="00E17B36">
            <w:pPr>
              <w:widowControl w:val="0"/>
              <w:spacing w:before="0" w:after="0"/>
              <w:jc w:val="center"/>
              <w:rPr>
                <w:rFonts w:ascii="Calibri" w:hAnsi="Calibri" w:cs="Calibri"/>
                <w:b/>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7032A73"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w:t>
            </w:r>
          </w:p>
        </w:tc>
        <w:tc>
          <w:tcPr>
            <w:tcW w:w="3541" w:type="dxa"/>
            <w:tcBorders>
              <w:top w:val="single" w:sz="4" w:space="0" w:color="000000"/>
              <w:left w:val="single" w:sz="4" w:space="0" w:color="000000"/>
              <w:bottom w:val="single" w:sz="4" w:space="0" w:color="000000"/>
            </w:tcBorders>
            <w:shd w:val="clear" w:color="auto" w:fill="FFFFFF" w:themeFill="background1"/>
          </w:tcPr>
          <w:p w14:paraId="6F8037B2"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DLR will contribute to the aspect of a long-term MEL approach</w:t>
            </w:r>
          </w:p>
        </w:tc>
      </w:tr>
      <w:tr w:rsidR="00E30584" w:rsidRPr="00E17B36" w14:paraId="4F6B5E20" w14:textId="77777777">
        <w:trPr>
          <w:trHeight w:val="300"/>
        </w:trPr>
        <w:tc>
          <w:tcPr>
            <w:tcW w:w="1999" w:type="dxa"/>
            <w:tcBorders>
              <w:top w:val="single" w:sz="4" w:space="0" w:color="000000"/>
              <w:bottom w:val="single" w:sz="4" w:space="0" w:color="000000"/>
              <w:right w:val="single" w:sz="4" w:space="0" w:color="000000"/>
            </w:tcBorders>
            <w:shd w:val="clear" w:color="auto" w:fill="F2F2F2" w:themeFill="background1" w:themeFillShade="F2"/>
            <w:vAlign w:val="center"/>
          </w:tcPr>
          <w:p w14:paraId="15FEC882"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 xml:space="preserve">PAUWES </w:t>
            </w:r>
          </w:p>
        </w:tc>
        <w:tc>
          <w:tcPr>
            <w:tcW w:w="13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5EEB4E"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676057F"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8BDC423"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FFFF00"/>
          </w:tcPr>
          <w:p w14:paraId="731A34E0"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&lt;PAUWES, in case you want to contribute here, please state here in which way&gt;</w:t>
            </w:r>
          </w:p>
        </w:tc>
      </w:tr>
      <w:tr w:rsidR="00E30584" w:rsidRPr="00E17B36" w14:paraId="572B593E"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6506C910"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MESRS</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05C6A0A"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5CEBCF" w14:textId="77777777" w:rsidR="00E30584" w:rsidRPr="00E17B36" w:rsidRDefault="00E17B36">
            <w:pPr>
              <w:widowControl w:val="0"/>
              <w:spacing w:before="0" w:after="0"/>
              <w:jc w:val="center"/>
              <w:rPr>
                <w:rFonts w:ascii="Calibri" w:hAnsi="Calibri" w:cs="Calibri"/>
                <w:lang w:val="en-GB" w:eastAsia="de-DE"/>
              </w:rPr>
            </w:pPr>
            <w:r w:rsidRPr="00E17B36">
              <w:rPr>
                <w:rFonts w:cs="Calibri"/>
                <w:b/>
                <w:bCs/>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BCF266F"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w:t>
            </w:r>
          </w:p>
        </w:tc>
        <w:tc>
          <w:tcPr>
            <w:tcW w:w="3541" w:type="dxa"/>
            <w:tcBorders>
              <w:top w:val="single" w:sz="4" w:space="0" w:color="000000"/>
              <w:left w:val="single" w:sz="4" w:space="0" w:color="000000"/>
              <w:bottom w:val="single" w:sz="4" w:space="0" w:color="000000"/>
            </w:tcBorders>
            <w:shd w:val="clear" w:color="auto" w:fill="FFFFFF" w:themeFill="background1"/>
          </w:tcPr>
          <w:p w14:paraId="5502600B"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MESRS will contribute to the monitoring report Pillar 1</w:t>
            </w:r>
          </w:p>
        </w:tc>
      </w:tr>
      <w:tr w:rsidR="00E30584" w:rsidRPr="00E17B36" w14:paraId="6FF936B3" w14:textId="77777777">
        <w:trPr>
          <w:trHeight w:val="300"/>
        </w:trPr>
        <w:tc>
          <w:tcPr>
            <w:tcW w:w="1999" w:type="dxa"/>
            <w:tcBorders>
              <w:top w:val="single" w:sz="4" w:space="0" w:color="000000"/>
              <w:bottom w:val="single" w:sz="4" w:space="0" w:color="000000"/>
              <w:right w:val="single" w:sz="4" w:space="0" w:color="000000"/>
            </w:tcBorders>
            <w:shd w:val="clear" w:color="auto" w:fill="BFBFBF" w:themeFill="background1" w:themeFillShade="BF"/>
            <w:vAlign w:val="center"/>
          </w:tcPr>
          <w:p w14:paraId="350B71CC"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UNU</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3196386"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1,5</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00BB8F0" w14:textId="77777777" w:rsidR="00E30584" w:rsidRPr="00E17B36" w:rsidRDefault="00E17B36">
            <w:pPr>
              <w:widowControl w:val="0"/>
              <w:spacing w:before="0" w:after="0"/>
              <w:jc w:val="center"/>
              <w:rPr>
                <w:rFonts w:ascii="Calibri" w:hAnsi="Calibri" w:cs="Calibri"/>
                <w:b/>
                <w:lang w:val="en-GB" w:eastAsia="de-DE"/>
              </w:rPr>
            </w:pPr>
            <w:r w:rsidRPr="00E17B36">
              <w:rPr>
                <w:rFonts w:cs="Calibri"/>
                <w:b/>
                <w:color w:val="0000FF"/>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CC29DEF"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BFBFBF" w:themeFill="background1" w:themeFillShade="BF"/>
            <w:vAlign w:val="center"/>
          </w:tcPr>
          <w:p w14:paraId="0131D65C" w14:textId="77777777" w:rsidR="00E30584" w:rsidRPr="00E17B36" w:rsidRDefault="00E30584">
            <w:pPr>
              <w:widowControl w:val="0"/>
              <w:spacing w:before="0" w:after="0"/>
              <w:jc w:val="center"/>
              <w:rPr>
                <w:rFonts w:ascii="Calibri" w:hAnsi="Calibri" w:cs="Calibri"/>
                <w:lang w:val="en-GB" w:eastAsia="de-DE"/>
              </w:rPr>
            </w:pPr>
          </w:p>
        </w:tc>
      </w:tr>
      <w:tr w:rsidR="00E30584" w:rsidRPr="00E17B36" w14:paraId="0CBA2EE3" w14:textId="77777777">
        <w:trPr>
          <w:trHeight w:val="300"/>
        </w:trPr>
        <w:tc>
          <w:tcPr>
            <w:tcW w:w="1999" w:type="dxa"/>
            <w:tcBorders>
              <w:top w:val="single" w:sz="4" w:space="0" w:color="000000"/>
              <w:right w:val="single" w:sz="4" w:space="0" w:color="000000"/>
            </w:tcBorders>
            <w:shd w:val="clear" w:color="auto" w:fill="FFFFFF" w:themeFill="background1"/>
            <w:vAlign w:val="center"/>
          </w:tcPr>
          <w:p w14:paraId="46B46278" w14:textId="77777777" w:rsidR="00E30584" w:rsidRPr="00E17B36" w:rsidRDefault="00E30584">
            <w:pPr>
              <w:widowControl w:val="0"/>
              <w:spacing w:before="0" w:after="0"/>
              <w:rPr>
                <w:rFonts w:ascii="Calibri" w:hAnsi="Calibri" w:cs="Calibri"/>
                <w:b/>
                <w:bCs/>
                <w:lang w:val="en-GB" w:eastAsia="de-DE"/>
              </w:rPr>
            </w:pPr>
          </w:p>
        </w:tc>
        <w:tc>
          <w:tcPr>
            <w:tcW w:w="1361" w:type="dxa"/>
            <w:tcBorders>
              <w:top w:val="single" w:sz="4" w:space="0" w:color="000000"/>
              <w:left w:val="single" w:sz="4" w:space="0" w:color="000000"/>
              <w:right w:val="single" w:sz="4" w:space="0" w:color="000000"/>
            </w:tcBorders>
            <w:shd w:val="clear" w:color="auto" w:fill="FFFFFF" w:themeFill="background1"/>
            <w:vAlign w:val="center"/>
          </w:tcPr>
          <w:p w14:paraId="11327B20" w14:textId="77777777" w:rsidR="00E30584" w:rsidRPr="00E17B36" w:rsidRDefault="00E30584">
            <w:pPr>
              <w:widowControl w:val="0"/>
              <w:spacing w:before="0" w:after="0"/>
              <w:jc w:val="center"/>
              <w:rPr>
                <w:rFonts w:ascii="Calibri" w:hAnsi="Calibri" w:cs="Calibri"/>
                <w:lang w:val="en-GB" w:eastAsia="de-DE"/>
              </w:rPr>
            </w:pPr>
          </w:p>
        </w:tc>
        <w:tc>
          <w:tcPr>
            <w:tcW w:w="1359" w:type="dxa"/>
            <w:tcBorders>
              <w:top w:val="single" w:sz="4" w:space="0" w:color="000000"/>
              <w:left w:val="single" w:sz="4" w:space="0" w:color="000000"/>
              <w:right w:val="single" w:sz="4" w:space="0" w:color="000000"/>
            </w:tcBorders>
            <w:shd w:val="clear" w:color="auto" w:fill="FFFFFF" w:themeFill="background1"/>
            <w:vAlign w:val="center"/>
          </w:tcPr>
          <w:p w14:paraId="58AA32D2" w14:textId="77777777" w:rsidR="00E30584" w:rsidRPr="00E17B36" w:rsidRDefault="00E30584">
            <w:pPr>
              <w:widowControl w:val="0"/>
              <w:spacing w:before="0" w:after="0"/>
              <w:jc w:val="center"/>
              <w:rPr>
                <w:rFonts w:ascii="Calibri" w:hAnsi="Calibri" w:cs="Calibri"/>
                <w:b/>
                <w:color w:val="0000FF"/>
                <w:lang w:val="en-GB" w:eastAsia="de-DE"/>
              </w:rPr>
            </w:pPr>
          </w:p>
        </w:tc>
        <w:tc>
          <w:tcPr>
            <w:tcW w:w="1360" w:type="dxa"/>
            <w:tcBorders>
              <w:top w:val="single" w:sz="4" w:space="0" w:color="000000"/>
              <w:left w:val="single" w:sz="4" w:space="0" w:color="000000"/>
              <w:right w:val="single" w:sz="4" w:space="0" w:color="000000"/>
            </w:tcBorders>
            <w:shd w:val="clear" w:color="auto" w:fill="FFFFFF" w:themeFill="background1"/>
            <w:vAlign w:val="center"/>
          </w:tcPr>
          <w:p w14:paraId="146C84F9"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9,5</w:t>
            </w:r>
          </w:p>
        </w:tc>
        <w:tc>
          <w:tcPr>
            <w:tcW w:w="3541" w:type="dxa"/>
            <w:tcBorders>
              <w:top w:val="single" w:sz="4" w:space="0" w:color="000000"/>
              <w:left w:val="single" w:sz="4" w:space="0" w:color="000000"/>
            </w:tcBorders>
            <w:shd w:val="clear" w:color="auto" w:fill="FFFFFF" w:themeFill="background1"/>
            <w:vAlign w:val="center"/>
          </w:tcPr>
          <w:p w14:paraId="22360067" w14:textId="77777777" w:rsidR="00E30584" w:rsidRPr="00E17B36" w:rsidRDefault="00E17B36">
            <w:pPr>
              <w:widowControl w:val="0"/>
              <w:spacing w:before="0" w:after="0"/>
              <w:jc w:val="left"/>
              <w:rPr>
                <w:rFonts w:ascii="Calibri" w:hAnsi="Calibri" w:cs="Calibri"/>
                <w:b/>
                <w:lang w:val="en-GB" w:eastAsia="de-DE"/>
              </w:rPr>
            </w:pPr>
            <w:r w:rsidRPr="00E17B36">
              <w:rPr>
                <w:rFonts w:cs="Calibri"/>
                <w:b/>
                <w:lang w:val="en-GB" w:eastAsia="de-DE"/>
              </w:rPr>
              <w:t>Total - T5.1</w:t>
            </w:r>
          </w:p>
        </w:tc>
      </w:tr>
    </w:tbl>
    <w:p w14:paraId="5DA5682B" w14:textId="77777777" w:rsidR="00E30584" w:rsidRPr="00E17B36" w:rsidRDefault="00E30584">
      <w:pPr>
        <w:rPr>
          <w:rFonts w:cs="Arial"/>
          <w:szCs w:val="20"/>
          <w:lang w:val="en-GB"/>
        </w:rPr>
      </w:pPr>
    </w:p>
    <w:p w14:paraId="2D9A322F" w14:textId="77777777" w:rsidR="00E30584" w:rsidRPr="00E17B36" w:rsidRDefault="00E17B36">
      <w:pPr>
        <w:rPr>
          <w:rFonts w:cs="Arial"/>
          <w:szCs w:val="20"/>
          <w:lang w:val="en-GB"/>
        </w:rPr>
      </w:pPr>
      <w:r w:rsidRPr="00E17B36">
        <w:rPr>
          <w:rFonts w:cs="Arial"/>
          <w:szCs w:val="20"/>
          <w:lang w:val="en-GB"/>
        </w:rPr>
        <w:t xml:space="preserve">The aim of this task is to assess the long-term impact of LEAP-RE which will be developed in the frame of a long-term AU-EU collaboration model in STI. At the global and high levels, the LEAP-RE programme impact will be measured to assess its compliance with the most relevant policy roadmaps at the international and regional level including the CCSE roadmap, Agenda 2030, and Agenda 2063. At the specific and intermediate levels, all assessment will be guided by the progress achieved based on developed metrics including LEAP-RE agendas, and the progression of the MARs. At the operational level, assessment will be based on activity contribution to the research and innovation agenda as guided by the MARs, the capacity building agenda as guided by the MARs and the agenda for partnerships as per task 5.3 and WP4. </w:t>
      </w:r>
    </w:p>
    <w:p w14:paraId="0F83F285" w14:textId="77777777" w:rsidR="00E30584" w:rsidRPr="00E17B36" w:rsidRDefault="00E17B36">
      <w:pPr>
        <w:pStyle w:val="ListParagraph"/>
        <w:numPr>
          <w:ilvl w:val="0"/>
          <w:numId w:val="8"/>
        </w:numPr>
        <w:rPr>
          <w:rFonts w:cs="Arial"/>
          <w:b/>
          <w:szCs w:val="20"/>
          <w:lang w:val="en-GB"/>
        </w:rPr>
      </w:pPr>
      <w:r w:rsidRPr="00E17B36">
        <w:rPr>
          <w:rFonts w:cs="Arial"/>
          <w:b/>
          <w:szCs w:val="20"/>
          <w:lang w:val="en-GB"/>
        </w:rPr>
        <w:t>Baseline study</w:t>
      </w:r>
    </w:p>
    <w:p w14:paraId="53FB89B1" w14:textId="77777777" w:rsidR="00E30584" w:rsidRPr="00E17B36" w:rsidRDefault="00E17B36">
      <w:pPr>
        <w:ind w:left="708"/>
        <w:rPr>
          <w:lang w:val="en-GB"/>
        </w:rPr>
      </w:pPr>
      <w:r w:rsidRPr="00E17B36">
        <w:rPr>
          <w:rFonts w:cs="Arial"/>
          <w:szCs w:val="20"/>
          <w:lang w:val="en-GB"/>
        </w:rPr>
        <w:t>To launch this task, a</w:t>
      </w:r>
      <w:r w:rsidRPr="00E17B36">
        <w:rPr>
          <w:lang w:val="en-GB"/>
        </w:rPr>
        <w:t xml:space="preserve"> baseline study will be conducted to collect feedback from all partners to establish core indicators, their respective values (qualitative and quantitative) and their baseline status. Information on time intervals at which these indicators can be measured and the progress expected to be achieved at different time intervals will also be collected. The </w:t>
      </w:r>
      <w:r w:rsidRPr="00E17B36">
        <w:rPr>
          <w:lang w:val="en-GB"/>
        </w:rPr>
        <w:lastRenderedPageBreak/>
        <w:t xml:space="preserve">baseline will be the point of reference and comparison for this task at every point of measurement thus will form part of the overall M&amp;E framework.  </w:t>
      </w:r>
    </w:p>
    <w:p w14:paraId="73DE4009" w14:textId="77777777" w:rsidR="00E30584" w:rsidRPr="00E17B36" w:rsidRDefault="00E17B36">
      <w:pPr>
        <w:pStyle w:val="ListParagraph"/>
        <w:numPr>
          <w:ilvl w:val="0"/>
          <w:numId w:val="8"/>
        </w:numPr>
        <w:rPr>
          <w:rFonts w:cs="Arial"/>
          <w:b/>
          <w:szCs w:val="20"/>
          <w:lang w:val="en-GB"/>
        </w:rPr>
      </w:pPr>
      <w:r w:rsidRPr="00E17B36">
        <w:rPr>
          <w:rFonts w:cs="Arial"/>
          <w:b/>
          <w:szCs w:val="20"/>
          <w:lang w:val="en-GB"/>
        </w:rPr>
        <w:t>Theoretical framework development</w:t>
      </w:r>
    </w:p>
    <w:p w14:paraId="304B9953" w14:textId="77777777" w:rsidR="00E30584" w:rsidRPr="00E17B36" w:rsidRDefault="00E17B36">
      <w:pPr>
        <w:ind w:left="708"/>
        <w:rPr>
          <w:rFonts w:cs="Arial"/>
          <w:szCs w:val="20"/>
          <w:lang w:val="en-GB"/>
        </w:rPr>
      </w:pPr>
      <w:r w:rsidRPr="00E17B36">
        <w:rPr>
          <w:rFonts w:cs="Arial"/>
          <w:szCs w:val="20"/>
          <w:lang w:val="en-GB"/>
        </w:rPr>
        <w:t xml:space="preserve">A general framework of reference will be developed to enable assessment at each objective level and will include a set of potential indicators to enable the tracking of Pillar 1, 2 and 3 activities. The framework will also act as a reference upon which the monitoring and evaluation requirements of Pillar 1 and 2 projects will be formulated and implemented. The framework will therefore take into account funding agencies’ expectations, and priorities in Pillar I, and research and innovation activities in Pillar II. </w:t>
      </w:r>
    </w:p>
    <w:p w14:paraId="5F45C8F6" w14:textId="77777777" w:rsidR="00E30584" w:rsidRPr="00E17B36" w:rsidRDefault="00E17B36">
      <w:pPr>
        <w:pStyle w:val="ListParagraph"/>
        <w:numPr>
          <w:ilvl w:val="0"/>
          <w:numId w:val="8"/>
        </w:numPr>
        <w:rPr>
          <w:rFonts w:cs="Arial"/>
          <w:b/>
          <w:szCs w:val="20"/>
          <w:lang w:val="en-GB"/>
        </w:rPr>
      </w:pPr>
      <w:r w:rsidRPr="00E17B36">
        <w:rPr>
          <w:rFonts w:cs="Arial"/>
          <w:b/>
          <w:szCs w:val="20"/>
          <w:lang w:val="en-GB"/>
        </w:rPr>
        <w:t>MEL Plan</w:t>
      </w:r>
    </w:p>
    <w:p w14:paraId="133B6DF8" w14:textId="77777777" w:rsidR="00E30584" w:rsidRPr="00E17B36" w:rsidRDefault="00E17B36">
      <w:pPr>
        <w:ind w:left="708"/>
        <w:rPr>
          <w:rFonts w:cs="Arial"/>
          <w:szCs w:val="20"/>
          <w:lang w:val="en-GB"/>
        </w:rPr>
      </w:pPr>
      <w:r w:rsidRPr="00E17B36">
        <w:rPr>
          <w:rFonts w:cs="Arial"/>
          <w:szCs w:val="20"/>
          <w:lang w:val="en-GB"/>
        </w:rPr>
        <w:t>A MEL plan will be developed to help operationalize the processes of monitoring, analysing, and evaluating progress, as well as the learning feedback. The MEL plan will translate theoretic concepts into operational practice, supporting timely collection of data by documenting the frequency and schedule of data collection as well as by assigning responsibilities of relevant LEAP-RE personnel. The MEL Plan will also include a description of the measurable indicators and the more qualitative processes of change and progress, arising from programme results, that contribute to LEAP-RE’s objectives.</w:t>
      </w:r>
    </w:p>
    <w:p w14:paraId="69F68C72" w14:textId="77777777" w:rsidR="00E30584" w:rsidRPr="00E17B36" w:rsidRDefault="00E17B36">
      <w:pPr>
        <w:pStyle w:val="ListParagraph"/>
        <w:numPr>
          <w:ilvl w:val="0"/>
          <w:numId w:val="8"/>
        </w:numPr>
        <w:rPr>
          <w:rFonts w:cs="Arial"/>
          <w:b/>
          <w:szCs w:val="20"/>
          <w:lang w:val="en-GB"/>
        </w:rPr>
      </w:pPr>
      <w:r w:rsidRPr="00E17B36">
        <w:rPr>
          <w:rFonts w:cs="Arial"/>
          <w:b/>
          <w:szCs w:val="20"/>
          <w:lang w:val="en-GB"/>
        </w:rPr>
        <w:t>Monitoring</w:t>
      </w:r>
    </w:p>
    <w:p w14:paraId="3276EAF3" w14:textId="77777777" w:rsidR="00E30584" w:rsidRPr="00E17B36" w:rsidRDefault="00E17B36">
      <w:pPr>
        <w:ind w:left="708"/>
        <w:rPr>
          <w:rFonts w:cs="Arial"/>
          <w:szCs w:val="20"/>
          <w:lang w:val="en-GB"/>
        </w:rPr>
      </w:pPr>
      <w:r w:rsidRPr="00E17B36">
        <w:rPr>
          <w:rFonts w:cs="Arial"/>
          <w:szCs w:val="20"/>
          <w:lang w:val="en-GB"/>
        </w:rPr>
        <w:t xml:space="preserve">Monitoring will focus on the routine collection, tracking and reporting of the full range of qualitative and quantitative indicators established for the hierarchy of intended results. This will illustrate progress towards achievement of the corresponding metrics based on the hierarchy of objectives. The process will provide ongoing progress reporting to LEAP-RE coordination and to CCSE governance, as well as providing data for periodic independent evaluation. For each indicator, the baseline study should define a baseline value from which to set indicator milestones and a feasible indicator target to be achieved. </w:t>
      </w:r>
    </w:p>
    <w:p w14:paraId="17203795" w14:textId="77777777" w:rsidR="00E30584" w:rsidRPr="00E17B36" w:rsidRDefault="00E17B36">
      <w:pPr>
        <w:pStyle w:val="ListParagraph"/>
        <w:numPr>
          <w:ilvl w:val="0"/>
          <w:numId w:val="8"/>
        </w:numPr>
        <w:rPr>
          <w:rFonts w:cs="Arial"/>
          <w:b/>
          <w:szCs w:val="20"/>
          <w:lang w:val="en-GB"/>
        </w:rPr>
      </w:pPr>
      <w:r w:rsidRPr="00E17B36">
        <w:rPr>
          <w:rFonts w:cs="Arial"/>
          <w:b/>
          <w:szCs w:val="20"/>
          <w:lang w:val="en-GB"/>
        </w:rPr>
        <w:t>Evaluation</w:t>
      </w:r>
    </w:p>
    <w:p w14:paraId="4A0117A9" w14:textId="77777777" w:rsidR="00E30584" w:rsidRPr="00E17B36" w:rsidRDefault="00E17B36">
      <w:pPr>
        <w:ind w:left="708"/>
        <w:rPr>
          <w:rFonts w:cs="Arial"/>
          <w:szCs w:val="20"/>
          <w:lang w:val="en-GB"/>
        </w:rPr>
      </w:pPr>
      <w:r w:rsidRPr="00E17B36">
        <w:rPr>
          <w:rFonts w:cs="Arial"/>
          <w:szCs w:val="20"/>
          <w:lang w:val="en-GB"/>
        </w:rPr>
        <w:t xml:space="preserve">Evaluation will provide periodic, independent assessments of the collected indicator data against agreed criteria. Evaluations will systematically and objectively assess progress towards and achievement of LEAP-RE’s intended results and contribution to eventual impact. This will provide the basis for feedback and lesson learning, inform decision making, thus will be conducted at strategically important points in the LEAP-RE timeline. Evaluations will be participatory processes, involving input from all programme partners, key LEAP-RE actors, and stakeholders in the LEAP-RE ecosystem. They will be conducted independently of routine monitoring and may require subcontracting to an expert team, external to LEAP-RE, for which terms of reference would be established. </w:t>
      </w:r>
    </w:p>
    <w:p w14:paraId="26F581A4" w14:textId="77777777" w:rsidR="00E30584" w:rsidRPr="00E17B36" w:rsidRDefault="00E17B36">
      <w:pPr>
        <w:pStyle w:val="ListParagraph"/>
        <w:numPr>
          <w:ilvl w:val="0"/>
          <w:numId w:val="8"/>
        </w:numPr>
        <w:rPr>
          <w:rFonts w:cs="Arial"/>
          <w:b/>
          <w:szCs w:val="20"/>
          <w:lang w:val="en-GB"/>
        </w:rPr>
      </w:pPr>
      <w:r w:rsidRPr="00E17B36">
        <w:rPr>
          <w:rFonts w:cs="Arial"/>
          <w:b/>
          <w:szCs w:val="20"/>
          <w:lang w:val="en-GB"/>
        </w:rPr>
        <w:t>Learning</w:t>
      </w:r>
    </w:p>
    <w:p w14:paraId="337B42DA" w14:textId="77777777" w:rsidR="00E30584" w:rsidRPr="00E17B36" w:rsidRDefault="00E17B36">
      <w:pPr>
        <w:ind w:left="708"/>
        <w:rPr>
          <w:rFonts w:cs="Arial"/>
          <w:szCs w:val="20"/>
          <w:lang w:val="en-GB"/>
        </w:rPr>
      </w:pPr>
      <w:r w:rsidRPr="00E17B36">
        <w:rPr>
          <w:rFonts w:cs="Arial"/>
          <w:szCs w:val="20"/>
          <w:lang w:val="en-GB"/>
        </w:rPr>
        <w:t>The LEAP-RE M&amp;E framework is more than a results’ monitoring tool and has a core additional purpose of ensuring that the lessons learned through the process are able, where relevant, to influence decision making within and beyond LEAP-RE. A tool will be designed and operationalized to provide the framework for feedback loops from the M&amp;E process to (</w:t>
      </w:r>
      <w:proofErr w:type="spellStart"/>
      <w:r w:rsidRPr="00E17B36">
        <w:rPr>
          <w:rFonts w:cs="Arial"/>
          <w:szCs w:val="20"/>
          <w:lang w:val="en-GB"/>
        </w:rPr>
        <w:t>i</w:t>
      </w:r>
      <w:proofErr w:type="spellEnd"/>
      <w:r w:rsidRPr="00E17B36">
        <w:rPr>
          <w:rFonts w:cs="Arial"/>
          <w:szCs w:val="20"/>
          <w:lang w:val="en-GB"/>
        </w:rPr>
        <w:t xml:space="preserve">) LEAP-RE’s own activities and processes, which could include further R&amp;I calls; and (ii) future programs operating in the same space. Through the feedback loops, the LEAP-RE M&amp;E process will be able to encourage adoption of best practices and interventions, in order to progressively enhance efficacy and efficiency.  </w:t>
      </w:r>
    </w:p>
    <w:p w14:paraId="1AC0699C" w14:textId="77777777" w:rsidR="00E30584" w:rsidRPr="00E17B36" w:rsidRDefault="00E17B36">
      <w:pPr>
        <w:spacing w:before="0" w:after="160" w:line="259" w:lineRule="auto"/>
        <w:jc w:val="left"/>
        <w:rPr>
          <w:rFonts w:cs="Arial"/>
          <w:szCs w:val="20"/>
          <w:lang w:val="en-GB"/>
        </w:rPr>
      </w:pPr>
      <w:r w:rsidRPr="00E17B36">
        <w:rPr>
          <w:lang w:val="en-GB"/>
        </w:rPr>
        <w:br w:type="page"/>
      </w:r>
    </w:p>
    <w:p w14:paraId="62A032ED" w14:textId="77777777" w:rsidR="00E30584" w:rsidRPr="00E17B36" w:rsidRDefault="00E30584">
      <w:pPr>
        <w:jc w:val="left"/>
        <w:rPr>
          <w:color w:val="0000FF"/>
          <w:szCs w:val="20"/>
          <w:lang w:val="en-GB"/>
        </w:rPr>
      </w:pPr>
    </w:p>
    <w:tbl>
      <w:tblPr>
        <w:tblW w:w="9498" w:type="dxa"/>
        <w:tblLayout w:type="fixed"/>
        <w:tblLook w:val="01E0" w:firstRow="1" w:lastRow="1" w:firstColumn="1" w:lastColumn="1" w:noHBand="0" w:noVBand="0"/>
      </w:tblPr>
      <w:tblGrid>
        <w:gridCol w:w="4678"/>
        <w:gridCol w:w="1418"/>
        <w:gridCol w:w="1276"/>
        <w:gridCol w:w="2126"/>
      </w:tblGrid>
      <w:tr w:rsidR="00E30584" w:rsidRPr="00E17B36" w14:paraId="5A5513F3" w14:textId="77777777">
        <w:trPr>
          <w:tblHeader/>
        </w:trPr>
        <w:tc>
          <w:tcPr>
            <w:tcW w:w="4677" w:type="dxa"/>
            <w:tcBorders>
              <w:top w:val="single" w:sz="4" w:space="0" w:color="000000"/>
              <w:bottom w:val="single" w:sz="4" w:space="0" w:color="4472C4"/>
            </w:tcBorders>
            <w:shd w:val="clear" w:color="auto" w:fill="F2F2F2" w:themeFill="background1" w:themeFillShade="F2"/>
          </w:tcPr>
          <w:p w14:paraId="36CEA336"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Actions</w:t>
            </w:r>
          </w:p>
        </w:tc>
        <w:tc>
          <w:tcPr>
            <w:tcW w:w="1418" w:type="dxa"/>
            <w:tcBorders>
              <w:top w:val="single" w:sz="4" w:space="0" w:color="000000"/>
              <w:bottom w:val="single" w:sz="4" w:space="0" w:color="4472C4"/>
            </w:tcBorders>
            <w:shd w:val="clear" w:color="auto" w:fill="F2F2F2" w:themeFill="background1" w:themeFillShade="F2"/>
          </w:tcPr>
          <w:p w14:paraId="305824C9" w14:textId="77777777" w:rsidR="00E30584" w:rsidRPr="00E17B36" w:rsidRDefault="00E17B36">
            <w:pPr>
              <w:widowControl w:val="0"/>
              <w:spacing w:line="260" w:lineRule="atLeast"/>
              <w:jc w:val="center"/>
              <w:rPr>
                <w:rFonts w:cs="Arial"/>
                <w:b/>
                <w:bCs/>
                <w:szCs w:val="20"/>
                <w:lang w:val="en-GB"/>
              </w:rPr>
            </w:pPr>
            <w:r w:rsidRPr="00E17B36">
              <w:rPr>
                <w:rFonts w:cs="Arial"/>
                <w:b/>
                <w:bCs/>
                <w:szCs w:val="20"/>
                <w:lang w:val="en-GB"/>
              </w:rPr>
              <w:t>Start Date</w:t>
            </w:r>
          </w:p>
        </w:tc>
        <w:tc>
          <w:tcPr>
            <w:tcW w:w="1276" w:type="dxa"/>
            <w:tcBorders>
              <w:top w:val="single" w:sz="4" w:space="0" w:color="000000"/>
              <w:bottom w:val="single" w:sz="4" w:space="0" w:color="4472C4"/>
            </w:tcBorders>
            <w:shd w:val="clear" w:color="auto" w:fill="F2F2F2" w:themeFill="background1" w:themeFillShade="F2"/>
          </w:tcPr>
          <w:p w14:paraId="40880883" w14:textId="77777777" w:rsidR="00E30584" w:rsidRPr="00E17B36" w:rsidRDefault="00E17B36">
            <w:pPr>
              <w:widowControl w:val="0"/>
              <w:spacing w:line="260" w:lineRule="atLeast"/>
              <w:jc w:val="center"/>
              <w:rPr>
                <w:rFonts w:cs="Arial"/>
                <w:b/>
                <w:bCs/>
                <w:szCs w:val="20"/>
                <w:lang w:val="en-GB"/>
              </w:rPr>
            </w:pPr>
            <w:r w:rsidRPr="00E17B36">
              <w:rPr>
                <w:rFonts w:cs="Arial"/>
                <w:b/>
                <w:bCs/>
                <w:szCs w:val="20"/>
                <w:lang w:val="en-GB"/>
              </w:rPr>
              <w:t>Due Date</w:t>
            </w:r>
          </w:p>
        </w:tc>
        <w:tc>
          <w:tcPr>
            <w:tcW w:w="2126" w:type="dxa"/>
            <w:tcBorders>
              <w:top w:val="single" w:sz="4" w:space="0" w:color="000000"/>
              <w:bottom w:val="single" w:sz="4" w:space="0" w:color="4472C4"/>
            </w:tcBorders>
            <w:shd w:val="clear" w:color="auto" w:fill="F2F2F2" w:themeFill="background1" w:themeFillShade="F2"/>
          </w:tcPr>
          <w:p w14:paraId="3DBB6D18"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Responsible</w:t>
            </w:r>
          </w:p>
        </w:tc>
      </w:tr>
      <w:tr w:rsidR="00E30584" w:rsidRPr="00E17B36" w14:paraId="4983F1EA" w14:textId="77777777">
        <w:tc>
          <w:tcPr>
            <w:tcW w:w="4677" w:type="dxa"/>
            <w:tcBorders>
              <w:top w:val="single" w:sz="4" w:space="0" w:color="4472C4"/>
              <w:bottom w:val="single" w:sz="4" w:space="0" w:color="4472C4"/>
            </w:tcBorders>
          </w:tcPr>
          <w:p w14:paraId="0CEB3024"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Theoretical Framework from Baseline Study</w:t>
            </w:r>
          </w:p>
        </w:tc>
        <w:tc>
          <w:tcPr>
            <w:tcW w:w="1418" w:type="dxa"/>
            <w:tcBorders>
              <w:top w:val="single" w:sz="4" w:space="0" w:color="4472C4"/>
              <w:bottom w:val="single" w:sz="4" w:space="0" w:color="4472C4"/>
            </w:tcBorders>
          </w:tcPr>
          <w:p w14:paraId="35A286E8" w14:textId="77777777" w:rsidR="00E30584" w:rsidRPr="00E17B36" w:rsidRDefault="00E17B36">
            <w:pPr>
              <w:widowControl w:val="0"/>
              <w:spacing w:line="260" w:lineRule="atLeast"/>
              <w:jc w:val="center"/>
              <w:rPr>
                <w:rFonts w:cs="Arial"/>
                <w:bCs/>
                <w:szCs w:val="20"/>
                <w:lang w:val="en-GB"/>
              </w:rPr>
            </w:pPr>
            <w:r w:rsidRPr="00E17B36">
              <w:rPr>
                <w:rFonts w:cs="Arial"/>
                <w:bCs/>
                <w:szCs w:val="20"/>
                <w:lang w:val="en-GB"/>
              </w:rPr>
              <w:t>Apr 2021</w:t>
            </w:r>
          </w:p>
        </w:tc>
        <w:tc>
          <w:tcPr>
            <w:tcW w:w="1276" w:type="dxa"/>
            <w:tcBorders>
              <w:top w:val="single" w:sz="4" w:space="0" w:color="4472C4"/>
              <w:bottom w:val="single" w:sz="4" w:space="0" w:color="4472C4"/>
            </w:tcBorders>
          </w:tcPr>
          <w:p w14:paraId="371E441B" w14:textId="77777777" w:rsidR="00E30584" w:rsidRPr="00E17B36" w:rsidRDefault="00E17B36">
            <w:pPr>
              <w:widowControl w:val="0"/>
              <w:spacing w:line="260" w:lineRule="atLeast"/>
              <w:jc w:val="center"/>
              <w:rPr>
                <w:rFonts w:cs="Arial"/>
                <w:bCs/>
                <w:szCs w:val="20"/>
                <w:lang w:val="en-GB"/>
              </w:rPr>
            </w:pPr>
            <w:r w:rsidRPr="00E17B36">
              <w:rPr>
                <w:rFonts w:cs="Arial"/>
                <w:bCs/>
                <w:szCs w:val="20"/>
                <w:lang w:val="en-GB"/>
              </w:rPr>
              <w:t>Jul 2021</w:t>
            </w:r>
          </w:p>
        </w:tc>
        <w:tc>
          <w:tcPr>
            <w:tcW w:w="2126" w:type="dxa"/>
            <w:tcBorders>
              <w:top w:val="single" w:sz="4" w:space="0" w:color="4472C4"/>
              <w:bottom w:val="single" w:sz="4" w:space="0" w:color="4472C4"/>
            </w:tcBorders>
          </w:tcPr>
          <w:p w14:paraId="1F2780C6"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UEFISCDI/SU</w:t>
            </w:r>
          </w:p>
        </w:tc>
      </w:tr>
      <w:tr w:rsidR="00E30584" w:rsidRPr="00E17B36" w14:paraId="5FDCB653" w14:textId="77777777">
        <w:tc>
          <w:tcPr>
            <w:tcW w:w="4677" w:type="dxa"/>
            <w:tcBorders>
              <w:top w:val="single" w:sz="4" w:space="0" w:color="4472C4"/>
              <w:bottom w:val="single" w:sz="4" w:space="0" w:color="4472C4"/>
            </w:tcBorders>
          </w:tcPr>
          <w:p w14:paraId="65E46A82"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commentRangeStart w:id="20"/>
            <w:r w:rsidRPr="00E17B36">
              <w:rPr>
                <w:rFonts w:cs="Arial"/>
                <w:bCs/>
                <w:szCs w:val="20"/>
                <w:lang w:val="en-GB"/>
              </w:rPr>
              <w:t>MEL Plan</w:t>
            </w:r>
          </w:p>
        </w:tc>
        <w:tc>
          <w:tcPr>
            <w:tcW w:w="1418" w:type="dxa"/>
            <w:tcBorders>
              <w:top w:val="single" w:sz="4" w:space="0" w:color="4472C4"/>
              <w:bottom w:val="single" w:sz="4" w:space="0" w:color="4472C4"/>
            </w:tcBorders>
          </w:tcPr>
          <w:p w14:paraId="06D6E887" w14:textId="77777777" w:rsidR="00E30584" w:rsidRPr="00E17B36" w:rsidRDefault="00E17B36">
            <w:pPr>
              <w:widowControl w:val="0"/>
              <w:spacing w:line="260" w:lineRule="atLeast"/>
              <w:jc w:val="center"/>
              <w:rPr>
                <w:rFonts w:cs="Arial"/>
                <w:bCs/>
                <w:szCs w:val="20"/>
                <w:lang w:val="en-GB"/>
              </w:rPr>
            </w:pPr>
            <w:r w:rsidRPr="00E17B36">
              <w:rPr>
                <w:rFonts w:cs="Arial"/>
                <w:bCs/>
                <w:szCs w:val="20"/>
                <w:lang w:val="en-GB"/>
              </w:rPr>
              <w:t>Aug 2021</w:t>
            </w:r>
          </w:p>
        </w:tc>
        <w:tc>
          <w:tcPr>
            <w:tcW w:w="1276" w:type="dxa"/>
            <w:tcBorders>
              <w:top w:val="single" w:sz="4" w:space="0" w:color="4472C4"/>
              <w:bottom w:val="single" w:sz="4" w:space="0" w:color="4472C4"/>
            </w:tcBorders>
          </w:tcPr>
          <w:p w14:paraId="7DA33AB6" w14:textId="77777777" w:rsidR="00E30584" w:rsidRPr="00E17B36" w:rsidRDefault="00E17B36">
            <w:pPr>
              <w:widowControl w:val="0"/>
              <w:spacing w:line="260" w:lineRule="atLeast"/>
              <w:jc w:val="center"/>
              <w:rPr>
                <w:rFonts w:cs="Arial"/>
                <w:bCs/>
                <w:szCs w:val="20"/>
                <w:lang w:val="en-GB"/>
              </w:rPr>
            </w:pPr>
            <w:r w:rsidRPr="00E17B36">
              <w:rPr>
                <w:rFonts w:cs="Arial"/>
                <w:bCs/>
                <w:szCs w:val="20"/>
                <w:lang w:val="en-GB"/>
              </w:rPr>
              <w:t>Dec 2021</w:t>
            </w:r>
          </w:p>
        </w:tc>
        <w:tc>
          <w:tcPr>
            <w:tcW w:w="2126" w:type="dxa"/>
            <w:tcBorders>
              <w:top w:val="single" w:sz="4" w:space="0" w:color="4472C4"/>
              <w:bottom w:val="single" w:sz="4" w:space="0" w:color="4472C4"/>
            </w:tcBorders>
          </w:tcPr>
          <w:p w14:paraId="7A1056BE" w14:textId="77777777" w:rsidR="00E30584" w:rsidRPr="00E17B36" w:rsidRDefault="00E17B36">
            <w:pPr>
              <w:widowControl w:val="0"/>
              <w:spacing w:line="260" w:lineRule="atLeast"/>
              <w:jc w:val="left"/>
              <w:rPr>
                <w:rFonts w:cs="Arial"/>
                <w:bCs/>
                <w:szCs w:val="20"/>
                <w:lang w:val="en-GB"/>
              </w:rPr>
            </w:pPr>
            <w:commentRangeStart w:id="21"/>
            <w:r w:rsidRPr="00E17B36">
              <w:rPr>
                <w:rFonts w:cs="Arial"/>
                <w:bCs/>
                <w:szCs w:val="20"/>
                <w:lang w:val="en-GB"/>
              </w:rPr>
              <w:t>UEFISCDI/SU</w:t>
            </w:r>
            <w:commentRangeEnd w:id="21"/>
            <w:r w:rsidRPr="00E17B36">
              <w:rPr>
                <w:lang w:val="en-GB"/>
              </w:rPr>
              <w:commentReference w:id="21"/>
            </w:r>
            <w:commentRangeEnd w:id="20"/>
            <w:r w:rsidRPr="00E17B36">
              <w:rPr>
                <w:lang w:val="en-GB"/>
              </w:rPr>
              <w:commentReference w:id="20"/>
            </w:r>
          </w:p>
        </w:tc>
      </w:tr>
      <w:tr w:rsidR="00E30584" w:rsidRPr="00E17B36" w14:paraId="1881E232" w14:textId="77777777">
        <w:tc>
          <w:tcPr>
            <w:tcW w:w="4677" w:type="dxa"/>
            <w:tcBorders>
              <w:top w:val="single" w:sz="4" w:space="0" w:color="4472C4"/>
              <w:bottom w:val="single" w:sz="4" w:space="0" w:color="4472C4"/>
            </w:tcBorders>
          </w:tcPr>
          <w:p w14:paraId="314B7F5F"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Monitoring Report: Pillar 1</w:t>
            </w:r>
          </w:p>
        </w:tc>
        <w:tc>
          <w:tcPr>
            <w:tcW w:w="1418" w:type="dxa"/>
            <w:tcBorders>
              <w:top w:val="single" w:sz="4" w:space="0" w:color="4472C4"/>
              <w:bottom w:val="single" w:sz="4" w:space="0" w:color="4472C4"/>
            </w:tcBorders>
          </w:tcPr>
          <w:p w14:paraId="38622499" w14:textId="77777777" w:rsidR="00E30584" w:rsidRPr="00E17B36" w:rsidRDefault="00E30584">
            <w:pPr>
              <w:widowControl w:val="0"/>
              <w:spacing w:line="260" w:lineRule="atLeast"/>
              <w:jc w:val="center"/>
              <w:rPr>
                <w:rFonts w:cs="Arial"/>
                <w:lang w:val="en-GB"/>
              </w:rPr>
            </w:pPr>
          </w:p>
        </w:tc>
        <w:tc>
          <w:tcPr>
            <w:tcW w:w="1276" w:type="dxa"/>
            <w:tcBorders>
              <w:top w:val="single" w:sz="4" w:space="0" w:color="4472C4"/>
              <w:bottom w:val="single" w:sz="4" w:space="0" w:color="4472C4"/>
            </w:tcBorders>
            <w:shd w:val="clear" w:color="auto" w:fill="auto"/>
          </w:tcPr>
          <w:p w14:paraId="2822C731" w14:textId="77777777" w:rsidR="00E30584" w:rsidRPr="00E17B36" w:rsidRDefault="00E30584">
            <w:pPr>
              <w:widowControl w:val="0"/>
              <w:spacing w:line="260" w:lineRule="atLeast"/>
              <w:jc w:val="center"/>
              <w:rPr>
                <w:rFonts w:cs="Arial"/>
                <w:lang w:val="en-GB"/>
              </w:rPr>
            </w:pPr>
          </w:p>
        </w:tc>
        <w:tc>
          <w:tcPr>
            <w:tcW w:w="2126" w:type="dxa"/>
            <w:tcBorders>
              <w:top w:val="single" w:sz="4" w:space="0" w:color="4472C4"/>
              <w:bottom w:val="single" w:sz="4" w:space="0" w:color="4472C4"/>
            </w:tcBorders>
          </w:tcPr>
          <w:p w14:paraId="594072D3" w14:textId="77777777" w:rsidR="00E30584" w:rsidRPr="00E17B36" w:rsidRDefault="00E17B36">
            <w:pPr>
              <w:widowControl w:val="0"/>
              <w:spacing w:line="260" w:lineRule="atLeast"/>
              <w:jc w:val="left"/>
              <w:rPr>
                <w:rFonts w:cs="Arial"/>
                <w:lang w:val="en-GB"/>
              </w:rPr>
            </w:pPr>
            <w:r w:rsidRPr="00E17B36">
              <w:rPr>
                <w:rFonts w:cs="Arial"/>
                <w:bCs/>
                <w:szCs w:val="20"/>
                <w:lang w:val="en-GB"/>
              </w:rPr>
              <w:t>UEFISCDI/MESRS</w:t>
            </w:r>
          </w:p>
        </w:tc>
      </w:tr>
      <w:tr w:rsidR="00E30584" w:rsidRPr="00E17B36" w14:paraId="3DFA2007" w14:textId="77777777">
        <w:tc>
          <w:tcPr>
            <w:tcW w:w="4677" w:type="dxa"/>
            <w:tcBorders>
              <w:top w:val="single" w:sz="4" w:space="0" w:color="4472C4"/>
              <w:bottom w:val="single" w:sz="4" w:space="0" w:color="4472C4"/>
            </w:tcBorders>
          </w:tcPr>
          <w:p w14:paraId="49CF4DF6"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Monitoring Report: Pillar 2</w:t>
            </w:r>
          </w:p>
        </w:tc>
        <w:tc>
          <w:tcPr>
            <w:tcW w:w="1418" w:type="dxa"/>
            <w:tcBorders>
              <w:top w:val="single" w:sz="4" w:space="0" w:color="4472C4"/>
              <w:bottom w:val="single" w:sz="4" w:space="0" w:color="4472C4"/>
            </w:tcBorders>
          </w:tcPr>
          <w:p w14:paraId="30EEC03E"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5251D740"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28BB8C17"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POLIMI/SU</w:t>
            </w:r>
          </w:p>
        </w:tc>
      </w:tr>
      <w:tr w:rsidR="00E30584" w:rsidRPr="00E17B36" w14:paraId="23E9667E" w14:textId="77777777">
        <w:tc>
          <w:tcPr>
            <w:tcW w:w="4677" w:type="dxa"/>
            <w:tcBorders>
              <w:top w:val="single" w:sz="4" w:space="0" w:color="4472C4"/>
              <w:bottom w:val="single" w:sz="4" w:space="0" w:color="4472C4"/>
            </w:tcBorders>
          </w:tcPr>
          <w:p w14:paraId="3FAB85EF"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Monitoring Report: Pillar 3</w:t>
            </w:r>
          </w:p>
        </w:tc>
        <w:tc>
          <w:tcPr>
            <w:tcW w:w="1418" w:type="dxa"/>
            <w:tcBorders>
              <w:top w:val="single" w:sz="4" w:space="0" w:color="4472C4"/>
              <w:bottom w:val="single" w:sz="4" w:space="0" w:color="4472C4"/>
            </w:tcBorders>
          </w:tcPr>
          <w:p w14:paraId="323DF00D"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0D2EEE7B"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5C7F8A4C"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LGI/DSI</w:t>
            </w:r>
          </w:p>
        </w:tc>
      </w:tr>
      <w:tr w:rsidR="00E30584" w:rsidRPr="00E17B36" w14:paraId="273857AD" w14:textId="77777777">
        <w:tc>
          <w:tcPr>
            <w:tcW w:w="4677" w:type="dxa"/>
            <w:tcBorders>
              <w:top w:val="single" w:sz="4" w:space="0" w:color="4472C4"/>
              <w:bottom w:val="single" w:sz="4" w:space="0" w:color="4472C4"/>
            </w:tcBorders>
          </w:tcPr>
          <w:p w14:paraId="4C0DC44B"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Evaluation Report: Pillar 1</w:t>
            </w:r>
          </w:p>
        </w:tc>
        <w:tc>
          <w:tcPr>
            <w:tcW w:w="1418" w:type="dxa"/>
            <w:tcBorders>
              <w:top w:val="single" w:sz="4" w:space="0" w:color="4472C4"/>
              <w:bottom w:val="single" w:sz="4" w:space="0" w:color="4472C4"/>
            </w:tcBorders>
          </w:tcPr>
          <w:p w14:paraId="473046E4"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221C63E9"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36319545"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ZSI/PAUWES</w:t>
            </w:r>
          </w:p>
        </w:tc>
      </w:tr>
      <w:tr w:rsidR="00E30584" w:rsidRPr="00E17B36" w14:paraId="63184894" w14:textId="77777777">
        <w:tc>
          <w:tcPr>
            <w:tcW w:w="4677" w:type="dxa"/>
            <w:tcBorders>
              <w:top w:val="single" w:sz="4" w:space="0" w:color="4472C4"/>
              <w:bottom w:val="single" w:sz="4" w:space="0" w:color="4472C4"/>
            </w:tcBorders>
          </w:tcPr>
          <w:p w14:paraId="378858FF"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Evaluation Report: Pillar 2</w:t>
            </w:r>
          </w:p>
        </w:tc>
        <w:tc>
          <w:tcPr>
            <w:tcW w:w="1418" w:type="dxa"/>
            <w:tcBorders>
              <w:top w:val="single" w:sz="4" w:space="0" w:color="4472C4"/>
              <w:bottom w:val="single" w:sz="4" w:space="0" w:color="4472C4"/>
            </w:tcBorders>
          </w:tcPr>
          <w:p w14:paraId="04CAFD9D"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7A7034BE"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3DA44C84"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ZSI/PAUWES</w:t>
            </w:r>
          </w:p>
        </w:tc>
      </w:tr>
      <w:tr w:rsidR="00E30584" w:rsidRPr="00E17B36" w14:paraId="2CADE078" w14:textId="77777777">
        <w:tc>
          <w:tcPr>
            <w:tcW w:w="4677" w:type="dxa"/>
            <w:tcBorders>
              <w:top w:val="single" w:sz="4" w:space="0" w:color="4472C4"/>
              <w:bottom w:val="single" w:sz="4" w:space="0" w:color="4472C4"/>
            </w:tcBorders>
          </w:tcPr>
          <w:p w14:paraId="35A553CC"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commentRangeStart w:id="22"/>
            <w:r w:rsidRPr="00E17B36">
              <w:rPr>
                <w:rFonts w:cs="Arial"/>
                <w:bCs/>
                <w:szCs w:val="20"/>
                <w:lang w:val="en-GB"/>
              </w:rPr>
              <w:t>Evaluation Report: Pillar 3</w:t>
            </w:r>
          </w:p>
        </w:tc>
        <w:tc>
          <w:tcPr>
            <w:tcW w:w="1418" w:type="dxa"/>
            <w:tcBorders>
              <w:top w:val="single" w:sz="4" w:space="0" w:color="4472C4"/>
              <w:bottom w:val="single" w:sz="4" w:space="0" w:color="4472C4"/>
            </w:tcBorders>
          </w:tcPr>
          <w:p w14:paraId="228C8085"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032B25C4"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29549391"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ZSI/PAUWES</w:t>
            </w:r>
            <w:commentRangeEnd w:id="22"/>
            <w:r>
              <w:rPr>
                <w:rStyle w:val="CommentReference"/>
                <w:rFonts w:ascii="Arial" w:hAnsi="Arial"/>
                <w:lang w:val="fr-FR" w:eastAsia="fr-FR"/>
              </w:rPr>
              <w:commentReference w:id="22"/>
            </w:r>
          </w:p>
        </w:tc>
      </w:tr>
      <w:tr w:rsidR="00E30584" w:rsidRPr="00E17B36" w14:paraId="5188AB43" w14:textId="77777777">
        <w:tc>
          <w:tcPr>
            <w:tcW w:w="4677" w:type="dxa"/>
            <w:tcBorders>
              <w:top w:val="single" w:sz="4" w:space="0" w:color="4472C4"/>
              <w:bottom w:val="single" w:sz="4" w:space="0" w:color="4472C4"/>
            </w:tcBorders>
          </w:tcPr>
          <w:p w14:paraId="25892E51"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Learning Report: Pillar 1</w:t>
            </w:r>
          </w:p>
        </w:tc>
        <w:tc>
          <w:tcPr>
            <w:tcW w:w="1418" w:type="dxa"/>
            <w:tcBorders>
              <w:top w:val="single" w:sz="4" w:space="0" w:color="4472C4"/>
              <w:bottom w:val="single" w:sz="4" w:space="0" w:color="4472C4"/>
            </w:tcBorders>
          </w:tcPr>
          <w:p w14:paraId="1AC2A149"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37B2286A"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48C53B81"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UEFISCDI/MESSRS</w:t>
            </w:r>
          </w:p>
        </w:tc>
      </w:tr>
      <w:tr w:rsidR="00E30584" w:rsidRPr="00E17B36" w14:paraId="44BDEB02" w14:textId="77777777">
        <w:tc>
          <w:tcPr>
            <w:tcW w:w="4677" w:type="dxa"/>
            <w:tcBorders>
              <w:top w:val="single" w:sz="4" w:space="0" w:color="4472C4"/>
              <w:bottom w:val="single" w:sz="4" w:space="0" w:color="4472C4"/>
            </w:tcBorders>
          </w:tcPr>
          <w:p w14:paraId="031F1CA9"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Learning Report: Pillar 2</w:t>
            </w:r>
          </w:p>
        </w:tc>
        <w:tc>
          <w:tcPr>
            <w:tcW w:w="1418" w:type="dxa"/>
            <w:tcBorders>
              <w:top w:val="single" w:sz="4" w:space="0" w:color="4472C4"/>
              <w:bottom w:val="single" w:sz="4" w:space="0" w:color="4472C4"/>
            </w:tcBorders>
          </w:tcPr>
          <w:p w14:paraId="5B9B2169"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695DA4D1"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4888D771"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POLIMI/SU</w:t>
            </w:r>
          </w:p>
        </w:tc>
      </w:tr>
      <w:tr w:rsidR="00E30584" w:rsidRPr="00E17B36" w14:paraId="1B6E3332" w14:textId="77777777">
        <w:tc>
          <w:tcPr>
            <w:tcW w:w="4677" w:type="dxa"/>
            <w:tcBorders>
              <w:top w:val="single" w:sz="4" w:space="0" w:color="4472C4"/>
              <w:bottom w:val="single" w:sz="4" w:space="0" w:color="4472C4"/>
            </w:tcBorders>
          </w:tcPr>
          <w:p w14:paraId="44ED8737"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Learning Report: Pillar 3</w:t>
            </w:r>
          </w:p>
        </w:tc>
        <w:tc>
          <w:tcPr>
            <w:tcW w:w="1418" w:type="dxa"/>
            <w:tcBorders>
              <w:top w:val="single" w:sz="4" w:space="0" w:color="4472C4"/>
              <w:bottom w:val="single" w:sz="4" w:space="0" w:color="4472C4"/>
            </w:tcBorders>
          </w:tcPr>
          <w:p w14:paraId="67691A80"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462A9251"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6A3C03E4" w14:textId="77777777" w:rsidR="00E30584" w:rsidRPr="00E17B36" w:rsidRDefault="00E17B36">
            <w:pPr>
              <w:widowControl w:val="0"/>
              <w:spacing w:line="260" w:lineRule="atLeast"/>
              <w:jc w:val="left"/>
              <w:rPr>
                <w:rFonts w:cs="Arial"/>
                <w:bCs/>
                <w:szCs w:val="20"/>
                <w:lang w:val="en-GB"/>
              </w:rPr>
            </w:pPr>
            <w:r w:rsidRPr="00E17B36">
              <w:rPr>
                <w:rFonts w:cs="Arial"/>
                <w:bCs/>
                <w:szCs w:val="20"/>
                <w:lang w:val="en-GB"/>
              </w:rPr>
              <w:t>LGI/DSI</w:t>
            </w:r>
          </w:p>
        </w:tc>
      </w:tr>
      <w:tr w:rsidR="00E30584" w:rsidRPr="00E17B36" w14:paraId="138BA0D4" w14:textId="77777777">
        <w:tc>
          <w:tcPr>
            <w:tcW w:w="4677" w:type="dxa"/>
            <w:tcBorders>
              <w:top w:val="single" w:sz="4" w:space="0" w:color="4472C4"/>
              <w:bottom w:val="single" w:sz="4" w:space="0" w:color="4472C4"/>
            </w:tcBorders>
          </w:tcPr>
          <w:p w14:paraId="6DAED82F"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Monitoring Report: LEAP-RE</w:t>
            </w:r>
          </w:p>
        </w:tc>
        <w:tc>
          <w:tcPr>
            <w:tcW w:w="1418" w:type="dxa"/>
            <w:tcBorders>
              <w:top w:val="single" w:sz="4" w:space="0" w:color="4472C4"/>
              <w:bottom w:val="single" w:sz="4" w:space="0" w:color="4472C4"/>
            </w:tcBorders>
          </w:tcPr>
          <w:p w14:paraId="67A866CD"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427CBDAF"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4685BC0A" w14:textId="77777777" w:rsidR="00E30584" w:rsidRPr="00E17B36" w:rsidRDefault="00E17B36">
            <w:pPr>
              <w:widowControl w:val="0"/>
              <w:spacing w:line="260" w:lineRule="atLeast"/>
              <w:jc w:val="left"/>
              <w:rPr>
                <w:rFonts w:cs="Arial"/>
                <w:bCs/>
                <w:szCs w:val="20"/>
                <w:lang w:val="en-GB"/>
              </w:rPr>
            </w:pPr>
            <w:del w:id="23" w:author="Haffner, Stefan Alexander" w:date="2021-03-16T11:40:00Z">
              <w:r w:rsidRPr="00E17B36">
                <w:rPr>
                  <w:rFonts w:cs="Arial"/>
                  <w:bCs/>
                  <w:szCs w:val="20"/>
                  <w:lang w:val="en-GB"/>
                </w:rPr>
                <w:delText>DLR/</w:delText>
              </w:r>
            </w:del>
            <w:commentRangeStart w:id="24"/>
            <w:r w:rsidRPr="00E17B36">
              <w:rPr>
                <w:rFonts w:cs="Arial"/>
                <w:bCs/>
                <w:szCs w:val="20"/>
                <w:lang w:val="en-GB"/>
              </w:rPr>
              <w:t>SU/UEFISCDI</w:t>
            </w:r>
            <w:commentRangeEnd w:id="24"/>
            <w:r w:rsidRPr="00E17B36">
              <w:rPr>
                <w:lang w:val="en-GB"/>
              </w:rPr>
              <w:commentReference w:id="24"/>
            </w:r>
          </w:p>
        </w:tc>
      </w:tr>
      <w:tr w:rsidR="00E30584" w:rsidRPr="00E17B36" w14:paraId="19E937B8" w14:textId="77777777">
        <w:tc>
          <w:tcPr>
            <w:tcW w:w="4677" w:type="dxa"/>
            <w:tcBorders>
              <w:top w:val="single" w:sz="4" w:space="0" w:color="4472C4"/>
              <w:bottom w:val="single" w:sz="4" w:space="0" w:color="4472C4"/>
            </w:tcBorders>
          </w:tcPr>
          <w:p w14:paraId="6EA5ACA5"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Evaluation Report: LEAP-RE</w:t>
            </w:r>
          </w:p>
        </w:tc>
        <w:tc>
          <w:tcPr>
            <w:tcW w:w="1418" w:type="dxa"/>
            <w:tcBorders>
              <w:top w:val="single" w:sz="4" w:space="0" w:color="4472C4"/>
              <w:bottom w:val="single" w:sz="4" w:space="0" w:color="4472C4"/>
            </w:tcBorders>
          </w:tcPr>
          <w:p w14:paraId="64DD28A8"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4472C4"/>
            </w:tcBorders>
            <w:shd w:val="clear" w:color="auto" w:fill="auto"/>
          </w:tcPr>
          <w:p w14:paraId="136D9278"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4472C4"/>
            </w:tcBorders>
          </w:tcPr>
          <w:p w14:paraId="6D98CC79" w14:textId="77777777" w:rsidR="00E30584" w:rsidRPr="00E17B36" w:rsidRDefault="00E17B36">
            <w:pPr>
              <w:widowControl w:val="0"/>
              <w:spacing w:line="260" w:lineRule="atLeast"/>
              <w:jc w:val="left"/>
              <w:rPr>
                <w:rFonts w:cs="Arial"/>
                <w:bCs/>
                <w:szCs w:val="20"/>
                <w:lang w:val="en-GB"/>
              </w:rPr>
            </w:pPr>
            <w:del w:id="25" w:author="Haffner, Stefan Alexander" w:date="2021-03-16T11:40:00Z">
              <w:r w:rsidRPr="00E17B36">
                <w:rPr>
                  <w:rFonts w:cs="Arial"/>
                  <w:bCs/>
                  <w:szCs w:val="20"/>
                  <w:lang w:val="en-GB"/>
                </w:rPr>
                <w:delText>DLR/</w:delText>
              </w:r>
            </w:del>
            <w:commentRangeStart w:id="26"/>
            <w:r w:rsidRPr="00E17B36">
              <w:rPr>
                <w:rFonts w:cs="Arial"/>
                <w:bCs/>
                <w:szCs w:val="20"/>
                <w:lang w:val="en-GB"/>
              </w:rPr>
              <w:t>SU/UEFISCDI</w:t>
            </w:r>
            <w:commentRangeEnd w:id="26"/>
            <w:r w:rsidRPr="00E17B36">
              <w:rPr>
                <w:lang w:val="en-GB"/>
              </w:rPr>
              <w:commentReference w:id="26"/>
            </w:r>
          </w:p>
        </w:tc>
      </w:tr>
      <w:tr w:rsidR="00E30584" w:rsidRPr="00E17B36" w14:paraId="01151160" w14:textId="77777777">
        <w:tc>
          <w:tcPr>
            <w:tcW w:w="4677" w:type="dxa"/>
            <w:tcBorders>
              <w:top w:val="single" w:sz="4" w:space="0" w:color="4472C4"/>
              <w:bottom w:val="single" w:sz="4" w:space="0" w:color="000000"/>
            </w:tcBorders>
          </w:tcPr>
          <w:p w14:paraId="230B47C4" w14:textId="77777777" w:rsidR="00E30584" w:rsidRPr="00E17B36" w:rsidRDefault="00E17B36">
            <w:pPr>
              <w:pStyle w:val="ListParagraph"/>
              <w:widowControl w:val="0"/>
              <w:numPr>
                <w:ilvl w:val="0"/>
                <w:numId w:val="7"/>
              </w:numPr>
              <w:spacing w:before="0" w:after="0"/>
              <w:ind w:left="462" w:hanging="283"/>
              <w:jc w:val="left"/>
              <w:rPr>
                <w:rFonts w:cs="Arial"/>
                <w:bCs/>
                <w:szCs w:val="20"/>
                <w:lang w:val="en-GB"/>
              </w:rPr>
            </w:pPr>
            <w:r w:rsidRPr="00E17B36">
              <w:rPr>
                <w:rFonts w:cs="Arial"/>
                <w:bCs/>
                <w:szCs w:val="20"/>
                <w:lang w:val="en-GB"/>
              </w:rPr>
              <w:t>Learning Report: LEAP-RE</w:t>
            </w:r>
          </w:p>
        </w:tc>
        <w:tc>
          <w:tcPr>
            <w:tcW w:w="1418" w:type="dxa"/>
            <w:tcBorders>
              <w:top w:val="single" w:sz="4" w:space="0" w:color="4472C4"/>
              <w:bottom w:val="single" w:sz="4" w:space="0" w:color="000000"/>
            </w:tcBorders>
          </w:tcPr>
          <w:p w14:paraId="02CCED58" w14:textId="77777777" w:rsidR="00E30584" w:rsidRPr="00E17B36" w:rsidRDefault="00E30584">
            <w:pPr>
              <w:widowControl w:val="0"/>
              <w:spacing w:line="260" w:lineRule="atLeast"/>
              <w:jc w:val="center"/>
              <w:rPr>
                <w:rFonts w:cs="Arial"/>
                <w:bCs/>
                <w:szCs w:val="20"/>
                <w:lang w:val="en-GB"/>
              </w:rPr>
            </w:pPr>
          </w:p>
        </w:tc>
        <w:tc>
          <w:tcPr>
            <w:tcW w:w="1276" w:type="dxa"/>
            <w:tcBorders>
              <w:top w:val="single" w:sz="4" w:space="0" w:color="4472C4"/>
              <w:bottom w:val="single" w:sz="4" w:space="0" w:color="000000"/>
            </w:tcBorders>
            <w:shd w:val="clear" w:color="auto" w:fill="auto"/>
          </w:tcPr>
          <w:p w14:paraId="0AB9F2DB" w14:textId="77777777" w:rsidR="00E30584" w:rsidRPr="00E17B36" w:rsidRDefault="00E30584">
            <w:pPr>
              <w:widowControl w:val="0"/>
              <w:spacing w:line="260" w:lineRule="atLeast"/>
              <w:jc w:val="center"/>
              <w:rPr>
                <w:rFonts w:cs="Arial"/>
                <w:bCs/>
                <w:szCs w:val="20"/>
                <w:lang w:val="en-GB"/>
              </w:rPr>
            </w:pPr>
          </w:p>
        </w:tc>
        <w:tc>
          <w:tcPr>
            <w:tcW w:w="2126" w:type="dxa"/>
            <w:tcBorders>
              <w:top w:val="single" w:sz="4" w:space="0" w:color="4472C4"/>
              <w:bottom w:val="single" w:sz="4" w:space="0" w:color="000000"/>
            </w:tcBorders>
          </w:tcPr>
          <w:p w14:paraId="1AA683A5" w14:textId="77777777" w:rsidR="00E30584" w:rsidRPr="00E17B36" w:rsidRDefault="00E17B36">
            <w:pPr>
              <w:widowControl w:val="0"/>
              <w:spacing w:line="260" w:lineRule="atLeast"/>
              <w:jc w:val="left"/>
              <w:rPr>
                <w:rFonts w:cs="Arial"/>
                <w:bCs/>
                <w:szCs w:val="20"/>
                <w:lang w:val="en-GB"/>
              </w:rPr>
            </w:pPr>
            <w:del w:id="27" w:author="Haffner, Stefan Alexander" w:date="2021-03-16T11:40:00Z">
              <w:r w:rsidRPr="00E17B36">
                <w:rPr>
                  <w:rFonts w:cs="Arial"/>
                  <w:bCs/>
                  <w:szCs w:val="20"/>
                  <w:lang w:val="en-GB"/>
                </w:rPr>
                <w:delText>DLR/</w:delText>
              </w:r>
            </w:del>
            <w:commentRangeStart w:id="28"/>
            <w:r w:rsidRPr="00E17B36">
              <w:rPr>
                <w:rFonts w:cs="Arial"/>
                <w:bCs/>
                <w:szCs w:val="20"/>
                <w:lang w:val="en-GB"/>
              </w:rPr>
              <w:t>SU/UEFISCDI</w:t>
            </w:r>
            <w:commentRangeEnd w:id="28"/>
            <w:r w:rsidRPr="00E17B36">
              <w:rPr>
                <w:lang w:val="en-GB"/>
              </w:rPr>
              <w:commentReference w:id="28"/>
            </w:r>
          </w:p>
        </w:tc>
      </w:tr>
    </w:tbl>
    <w:p w14:paraId="20483C33" w14:textId="77777777" w:rsidR="00E30584" w:rsidRPr="00E17B36" w:rsidRDefault="00E30584">
      <w:pPr>
        <w:rPr>
          <w:sz w:val="2"/>
          <w:szCs w:val="2"/>
          <w:highlight w:val="lightGray"/>
          <w:lang w:val="en-GB"/>
        </w:rPr>
      </w:pPr>
    </w:p>
    <w:p w14:paraId="0E3A21B9" w14:textId="77777777" w:rsidR="00E30584" w:rsidRPr="00E17B36" w:rsidRDefault="00E17B36">
      <w:pPr>
        <w:spacing w:before="0" w:after="160" w:line="259" w:lineRule="auto"/>
        <w:jc w:val="left"/>
        <w:rPr>
          <w:b/>
          <w:bCs/>
          <w:i/>
          <w:color w:val="7F7F7F" w:themeColor="text1" w:themeTint="80"/>
          <w:sz w:val="24"/>
          <w:highlight w:val="lightGray"/>
          <w:lang w:val="en-GB"/>
        </w:rPr>
      </w:pPr>
      <w:r w:rsidRPr="00E17B36">
        <w:rPr>
          <w:lang w:val="en-GB"/>
        </w:rPr>
        <w:br w:type="page"/>
      </w:r>
    </w:p>
    <w:p w14:paraId="672C6B7B" w14:textId="77777777" w:rsidR="00E30584" w:rsidRPr="00E17B36" w:rsidRDefault="00E17B36">
      <w:pPr>
        <w:pStyle w:val="Heading3"/>
      </w:pPr>
      <w:r w:rsidRPr="00E17B36">
        <w:lastRenderedPageBreak/>
        <w:t>Task 5.2: Dialogue with Policymakers and other Stakeholders for Research Uptake</w:t>
      </w:r>
    </w:p>
    <w:p w14:paraId="2E242D25" w14:textId="77777777" w:rsidR="00E30584" w:rsidRPr="00E17B36" w:rsidRDefault="00E17B36">
      <w:pPr>
        <w:jc w:val="left"/>
        <w:rPr>
          <w:i/>
          <w:szCs w:val="20"/>
          <w:lang w:val="en-GB"/>
        </w:rPr>
      </w:pPr>
      <w:r w:rsidRPr="00E17B36">
        <w:rPr>
          <w:i/>
          <w:szCs w:val="20"/>
          <w:lang w:val="en-GB"/>
        </w:rPr>
        <w:t xml:space="preserve">Start date: </w:t>
      </w:r>
      <w:r w:rsidRPr="00E17B36">
        <w:rPr>
          <w:rFonts w:cs="Arial"/>
          <w:i/>
          <w:szCs w:val="20"/>
          <w:lang w:val="en-GB"/>
        </w:rPr>
        <w:t>M3 (Dec. 2020); E</w:t>
      </w:r>
      <w:r w:rsidRPr="00E17B36">
        <w:rPr>
          <w:i/>
          <w:szCs w:val="20"/>
          <w:lang w:val="en-GB"/>
        </w:rPr>
        <w:t>nd date: M63 (Dec. 2025)</w:t>
      </w:r>
    </w:p>
    <w:p w14:paraId="3CE4A7A7" w14:textId="77777777" w:rsidR="00E30584" w:rsidRPr="00E17B36" w:rsidRDefault="00E17B36">
      <w:pPr>
        <w:jc w:val="left"/>
        <w:rPr>
          <w:b/>
          <w:szCs w:val="20"/>
          <w:lang w:val="en-GB"/>
        </w:rPr>
      </w:pPr>
      <w:r w:rsidRPr="00E17B36">
        <w:rPr>
          <w:b/>
          <w:szCs w:val="20"/>
          <w:lang w:val="en-GB"/>
        </w:rPr>
        <w:t xml:space="preserve">Task Leaders: </w:t>
      </w:r>
    </w:p>
    <w:p w14:paraId="2B0088E3"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Abdellatif</w:t>
      </w:r>
      <w:proofErr w:type="spellEnd"/>
      <w:r w:rsidRPr="00E17B36">
        <w:rPr>
          <w:color w:val="000000" w:themeColor="text1"/>
          <w:szCs w:val="20"/>
          <w:lang w:val="en-GB"/>
        </w:rPr>
        <w:t xml:space="preserve"> </w:t>
      </w:r>
      <w:proofErr w:type="spellStart"/>
      <w:r w:rsidRPr="00E17B36">
        <w:rPr>
          <w:color w:val="000000" w:themeColor="text1"/>
          <w:szCs w:val="20"/>
          <w:lang w:val="en-GB"/>
        </w:rPr>
        <w:t>Zerga</w:t>
      </w:r>
      <w:proofErr w:type="spellEnd"/>
      <w:r w:rsidRPr="00E17B36">
        <w:rPr>
          <w:color w:val="000000" w:themeColor="text1"/>
          <w:szCs w:val="20"/>
          <w:lang w:val="en-GB"/>
        </w:rPr>
        <w:t xml:space="preserve"> &amp; Mr Erick Tambo | Pan African University Water and Energy Science (</w:t>
      </w:r>
      <w:r w:rsidRPr="00E17B36">
        <w:rPr>
          <w:b/>
          <w:color w:val="000000" w:themeColor="text1"/>
          <w:szCs w:val="20"/>
          <w:lang w:val="en-GB"/>
        </w:rPr>
        <w:t>PAUWES</w:t>
      </w:r>
      <w:r w:rsidRPr="00E17B36">
        <w:rPr>
          <w:color w:val="000000" w:themeColor="text1"/>
          <w:szCs w:val="20"/>
          <w:lang w:val="en-GB"/>
        </w:rPr>
        <w:t>)</w:t>
      </w:r>
    </w:p>
    <w:p w14:paraId="4E90306D"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Stefan A. Haffner | German Aerospace </w:t>
      </w:r>
      <w:proofErr w:type="spellStart"/>
      <w:r w:rsidRPr="00E17B36">
        <w:rPr>
          <w:color w:val="000000" w:themeColor="text1"/>
          <w:szCs w:val="20"/>
          <w:lang w:val="en-GB"/>
        </w:rPr>
        <w:t>Center</w:t>
      </w:r>
      <w:proofErr w:type="spellEnd"/>
      <w:r w:rsidRPr="00E17B36">
        <w:rPr>
          <w:color w:val="000000" w:themeColor="text1"/>
          <w:szCs w:val="20"/>
          <w:lang w:val="en-GB"/>
        </w:rPr>
        <w:t xml:space="preserve"> (</w:t>
      </w:r>
      <w:r w:rsidRPr="00E17B36">
        <w:rPr>
          <w:b/>
          <w:color w:val="000000" w:themeColor="text1"/>
          <w:szCs w:val="20"/>
          <w:lang w:val="en-GB"/>
        </w:rPr>
        <w:t>DLR</w:t>
      </w:r>
      <w:r w:rsidRPr="00E17B36">
        <w:rPr>
          <w:color w:val="000000" w:themeColor="text1"/>
          <w:szCs w:val="20"/>
          <w:lang w:val="en-GB"/>
        </w:rPr>
        <w:t>)</w:t>
      </w:r>
    </w:p>
    <w:p w14:paraId="0C9E95C6" w14:textId="77777777" w:rsidR="00E30584" w:rsidRPr="00E17B36" w:rsidRDefault="00E17B36">
      <w:pPr>
        <w:jc w:val="left"/>
        <w:rPr>
          <w:b/>
          <w:lang w:val="en-GB"/>
        </w:rPr>
      </w:pPr>
      <w:r w:rsidRPr="00E17B36">
        <w:rPr>
          <w:b/>
          <w:szCs w:val="20"/>
          <w:lang w:val="en-GB"/>
        </w:rPr>
        <w:t>Contributors:</w:t>
      </w:r>
      <w:r w:rsidRPr="00E17B36">
        <w:rPr>
          <w:b/>
          <w:lang w:val="en-GB"/>
        </w:rPr>
        <w:t xml:space="preserve"> </w:t>
      </w:r>
    </w:p>
    <w:p w14:paraId="3AE48E0B"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Mokthar</w:t>
      </w:r>
      <w:proofErr w:type="spellEnd"/>
      <w:r w:rsidRPr="00E17B36">
        <w:rPr>
          <w:color w:val="000000" w:themeColor="text1"/>
          <w:szCs w:val="20"/>
          <w:lang w:val="en-GB"/>
        </w:rPr>
        <w:t xml:space="preserve"> </w:t>
      </w:r>
      <w:proofErr w:type="spellStart"/>
      <w:r w:rsidRPr="00E17B36">
        <w:rPr>
          <w:color w:val="000000" w:themeColor="text1"/>
          <w:szCs w:val="20"/>
          <w:lang w:val="en-GB"/>
        </w:rPr>
        <w:t>Sellami</w:t>
      </w:r>
      <w:proofErr w:type="spellEnd"/>
      <w:r w:rsidRPr="00E17B36">
        <w:rPr>
          <w:color w:val="000000" w:themeColor="text1"/>
          <w:szCs w:val="20"/>
          <w:lang w:val="en-GB"/>
        </w:rPr>
        <w:t xml:space="preserve"> &amp; </w:t>
      </w:r>
      <w:proofErr w:type="spellStart"/>
      <w:ins w:id="29" w:author="SELLAMI" w:date="2021-03-18T03:32:00Z">
        <w:r w:rsidRPr="00E17B36">
          <w:rPr>
            <w:color w:val="000000" w:themeColor="text1"/>
            <w:szCs w:val="20"/>
            <w:lang w:val="en-GB"/>
          </w:rPr>
          <w:t>Lassassi</w:t>
        </w:r>
        <w:proofErr w:type="spellEnd"/>
        <w:r w:rsidRPr="00E17B36">
          <w:rPr>
            <w:color w:val="000000" w:themeColor="text1"/>
            <w:szCs w:val="20"/>
            <w:lang w:val="en-GB"/>
          </w:rPr>
          <w:t xml:space="preserve"> </w:t>
        </w:r>
        <w:proofErr w:type="spellStart"/>
        <w:r w:rsidRPr="00E17B36">
          <w:rPr>
            <w:color w:val="000000" w:themeColor="text1"/>
            <w:szCs w:val="20"/>
            <w:lang w:val="en-GB"/>
          </w:rPr>
          <w:t>Moundir</w:t>
        </w:r>
        <w:proofErr w:type="spellEnd"/>
        <w:r w:rsidRPr="00E17B36">
          <w:rPr>
            <w:color w:val="000000" w:themeColor="text1"/>
            <w:szCs w:val="20"/>
            <w:lang w:val="en-GB"/>
          </w:rPr>
          <w:t xml:space="preserve"> </w:t>
        </w:r>
      </w:ins>
      <w:del w:id="30" w:author="SELLAMI" w:date="2021-03-18T03:32:00Z">
        <w:r w:rsidRPr="00E17B36">
          <w:rPr>
            <w:color w:val="000000" w:themeColor="text1"/>
            <w:szCs w:val="20"/>
            <w:lang w:val="en-GB"/>
          </w:rPr>
          <w:delText xml:space="preserve">Mr Belarbi Yacine </w:delText>
        </w:r>
      </w:del>
      <w:r w:rsidRPr="00E17B36">
        <w:rPr>
          <w:color w:val="000000" w:themeColor="text1"/>
          <w:szCs w:val="20"/>
          <w:lang w:val="en-GB"/>
        </w:rPr>
        <w:t xml:space="preserve">&amp; Ms </w:t>
      </w:r>
      <w:proofErr w:type="spellStart"/>
      <w:r w:rsidRPr="00E17B36">
        <w:rPr>
          <w:color w:val="000000" w:themeColor="text1"/>
          <w:szCs w:val="20"/>
          <w:lang w:val="en-GB"/>
        </w:rPr>
        <w:t>Souami</w:t>
      </w:r>
      <w:proofErr w:type="spellEnd"/>
      <w:r w:rsidRPr="00E17B36">
        <w:rPr>
          <w:color w:val="000000" w:themeColor="text1"/>
          <w:szCs w:val="20"/>
          <w:lang w:val="en-GB"/>
        </w:rPr>
        <w:t xml:space="preserve"> </w:t>
      </w:r>
      <w:proofErr w:type="spellStart"/>
      <w:r w:rsidRPr="00E17B36">
        <w:rPr>
          <w:color w:val="000000" w:themeColor="text1"/>
          <w:szCs w:val="20"/>
          <w:lang w:val="en-GB"/>
        </w:rPr>
        <w:t>Feriel</w:t>
      </w:r>
      <w:proofErr w:type="spellEnd"/>
      <w:r w:rsidRPr="00E17B36">
        <w:rPr>
          <w:color w:val="000000" w:themeColor="text1"/>
          <w:szCs w:val="20"/>
          <w:lang w:val="en-GB"/>
        </w:rPr>
        <w:t xml:space="preserve"> | </w:t>
      </w:r>
      <w:proofErr w:type="spellStart"/>
      <w:r w:rsidRPr="00E17B36">
        <w:rPr>
          <w:color w:val="000000" w:themeColor="text1"/>
          <w:szCs w:val="20"/>
          <w:lang w:val="en-GB"/>
        </w:rPr>
        <w:t>Ministere</w:t>
      </w:r>
      <w:proofErr w:type="spellEnd"/>
      <w:r w:rsidRPr="00E17B36">
        <w:rPr>
          <w:color w:val="000000" w:themeColor="text1"/>
          <w:szCs w:val="20"/>
          <w:lang w:val="en-GB"/>
        </w:rPr>
        <w:t xml:space="preserve"> </w:t>
      </w:r>
      <w:ins w:id="31" w:author="SELLAMI" w:date="2021-03-18T03:33:00Z">
        <w:r w:rsidRPr="00E17B36">
          <w:rPr>
            <w:color w:val="000000" w:themeColor="text1"/>
            <w:szCs w:val="20"/>
            <w:lang w:val="en-GB"/>
          </w:rPr>
          <w:t>d</w:t>
        </w:r>
      </w:ins>
      <w:del w:id="32" w:author="SELLAMI" w:date="2021-03-18T03:33:00Z">
        <w:r w:rsidRPr="00E17B36">
          <w:rPr>
            <w:color w:val="000000" w:themeColor="text1"/>
            <w:szCs w:val="20"/>
            <w:lang w:val="en-GB"/>
          </w:rPr>
          <w:delText>D</w:delText>
        </w:r>
      </w:del>
      <w:r w:rsidRPr="00E17B36">
        <w:rPr>
          <w:color w:val="000000" w:themeColor="text1"/>
          <w:szCs w:val="20"/>
          <w:lang w:val="en-GB"/>
        </w:rPr>
        <w:t xml:space="preserve">e </w:t>
      </w:r>
      <w:proofErr w:type="spellStart"/>
      <w:ins w:id="33" w:author="SELLAMI" w:date="2021-03-18T03:33:00Z">
        <w:r w:rsidRPr="00E17B36">
          <w:rPr>
            <w:color w:val="000000" w:themeColor="text1"/>
            <w:szCs w:val="20"/>
            <w:lang w:val="en-GB"/>
          </w:rPr>
          <w:t>l</w:t>
        </w:r>
      </w:ins>
      <w:del w:id="34" w:author="SELLAMI" w:date="2021-03-18T03:33:00Z">
        <w:r w:rsidRPr="00E17B36">
          <w:rPr>
            <w:color w:val="000000" w:themeColor="text1"/>
            <w:szCs w:val="20"/>
            <w:lang w:val="en-GB"/>
          </w:rPr>
          <w:delText>L</w:delText>
        </w:r>
      </w:del>
      <w:r w:rsidRPr="00E17B36">
        <w:rPr>
          <w:color w:val="000000" w:themeColor="text1"/>
          <w:szCs w:val="20"/>
          <w:lang w:val="en-GB"/>
        </w:rPr>
        <w:t>'enseignement</w:t>
      </w:r>
      <w:proofErr w:type="spellEnd"/>
      <w:r w:rsidRPr="00E17B36">
        <w:rPr>
          <w:color w:val="000000" w:themeColor="text1"/>
          <w:szCs w:val="20"/>
          <w:lang w:val="en-GB"/>
        </w:rPr>
        <w:t xml:space="preserve"> </w:t>
      </w:r>
      <w:proofErr w:type="spellStart"/>
      <w:r w:rsidRPr="00E17B36">
        <w:rPr>
          <w:color w:val="000000" w:themeColor="text1"/>
          <w:szCs w:val="20"/>
          <w:lang w:val="en-GB"/>
        </w:rPr>
        <w:t>Superieur</w:t>
      </w:r>
      <w:proofErr w:type="spellEnd"/>
      <w:r w:rsidRPr="00E17B36">
        <w:rPr>
          <w:color w:val="000000" w:themeColor="text1"/>
          <w:szCs w:val="20"/>
          <w:lang w:val="en-GB"/>
        </w:rPr>
        <w:t xml:space="preserve"> </w:t>
      </w:r>
      <w:ins w:id="35" w:author="SELLAMI" w:date="2021-03-18T03:33:00Z">
        <w:r w:rsidRPr="00E17B36">
          <w:rPr>
            <w:color w:val="000000" w:themeColor="text1"/>
            <w:szCs w:val="20"/>
            <w:lang w:val="en-GB"/>
          </w:rPr>
          <w:t>e</w:t>
        </w:r>
      </w:ins>
      <w:del w:id="36" w:author="SELLAMI" w:date="2021-03-18T03:33:00Z">
        <w:r w:rsidRPr="00E17B36">
          <w:rPr>
            <w:color w:val="000000" w:themeColor="text1"/>
            <w:szCs w:val="20"/>
            <w:lang w:val="en-GB"/>
          </w:rPr>
          <w:delText>E</w:delText>
        </w:r>
      </w:del>
      <w:r w:rsidRPr="00E17B36">
        <w:rPr>
          <w:color w:val="000000" w:themeColor="text1"/>
          <w:szCs w:val="20"/>
          <w:lang w:val="en-GB"/>
        </w:rPr>
        <w:t xml:space="preserve">t </w:t>
      </w:r>
      <w:ins w:id="37" w:author="SELLAMI" w:date="2021-03-18T03:33:00Z">
        <w:r w:rsidRPr="00E17B36">
          <w:rPr>
            <w:color w:val="000000" w:themeColor="text1"/>
            <w:szCs w:val="20"/>
            <w:lang w:val="en-GB"/>
          </w:rPr>
          <w:t>d</w:t>
        </w:r>
      </w:ins>
      <w:del w:id="38" w:author="SELLAMI" w:date="2021-03-18T03:33:00Z">
        <w:r w:rsidRPr="00E17B36">
          <w:rPr>
            <w:color w:val="000000" w:themeColor="text1"/>
            <w:szCs w:val="20"/>
            <w:lang w:val="en-GB"/>
          </w:rPr>
          <w:delText>D</w:delText>
        </w:r>
      </w:del>
      <w:r w:rsidRPr="00E17B36">
        <w:rPr>
          <w:color w:val="000000" w:themeColor="text1"/>
          <w:szCs w:val="20"/>
          <w:lang w:val="en-GB"/>
        </w:rPr>
        <w:t xml:space="preserve">e </w:t>
      </w:r>
      <w:ins w:id="39" w:author="SELLAMI" w:date="2021-03-18T03:33:00Z">
        <w:r w:rsidRPr="00E17B36">
          <w:rPr>
            <w:color w:val="000000" w:themeColor="text1"/>
            <w:szCs w:val="20"/>
            <w:lang w:val="en-GB"/>
          </w:rPr>
          <w:t>l</w:t>
        </w:r>
      </w:ins>
      <w:del w:id="40" w:author="SELLAMI" w:date="2021-03-18T03:33:00Z">
        <w:r w:rsidRPr="00E17B36">
          <w:rPr>
            <w:color w:val="000000" w:themeColor="text1"/>
            <w:szCs w:val="20"/>
            <w:lang w:val="en-GB"/>
          </w:rPr>
          <w:delText>L</w:delText>
        </w:r>
      </w:del>
      <w:r w:rsidRPr="00E17B36">
        <w:rPr>
          <w:color w:val="000000" w:themeColor="text1"/>
          <w:szCs w:val="20"/>
          <w:lang w:val="en-GB"/>
        </w:rPr>
        <w:t xml:space="preserve">a Recherche </w:t>
      </w:r>
      <w:proofErr w:type="spellStart"/>
      <w:r w:rsidRPr="00E17B36">
        <w:rPr>
          <w:color w:val="000000" w:themeColor="text1"/>
          <w:szCs w:val="20"/>
          <w:lang w:val="en-GB"/>
        </w:rPr>
        <w:t>Scientifique</w:t>
      </w:r>
      <w:proofErr w:type="spellEnd"/>
      <w:r w:rsidRPr="00E17B36">
        <w:rPr>
          <w:color w:val="000000" w:themeColor="text1"/>
          <w:szCs w:val="20"/>
          <w:lang w:val="en-GB"/>
        </w:rPr>
        <w:t xml:space="preserve"> (</w:t>
      </w:r>
      <w:r w:rsidRPr="00E17B36">
        <w:rPr>
          <w:b/>
          <w:color w:val="000000" w:themeColor="text1"/>
          <w:szCs w:val="20"/>
          <w:lang w:val="en-GB"/>
        </w:rPr>
        <w:t>MESRS</w:t>
      </w:r>
      <w:r w:rsidRPr="00E17B36">
        <w:rPr>
          <w:color w:val="000000" w:themeColor="text1"/>
          <w:szCs w:val="20"/>
          <w:lang w:val="en-GB"/>
        </w:rPr>
        <w:t>)</w:t>
      </w:r>
    </w:p>
    <w:p w14:paraId="6D2A0FEA"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Ms </w:t>
      </w:r>
      <w:proofErr w:type="spellStart"/>
      <w:r w:rsidRPr="00E17B36">
        <w:rPr>
          <w:color w:val="000000" w:themeColor="text1"/>
          <w:szCs w:val="20"/>
          <w:lang w:val="en-GB"/>
        </w:rPr>
        <w:t>Emanuela</w:t>
      </w:r>
      <w:proofErr w:type="spellEnd"/>
      <w:r w:rsidRPr="00E17B36">
        <w:rPr>
          <w:color w:val="000000" w:themeColor="text1"/>
          <w:szCs w:val="20"/>
          <w:lang w:val="en-GB"/>
        </w:rPr>
        <w:t xml:space="preserve"> Colombo &amp; Mr Riccardo </w:t>
      </w:r>
      <w:proofErr w:type="spellStart"/>
      <w:r w:rsidRPr="00E17B36">
        <w:rPr>
          <w:color w:val="000000" w:themeColor="text1"/>
          <w:szCs w:val="20"/>
          <w:lang w:val="en-GB"/>
        </w:rPr>
        <w:t>Mereu</w:t>
      </w:r>
      <w:proofErr w:type="spellEnd"/>
      <w:r w:rsidRPr="00E17B36">
        <w:rPr>
          <w:color w:val="000000" w:themeColor="text1"/>
          <w:szCs w:val="20"/>
          <w:lang w:val="en-GB"/>
        </w:rPr>
        <w:t xml:space="preserve"> | POLITECNICO DI MILANO (</w:t>
      </w:r>
      <w:r w:rsidRPr="00E17B36">
        <w:rPr>
          <w:b/>
          <w:color w:val="000000" w:themeColor="text1"/>
          <w:szCs w:val="20"/>
          <w:lang w:val="en-GB"/>
        </w:rPr>
        <w:t>POLIMI</w:t>
      </w:r>
      <w:r w:rsidRPr="00E17B36">
        <w:rPr>
          <w:color w:val="000000" w:themeColor="text1"/>
          <w:szCs w:val="20"/>
          <w:lang w:val="en-GB"/>
        </w:rPr>
        <w:t>)</w:t>
      </w:r>
    </w:p>
    <w:p w14:paraId="01B16EA3"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Vincent Chauvet &amp; Ms </w:t>
      </w:r>
      <w:proofErr w:type="spellStart"/>
      <w:r w:rsidRPr="00E17B36">
        <w:rPr>
          <w:color w:val="000000" w:themeColor="text1"/>
          <w:szCs w:val="20"/>
          <w:lang w:val="en-GB"/>
        </w:rPr>
        <w:t>Niclette</w:t>
      </w:r>
      <w:proofErr w:type="spellEnd"/>
      <w:r w:rsidRPr="00E17B36">
        <w:rPr>
          <w:color w:val="000000" w:themeColor="text1"/>
          <w:szCs w:val="20"/>
          <w:lang w:val="en-GB"/>
        </w:rPr>
        <w:t xml:space="preserve"> </w:t>
      </w:r>
      <w:proofErr w:type="spellStart"/>
      <w:r w:rsidRPr="00E17B36">
        <w:rPr>
          <w:color w:val="000000" w:themeColor="text1"/>
          <w:szCs w:val="20"/>
          <w:lang w:val="en-GB"/>
        </w:rPr>
        <w:t>Bukasa</w:t>
      </w:r>
      <w:proofErr w:type="spellEnd"/>
      <w:r w:rsidRPr="00E17B36">
        <w:rPr>
          <w:color w:val="000000" w:themeColor="text1"/>
          <w:szCs w:val="20"/>
          <w:lang w:val="en-GB"/>
        </w:rPr>
        <w:t xml:space="preserve"> </w:t>
      </w:r>
      <w:proofErr w:type="spellStart"/>
      <w:r w:rsidRPr="00E17B36">
        <w:rPr>
          <w:color w:val="000000" w:themeColor="text1"/>
          <w:szCs w:val="20"/>
          <w:lang w:val="en-GB"/>
        </w:rPr>
        <w:t>Kampata</w:t>
      </w:r>
      <w:proofErr w:type="spellEnd"/>
      <w:r w:rsidRPr="00E17B36">
        <w:rPr>
          <w:color w:val="000000" w:themeColor="text1"/>
          <w:szCs w:val="20"/>
          <w:lang w:val="en-GB"/>
        </w:rPr>
        <w:t xml:space="preserve"> (</w:t>
      </w:r>
      <w:r w:rsidRPr="00E17B36">
        <w:rPr>
          <w:b/>
          <w:color w:val="000000" w:themeColor="text1"/>
          <w:szCs w:val="20"/>
          <w:lang w:val="en-GB"/>
        </w:rPr>
        <w:t>LGI</w:t>
      </w:r>
      <w:r w:rsidRPr="00E17B36">
        <w:rPr>
          <w:color w:val="000000" w:themeColor="text1"/>
          <w:szCs w:val="20"/>
          <w:lang w:val="en-GB"/>
        </w:rPr>
        <w:t>)</w:t>
      </w:r>
    </w:p>
    <w:p w14:paraId="0EEE029D" w14:textId="77777777" w:rsidR="00E30584" w:rsidRPr="00E17B36" w:rsidRDefault="00E30584">
      <w:pPr>
        <w:ind w:left="360"/>
        <w:jc w:val="left"/>
        <w:rPr>
          <w:color w:val="000000" w:themeColor="text1"/>
          <w:szCs w:val="20"/>
          <w:lang w:val="en-GB"/>
        </w:rPr>
      </w:pPr>
    </w:p>
    <w:tbl>
      <w:tblPr>
        <w:tblW w:w="9620" w:type="dxa"/>
        <w:tblInd w:w="-5" w:type="dxa"/>
        <w:tblLayout w:type="fixed"/>
        <w:tblCellMar>
          <w:left w:w="70" w:type="dxa"/>
          <w:right w:w="70" w:type="dxa"/>
        </w:tblCellMar>
        <w:tblLook w:val="04A0" w:firstRow="1" w:lastRow="0" w:firstColumn="1" w:lastColumn="0" w:noHBand="0" w:noVBand="1"/>
      </w:tblPr>
      <w:tblGrid>
        <w:gridCol w:w="1999"/>
        <w:gridCol w:w="1361"/>
        <w:gridCol w:w="1359"/>
        <w:gridCol w:w="1360"/>
        <w:gridCol w:w="3541"/>
      </w:tblGrid>
      <w:tr w:rsidR="00E30584" w:rsidRPr="00E17B36" w14:paraId="02A12C6C" w14:textId="77777777">
        <w:trPr>
          <w:trHeight w:val="600"/>
        </w:trPr>
        <w:tc>
          <w:tcPr>
            <w:tcW w:w="1999" w:type="dxa"/>
            <w:tcBorders>
              <w:bottom w:val="single" w:sz="4" w:space="0" w:color="000000"/>
              <w:right w:val="single" w:sz="4" w:space="0" w:color="000000"/>
            </w:tcBorders>
            <w:shd w:val="clear" w:color="auto" w:fill="FFFFFF" w:themeFill="background1"/>
            <w:vAlign w:val="center"/>
          </w:tcPr>
          <w:p w14:paraId="5BE6F8A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T5.2 </w:t>
            </w:r>
          </w:p>
        </w:tc>
        <w:tc>
          <w:tcPr>
            <w:tcW w:w="1361" w:type="dxa"/>
            <w:tcBorders>
              <w:left w:val="single" w:sz="4" w:space="0" w:color="000000"/>
              <w:bottom w:val="single" w:sz="4" w:space="0" w:color="000000"/>
              <w:right w:val="single" w:sz="4" w:space="0" w:color="000000"/>
            </w:tcBorders>
            <w:shd w:val="clear" w:color="auto" w:fill="FFFFFF" w:themeFill="background1"/>
            <w:vAlign w:val="center"/>
          </w:tcPr>
          <w:p w14:paraId="46DD4727"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 xml:space="preserve">PM </w:t>
            </w:r>
            <w:r w:rsidRPr="00E17B36">
              <w:rPr>
                <w:rFonts w:cs="Calibri"/>
                <w:b/>
                <w:bCs/>
                <w:lang w:val="en-GB" w:eastAsia="de-DE"/>
              </w:rPr>
              <w:br/>
              <w:t xml:space="preserve">formerly </w:t>
            </w:r>
          </w:p>
        </w:tc>
        <w:tc>
          <w:tcPr>
            <w:tcW w:w="1359" w:type="dxa"/>
            <w:tcBorders>
              <w:left w:val="single" w:sz="4" w:space="0" w:color="000000"/>
              <w:bottom w:val="single" w:sz="4" w:space="0" w:color="000000"/>
              <w:right w:val="single" w:sz="4" w:space="0" w:color="000000"/>
            </w:tcBorders>
            <w:shd w:val="clear" w:color="auto" w:fill="FFFFFF" w:themeFill="background1"/>
            <w:vAlign w:val="center"/>
          </w:tcPr>
          <w:p w14:paraId="31FF7704"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color w:val="0000FF"/>
                <w:lang w:val="en-GB" w:eastAsia="de-DE"/>
              </w:rPr>
              <w:t>PM modification</w:t>
            </w:r>
          </w:p>
        </w:tc>
        <w:tc>
          <w:tcPr>
            <w:tcW w:w="1360" w:type="dxa"/>
            <w:tcBorders>
              <w:left w:val="single" w:sz="4" w:space="0" w:color="000000"/>
              <w:bottom w:val="single" w:sz="4" w:space="0" w:color="000000"/>
              <w:right w:val="single" w:sz="4" w:space="0" w:color="000000"/>
            </w:tcBorders>
            <w:shd w:val="clear" w:color="auto" w:fill="FFFFFF" w:themeFill="background1"/>
            <w:vAlign w:val="center"/>
          </w:tcPr>
          <w:p w14:paraId="308591BF"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Final PM</w:t>
            </w:r>
          </w:p>
        </w:tc>
        <w:tc>
          <w:tcPr>
            <w:tcW w:w="3541" w:type="dxa"/>
            <w:tcBorders>
              <w:left w:val="single" w:sz="4" w:space="0" w:color="000000"/>
              <w:bottom w:val="single" w:sz="4" w:space="0" w:color="000000"/>
            </w:tcBorders>
            <w:shd w:val="clear" w:color="auto" w:fill="FFFFFF" w:themeFill="background1"/>
            <w:vAlign w:val="center"/>
          </w:tcPr>
          <w:p w14:paraId="0F35163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Comments</w:t>
            </w:r>
          </w:p>
        </w:tc>
      </w:tr>
      <w:tr w:rsidR="00E30584" w:rsidRPr="00E17B36" w14:paraId="1FCE2713"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7C31DDCF"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PAUWES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0173F58"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3</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6E5E82A" w14:textId="77777777" w:rsidR="00E30584" w:rsidRPr="00E17B36" w:rsidRDefault="00E17B36">
            <w:pPr>
              <w:widowControl w:val="0"/>
              <w:spacing w:before="0" w:after="0"/>
              <w:jc w:val="center"/>
              <w:rPr>
                <w:rFonts w:ascii="Calibri" w:hAnsi="Calibri" w:cs="Calibri"/>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085AE4"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4</w:t>
            </w:r>
          </w:p>
        </w:tc>
        <w:tc>
          <w:tcPr>
            <w:tcW w:w="3541" w:type="dxa"/>
            <w:tcBorders>
              <w:top w:val="single" w:sz="4" w:space="0" w:color="000000"/>
              <w:left w:val="single" w:sz="4" w:space="0" w:color="000000"/>
              <w:bottom w:val="single" w:sz="4" w:space="0" w:color="000000"/>
            </w:tcBorders>
            <w:shd w:val="clear" w:color="auto" w:fill="FFFFFF" w:themeFill="background1"/>
            <w:vAlign w:val="center"/>
          </w:tcPr>
          <w:p w14:paraId="3493A92E"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PAUWES, together with DLR, will conceptualise and coordinate the organisation of the four planned round tables, with contributions from T5.2 colleagues</w:t>
            </w:r>
          </w:p>
        </w:tc>
      </w:tr>
      <w:tr w:rsidR="00E30584" w:rsidRPr="00E17B36" w14:paraId="30E75847"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42BDC3D1"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DLR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0E0072"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3</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33CEE3" w14:textId="77777777" w:rsidR="00E30584" w:rsidRPr="00E17B36" w:rsidRDefault="00E17B36">
            <w:pPr>
              <w:widowControl w:val="0"/>
              <w:spacing w:before="0" w:after="0"/>
              <w:jc w:val="center"/>
              <w:rPr>
                <w:rFonts w:ascii="Calibri" w:hAnsi="Calibri" w:cs="Calibri"/>
                <w:b/>
                <w:lang w:val="en-GB" w:eastAsia="de-DE"/>
              </w:rPr>
            </w:pPr>
            <w:r w:rsidRPr="00E17B36">
              <w:rPr>
                <w:rFonts w:cs="Calibri"/>
                <w:b/>
                <w:color w:val="0000FF"/>
                <w:lang w:val="en-GB" w:eastAsia="de-DE"/>
              </w:rPr>
              <w:t>2,4</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F949A28"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5,4</w:t>
            </w:r>
          </w:p>
        </w:tc>
        <w:tc>
          <w:tcPr>
            <w:tcW w:w="3541" w:type="dxa"/>
            <w:tcBorders>
              <w:top w:val="single" w:sz="4" w:space="0" w:color="000000"/>
              <w:left w:val="single" w:sz="4" w:space="0" w:color="000000"/>
              <w:bottom w:val="single" w:sz="4" w:space="0" w:color="000000"/>
            </w:tcBorders>
            <w:shd w:val="clear" w:color="auto" w:fill="FFFFFF" w:themeFill="background1"/>
            <w:vAlign w:val="center"/>
          </w:tcPr>
          <w:p w14:paraId="72EAB324"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DLR, together with PAUWES, will conceptualise and coordinate the organisation of the four planned round tables, with contributions from T5.2 colleagues</w:t>
            </w:r>
          </w:p>
        </w:tc>
      </w:tr>
      <w:tr w:rsidR="00E30584" w:rsidRPr="00E17B36" w14:paraId="3D2AB20A"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36325A5C"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MESRS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4C14899"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60AF2DE" w14:textId="77777777" w:rsidR="00E30584" w:rsidRPr="00E17B36" w:rsidRDefault="00E17B36">
            <w:pPr>
              <w:widowControl w:val="0"/>
              <w:spacing w:before="0" w:after="0"/>
              <w:jc w:val="center"/>
              <w:rPr>
                <w:rFonts w:ascii="Calibri" w:hAnsi="Calibri" w:cs="Calibri"/>
                <w:b/>
                <w:color w:val="0000FF"/>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D140DF5"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w:t>
            </w:r>
          </w:p>
        </w:tc>
        <w:tc>
          <w:tcPr>
            <w:tcW w:w="3541" w:type="dxa"/>
            <w:tcBorders>
              <w:top w:val="single" w:sz="4" w:space="0" w:color="000000"/>
              <w:left w:val="single" w:sz="4" w:space="0" w:color="000000"/>
              <w:bottom w:val="single" w:sz="4" w:space="0" w:color="000000"/>
            </w:tcBorders>
            <w:shd w:val="clear" w:color="auto" w:fill="FFFFFF" w:themeFill="background1"/>
            <w:vAlign w:val="center"/>
          </w:tcPr>
          <w:p w14:paraId="75684BA3"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MESRS will contribute to the four round tables with around 0,25 PM per event</w:t>
            </w:r>
          </w:p>
        </w:tc>
      </w:tr>
      <w:tr w:rsidR="00E30584" w:rsidRPr="00E17B36" w14:paraId="488CA02B"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29FCECFF"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POLIMI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71CB16D"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2CF84AE" w14:textId="77777777" w:rsidR="00E30584" w:rsidRPr="00E17B36" w:rsidRDefault="00E17B36">
            <w:pPr>
              <w:widowControl w:val="0"/>
              <w:spacing w:before="0" w:after="0"/>
              <w:jc w:val="center"/>
              <w:rPr>
                <w:rFonts w:ascii="Calibri" w:hAnsi="Calibri" w:cs="Calibri"/>
                <w:b/>
                <w:color w:val="0000FF"/>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21D821"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w:t>
            </w:r>
          </w:p>
        </w:tc>
        <w:tc>
          <w:tcPr>
            <w:tcW w:w="3541" w:type="dxa"/>
            <w:tcBorders>
              <w:top w:val="single" w:sz="4" w:space="0" w:color="000000"/>
              <w:left w:val="single" w:sz="4" w:space="0" w:color="000000"/>
              <w:bottom w:val="single" w:sz="4" w:space="0" w:color="000000"/>
            </w:tcBorders>
            <w:shd w:val="clear" w:color="auto" w:fill="FFFFFF" w:themeFill="background1"/>
            <w:vAlign w:val="center"/>
          </w:tcPr>
          <w:p w14:paraId="736D70C8"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POLIMI will contribute to the four roundtables with around 0,25 PM per event</w:t>
            </w:r>
          </w:p>
        </w:tc>
      </w:tr>
      <w:tr w:rsidR="00E30584" w:rsidRPr="00E17B36" w14:paraId="0653E09D" w14:textId="77777777">
        <w:trPr>
          <w:trHeight w:val="300"/>
        </w:trPr>
        <w:tc>
          <w:tcPr>
            <w:tcW w:w="1999" w:type="dxa"/>
            <w:tcBorders>
              <w:top w:val="single" w:sz="4" w:space="0" w:color="000000"/>
              <w:bottom w:val="single" w:sz="4" w:space="0" w:color="000000"/>
              <w:right w:val="single" w:sz="4" w:space="0" w:color="000000"/>
            </w:tcBorders>
            <w:shd w:val="clear" w:color="auto" w:fill="F2F2F2" w:themeFill="background1" w:themeFillShade="F2"/>
            <w:vAlign w:val="center"/>
          </w:tcPr>
          <w:p w14:paraId="55E960AB"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LGI </w:t>
            </w:r>
          </w:p>
        </w:tc>
        <w:tc>
          <w:tcPr>
            <w:tcW w:w="13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2E7229"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1DE7A45"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0567C9"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FFFF00"/>
            <w:vAlign w:val="center"/>
          </w:tcPr>
          <w:p w14:paraId="2D6B3EC5"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&lt;LGI, please state in which way you want to contribute here &gt;</w:t>
            </w:r>
          </w:p>
        </w:tc>
      </w:tr>
      <w:tr w:rsidR="00E30584" w:rsidRPr="00E17B36" w14:paraId="3E40E584" w14:textId="77777777">
        <w:trPr>
          <w:trHeight w:val="300"/>
        </w:trPr>
        <w:tc>
          <w:tcPr>
            <w:tcW w:w="1999" w:type="dxa"/>
            <w:tcBorders>
              <w:top w:val="single" w:sz="4" w:space="0" w:color="000000"/>
              <w:bottom w:val="single" w:sz="4" w:space="0" w:color="000000"/>
              <w:right w:val="single" w:sz="4" w:space="0" w:color="000000"/>
            </w:tcBorders>
            <w:shd w:val="clear" w:color="auto" w:fill="BFBFBF" w:themeFill="background1" w:themeFillShade="BF"/>
            <w:vAlign w:val="center"/>
          </w:tcPr>
          <w:p w14:paraId="5ADCA0BB"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UNU</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D0EFA87"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2</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2ADE9A8" w14:textId="77777777" w:rsidR="00E30584" w:rsidRPr="00E17B36" w:rsidRDefault="00E17B36">
            <w:pPr>
              <w:widowControl w:val="0"/>
              <w:spacing w:before="0" w:after="0"/>
              <w:jc w:val="center"/>
              <w:rPr>
                <w:rFonts w:ascii="Calibri" w:hAnsi="Calibri" w:cs="Calibri"/>
                <w:b/>
                <w:lang w:val="en-GB" w:eastAsia="de-DE"/>
              </w:rPr>
            </w:pPr>
            <w:r w:rsidRPr="00E17B36">
              <w:rPr>
                <w:rFonts w:cs="Calibri"/>
                <w:b/>
                <w:color w:val="0000FF"/>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4E998FE"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BFBFBF" w:themeFill="background1" w:themeFillShade="BF"/>
            <w:vAlign w:val="center"/>
          </w:tcPr>
          <w:p w14:paraId="109EFC47" w14:textId="77777777" w:rsidR="00E30584" w:rsidRPr="00E17B36" w:rsidRDefault="00E30584">
            <w:pPr>
              <w:widowControl w:val="0"/>
              <w:spacing w:before="0" w:after="0"/>
              <w:jc w:val="center"/>
              <w:rPr>
                <w:rFonts w:ascii="Calibri" w:hAnsi="Calibri" w:cs="Calibri"/>
                <w:lang w:val="en-GB" w:eastAsia="de-DE"/>
              </w:rPr>
            </w:pPr>
          </w:p>
        </w:tc>
      </w:tr>
      <w:tr w:rsidR="00E30584" w:rsidRPr="00E17B36" w14:paraId="50A5A266" w14:textId="77777777">
        <w:trPr>
          <w:trHeight w:val="300"/>
        </w:trPr>
        <w:tc>
          <w:tcPr>
            <w:tcW w:w="1999" w:type="dxa"/>
            <w:tcBorders>
              <w:top w:val="single" w:sz="4" w:space="0" w:color="000000"/>
              <w:right w:val="single" w:sz="4" w:space="0" w:color="000000"/>
            </w:tcBorders>
            <w:shd w:val="clear" w:color="auto" w:fill="FFFFFF" w:themeFill="background1"/>
            <w:vAlign w:val="center"/>
          </w:tcPr>
          <w:p w14:paraId="5AB1DBDB" w14:textId="77777777" w:rsidR="00E30584" w:rsidRPr="00E17B36" w:rsidRDefault="00E30584">
            <w:pPr>
              <w:widowControl w:val="0"/>
              <w:spacing w:before="0" w:after="0"/>
              <w:jc w:val="left"/>
              <w:rPr>
                <w:rFonts w:ascii="Calibri" w:hAnsi="Calibri" w:cs="Calibri"/>
                <w:b/>
                <w:bCs/>
                <w:lang w:val="en-GB" w:eastAsia="de-DE"/>
              </w:rPr>
            </w:pPr>
          </w:p>
        </w:tc>
        <w:tc>
          <w:tcPr>
            <w:tcW w:w="1361" w:type="dxa"/>
            <w:tcBorders>
              <w:top w:val="single" w:sz="4" w:space="0" w:color="000000"/>
              <w:left w:val="single" w:sz="4" w:space="0" w:color="000000"/>
              <w:right w:val="single" w:sz="4" w:space="0" w:color="000000"/>
            </w:tcBorders>
            <w:shd w:val="clear" w:color="auto" w:fill="FFFFFF" w:themeFill="background1"/>
            <w:vAlign w:val="center"/>
          </w:tcPr>
          <w:p w14:paraId="744C57C4" w14:textId="77777777" w:rsidR="00E30584" w:rsidRPr="00E17B36" w:rsidRDefault="00E30584">
            <w:pPr>
              <w:widowControl w:val="0"/>
              <w:spacing w:before="0" w:after="0"/>
              <w:jc w:val="center"/>
              <w:rPr>
                <w:rFonts w:ascii="Calibri" w:hAnsi="Calibri" w:cs="Calibri"/>
                <w:lang w:val="en-GB" w:eastAsia="de-DE"/>
              </w:rPr>
            </w:pPr>
          </w:p>
        </w:tc>
        <w:tc>
          <w:tcPr>
            <w:tcW w:w="1359" w:type="dxa"/>
            <w:tcBorders>
              <w:top w:val="single" w:sz="4" w:space="0" w:color="000000"/>
              <w:left w:val="single" w:sz="4" w:space="0" w:color="000000"/>
              <w:right w:val="single" w:sz="4" w:space="0" w:color="000000"/>
            </w:tcBorders>
            <w:shd w:val="clear" w:color="auto" w:fill="FFFFFF" w:themeFill="background1"/>
            <w:vAlign w:val="center"/>
          </w:tcPr>
          <w:p w14:paraId="2FCFFA08" w14:textId="77777777" w:rsidR="00E30584" w:rsidRPr="00E17B36" w:rsidRDefault="00E30584">
            <w:pPr>
              <w:widowControl w:val="0"/>
              <w:spacing w:before="0" w:after="0"/>
              <w:jc w:val="center"/>
              <w:rPr>
                <w:rFonts w:ascii="Calibri" w:hAnsi="Calibri" w:cs="Calibri"/>
                <w:b/>
                <w:color w:val="0000FF"/>
                <w:lang w:val="en-GB" w:eastAsia="de-DE"/>
              </w:rPr>
            </w:pPr>
          </w:p>
        </w:tc>
        <w:tc>
          <w:tcPr>
            <w:tcW w:w="1360" w:type="dxa"/>
            <w:tcBorders>
              <w:top w:val="single" w:sz="4" w:space="0" w:color="000000"/>
              <w:left w:val="single" w:sz="4" w:space="0" w:color="000000"/>
              <w:right w:val="single" w:sz="4" w:space="0" w:color="000000"/>
            </w:tcBorders>
            <w:shd w:val="clear" w:color="auto" w:fill="FFFFFF" w:themeFill="background1"/>
            <w:vAlign w:val="center"/>
          </w:tcPr>
          <w:p w14:paraId="58B7DA40"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11,4</w:t>
            </w:r>
          </w:p>
        </w:tc>
        <w:tc>
          <w:tcPr>
            <w:tcW w:w="3541" w:type="dxa"/>
            <w:tcBorders>
              <w:top w:val="single" w:sz="4" w:space="0" w:color="000000"/>
              <w:left w:val="single" w:sz="4" w:space="0" w:color="000000"/>
            </w:tcBorders>
            <w:shd w:val="clear" w:color="auto" w:fill="FFFFFF" w:themeFill="background1"/>
            <w:vAlign w:val="center"/>
          </w:tcPr>
          <w:p w14:paraId="203C9ED2" w14:textId="77777777" w:rsidR="00E30584" w:rsidRPr="00E17B36" w:rsidRDefault="00E17B36">
            <w:pPr>
              <w:widowControl w:val="0"/>
              <w:spacing w:before="0" w:after="0"/>
              <w:jc w:val="left"/>
              <w:rPr>
                <w:rFonts w:ascii="Calibri" w:hAnsi="Calibri" w:cs="Calibri"/>
                <w:b/>
                <w:lang w:val="en-GB" w:eastAsia="de-DE"/>
              </w:rPr>
            </w:pPr>
            <w:r w:rsidRPr="00E17B36">
              <w:rPr>
                <w:rFonts w:cs="Calibri"/>
                <w:b/>
                <w:lang w:val="en-GB" w:eastAsia="de-DE"/>
              </w:rPr>
              <w:t>Total - T.2</w:t>
            </w:r>
          </w:p>
        </w:tc>
      </w:tr>
    </w:tbl>
    <w:p w14:paraId="7D540129" w14:textId="77777777" w:rsidR="00E30584" w:rsidRPr="00E17B36" w:rsidRDefault="00E30584">
      <w:pPr>
        <w:rPr>
          <w:rFonts w:cs="Arial"/>
          <w:szCs w:val="20"/>
          <w:lang w:val="en-GB"/>
        </w:rPr>
      </w:pPr>
    </w:p>
    <w:p w14:paraId="1ABD877F" w14:textId="77777777" w:rsidR="00E30584" w:rsidRPr="00E17B36" w:rsidRDefault="00E17B36">
      <w:pPr>
        <w:rPr>
          <w:rFonts w:cs="Arial"/>
          <w:b/>
          <w:szCs w:val="20"/>
          <w:lang w:val="en-GB"/>
        </w:rPr>
      </w:pPr>
      <w:r w:rsidRPr="00E17B36">
        <w:rPr>
          <w:rFonts w:cs="Arial"/>
          <w:b/>
          <w:szCs w:val="20"/>
          <w:lang w:val="en-GB"/>
        </w:rPr>
        <w:t>Dialogues</w:t>
      </w:r>
    </w:p>
    <w:p w14:paraId="7403C184" w14:textId="77777777" w:rsidR="00E30584" w:rsidRPr="00E17B36" w:rsidRDefault="00E17B36">
      <w:pPr>
        <w:rPr>
          <w:rFonts w:cs="Arial"/>
          <w:szCs w:val="20"/>
          <w:lang w:val="en-GB"/>
        </w:rPr>
      </w:pPr>
      <w:r w:rsidRPr="00E17B36">
        <w:rPr>
          <w:rFonts w:cs="Arial"/>
          <w:szCs w:val="20"/>
          <w:lang w:val="en-GB"/>
        </w:rPr>
        <w:t>LEAP-RE promotes institutional dialogue as a feedback mechanism for the uptake of research results and informed policy making. For contributing to the design of the envisaged AU-EU Platform for R&amp;I and capacity building in RE, this task intends to develop mechanism addressing multi-</w:t>
      </w:r>
      <w:proofErr w:type="spellStart"/>
      <w:r w:rsidRPr="00E17B36">
        <w:rPr>
          <w:rFonts w:cs="Arial"/>
          <w:szCs w:val="20"/>
          <w:lang w:val="en-GB"/>
        </w:rPr>
        <w:t>stakeolder</w:t>
      </w:r>
      <w:proofErr w:type="spellEnd"/>
      <w:r w:rsidRPr="00E17B36">
        <w:rPr>
          <w:rFonts w:cs="Arial"/>
          <w:szCs w:val="20"/>
          <w:lang w:val="en-GB"/>
        </w:rPr>
        <w:t xml:space="preserve"> </w:t>
      </w:r>
      <w:proofErr w:type="spellStart"/>
      <w:r w:rsidRPr="00E17B36">
        <w:rPr>
          <w:rFonts w:cs="Arial"/>
          <w:szCs w:val="20"/>
          <w:lang w:val="en-GB"/>
        </w:rPr>
        <w:t>cooperations</w:t>
      </w:r>
      <w:proofErr w:type="spellEnd"/>
      <w:r w:rsidRPr="00E17B36">
        <w:rPr>
          <w:rFonts w:cs="Arial"/>
          <w:szCs w:val="20"/>
          <w:lang w:val="en-GB"/>
        </w:rPr>
        <w:t xml:space="preserve"> in general and research uptake in particular, which are starting already at the stage of priority setting for funding R&amp;I activities and takes effect, when research outputs are available and have to be communicated with end-users in different sectors and geographical level.</w:t>
      </w:r>
    </w:p>
    <w:p w14:paraId="4F23CF80" w14:textId="77777777" w:rsidR="00E30584" w:rsidRPr="00E17B36" w:rsidRDefault="00E17B36">
      <w:pPr>
        <w:rPr>
          <w:rFonts w:cs="Arial"/>
          <w:szCs w:val="20"/>
          <w:lang w:val="en-GB"/>
        </w:rPr>
      </w:pPr>
      <w:r w:rsidRPr="00E17B36">
        <w:rPr>
          <w:rFonts w:cs="Arial"/>
          <w:szCs w:val="20"/>
          <w:lang w:val="en-GB"/>
        </w:rPr>
        <w:t xml:space="preserve">Therefore, in the course of the project, dialogues with different stakeholder institutions will be organised to establish the Theory of Change and Impact Pathway (TCIP) instrument as a general tool for cooperation, and as already applied in the project. As a substantial element of the TCIP approach, the outputs of the project’s Monitoring, Evaluation and Learning (MEL) mechanism will have to be related to international, EU and Pan-African frameworks (SGDs, Agenda 2063, </w:t>
      </w:r>
      <w:proofErr w:type="spellStart"/>
      <w:r w:rsidRPr="00E17B36">
        <w:rPr>
          <w:rFonts w:cs="Arial"/>
          <w:szCs w:val="20"/>
          <w:lang w:val="en-GB"/>
        </w:rPr>
        <w:t>CfTA</w:t>
      </w:r>
      <w:proofErr w:type="spellEnd"/>
      <w:r w:rsidRPr="00E17B36">
        <w:rPr>
          <w:rFonts w:cs="Arial"/>
          <w:szCs w:val="20"/>
          <w:lang w:val="en-GB"/>
        </w:rPr>
        <w:t xml:space="preserve">, etc.). Therefore T5.1 </w:t>
      </w:r>
      <w:proofErr w:type="gramStart"/>
      <w:r w:rsidRPr="00E17B36">
        <w:rPr>
          <w:rFonts w:cs="Arial"/>
          <w:szCs w:val="20"/>
          <w:lang w:val="en-GB"/>
        </w:rPr>
        <w:t>contributions</w:t>
      </w:r>
      <w:proofErr w:type="gramEnd"/>
      <w:r w:rsidRPr="00E17B36">
        <w:rPr>
          <w:rFonts w:cs="Arial"/>
          <w:szCs w:val="20"/>
          <w:lang w:val="en-GB"/>
        </w:rPr>
        <w:t xml:space="preserve"> to the discourse, about collaboration mechanism, will be included. Together with </w:t>
      </w:r>
      <w:r w:rsidRPr="00E17B36">
        <w:rPr>
          <w:rFonts w:cs="Arial"/>
          <w:szCs w:val="20"/>
          <w:lang w:val="en-GB"/>
        </w:rPr>
        <w:lastRenderedPageBreak/>
        <w:t>WP4, joint positions will have to be developed for also promoting collaborative knowledge management and communication, and identifying gaps and existing approaches that could be linked.</w:t>
      </w:r>
    </w:p>
    <w:p w14:paraId="2BDC46BB" w14:textId="77777777" w:rsidR="00E30584" w:rsidRPr="00E17B36" w:rsidRDefault="00E17B36">
      <w:pPr>
        <w:rPr>
          <w:rFonts w:cs="Arial"/>
          <w:szCs w:val="20"/>
          <w:lang w:val="en-GB"/>
        </w:rPr>
      </w:pPr>
      <w:r w:rsidRPr="00E17B36">
        <w:rPr>
          <w:rFonts w:cs="Arial"/>
          <w:szCs w:val="20"/>
          <w:lang w:val="en-GB"/>
        </w:rPr>
        <w:t>The governments of the member states of the AU-EU HLPD are key addressees of these dialogues towards bringing the co-development of cooperation mechanisms in a) priority setting, b) MEL, c) the development of a Knowledge Management and Communication Frame (KMCF) into the collaboration discourse. The goal is to discuss key infrastructure elements which might be needed for the collaboration.</w:t>
      </w:r>
    </w:p>
    <w:p w14:paraId="3C92369F" w14:textId="77777777" w:rsidR="00E30584" w:rsidRPr="00E17B36" w:rsidRDefault="00E30584">
      <w:pPr>
        <w:rPr>
          <w:rFonts w:cs="Arial"/>
          <w:szCs w:val="20"/>
          <w:lang w:val="en-GB"/>
        </w:rPr>
      </w:pPr>
    </w:p>
    <w:p w14:paraId="50463E90" w14:textId="77777777" w:rsidR="00E30584" w:rsidRPr="00E17B36" w:rsidRDefault="00E17B36">
      <w:pPr>
        <w:ind w:left="708"/>
        <w:rPr>
          <w:rFonts w:cs="Arial"/>
          <w:b/>
          <w:szCs w:val="20"/>
          <w:lang w:val="en-GB"/>
        </w:rPr>
      </w:pPr>
      <w:r w:rsidRPr="00E17B36">
        <w:rPr>
          <w:rFonts w:cs="Arial"/>
          <w:b/>
          <w:szCs w:val="20"/>
          <w:lang w:val="en-GB"/>
        </w:rPr>
        <w:t xml:space="preserve">Dialogue Action | Organisation of two Rounds Tables </w:t>
      </w:r>
    </w:p>
    <w:p w14:paraId="31DAFB1F" w14:textId="77777777" w:rsidR="00E30584" w:rsidRPr="00E17B36" w:rsidRDefault="00E30584">
      <w:pPr>
        <w:ind w:left="708"/>
        <w:rPr>
          <w:rFonts w:cs="Arial"/>
          <w:b/>
          <w:szCs w:val="20"/>
          <w:lang w:val="en-GB"/>
        </w:rPr>
      </w:pPr>
    </w:p>
    <w:p w14:paraId="38E0A1D0" w14:textId="77777777" w:rsidR="00E30584" w:rsidRPr="00E17B36" w:rsidRDefault="00E17B36">
      <w:pPr>
        <w:ind w:left="708"/>
        <w:rPr>
          <w:rFonts w:cs="Arial"/>
          <w:szCs w:val="20"/>
          <w:lang w:val="en-GB"/>
        </w:rPr>
      </w:pPr>
      <w:r w:rsidRPr="00E17B36">
        <w:rPr>
          <w:rFonts w:cs="Arial"/>
          <w:b/>
          <w:szCs w:val="20"/>
          <w:lang w:val="en-GB"/>
        </w:rPr>
        <w:t>Dialogue #1 LEAP-RE Round Table</w:t>
      </w:r>
    </w:p>
    <w:p w14:paraId="1CAC8254" w14:textId="77777777" w:rsidR="00E30584" w:rsidRPr="00E17B36" w:rsidRDefault="00E17B36">
      <w:pPr>
        <w:ind w:left="708"/>
        <w:rPr>
          <w:rFonts w:cs="Arial"/>
          <w:szCs w:val="20"/>
          <w:lang w:val="en-GB"/>
        </w:rPr>
      </w:pPr>
      <w:r w:rsidRPr="00E17B36">
        <w:rPr>
          <w:rFonts w:cs="Arial"/>
          <w:szCs w:val="20"/>
          <w:lang w:val="en-GB"/>
        </w:rPr>
        <w:t xml:space="preserve">Title: “Theory of Change and Impact Pathway in Multi-lateral </w:t>
      </w:r>
      <w:proofErr w:type="spellStart"/>
      <w:r w:rsidRPr="00E17B36">
        <w:rPr>
          <w:rFonts w:cs="Arial"/>
          <w:szCs w:val="20"/>
          <w:lang w:val="en-GB"/>
        </w:rPr>
        <w:t>Cooperations</w:t>
      </w:r>
      <w:proofErr w:type="spellEnd"/>
      <w:r w:rsidRPr="00E17B36">
        <w:rPr>
          <w:rFonts w:cs="Arial"/>
          <w:szCs w:val="20"/>
          <w:lang w:val="en-GB"/>
        </w:rPr>
        <w:t>?”</w:t>
      </w:r>
    </w:p>
    <w:p w14:paraId="21109B39" w14:textId="77777777" w:rsidR="00E30584" w:rsidRPr="00E17B36" w:rsidRDefault="00E17B36">
      <w:pPr>
        <w:ind w:left="708"/>
        <w:rPr>
          <w:rFonts w:cs="Arial"/>
          <w:szCs w:val="20"/>
          <w:lang w:val="en-GB"/>
        </w:rPr>
      </w:pPr>
      <w:r w:rsidRPr="00E17B36">
        <w:rPr>
          <w:rFonts w:cs="Arial"/>
          <w:szCs w:val="20"/>
          <w:lang w:val="en-GB"/>
        </w:rPr>
        <w:t>This roundtable could be organised in the context of an AU-EU HLPD Senior Officials Meeting with representatives of ministries and other funding institutions around M24.</w:t>
      </w:r>
    </w:p>
    <w:p w14:paraId="151F90DB" w14:textId="77777777" w:rsidR="00E30584" w:rsidRPr="00E17B36" w:rsidRDefault="00E30584">
      <w:pPr>
        <w:ind w:left="708"/>
        <w:rPr>
          <w:rFonts w:cs="Arial"/>
          <w:szCs w:val="20"/>
          <w:lang w:val="en-GB"/>
        </w:rPr>
      </w:pPr>
    </w:p>
    <w:p w14:paraId="7704EF68" w14:textId="77777777" w:rsidR="00E30584" w:rsidRPr="00E17B36" w:rsidRDefault="00E17B36">
      <w:pPr>
        <w:ind w:left="708"/>
        <w:rPr>
          <w:rFonts w:cs="Arial"/>
          <w:szCs w:val="20"/>
          <w:lang w:val="en-GB"/>
        </w:rPr>
      </w:pPr>
      <w:r w:rsidRPr="00E17B36">
        <w:rPr>
          <w:rFonts w:cs="Arial"/>
          <w:b/>
          <w:szCs w:val="20"/>
          <w:lang w:val="en-GB"/>
        </w:rPr>
        <w:t>Dialogue #2 LEAP-RE Round Table</w:t>
      </w:r>
      <w:r w:rsidRPr="00E17B36">
        <w:rPr>
          <w:rFonts w:cs="Arial"/>
          <w:szCs w:val="20"/>
          <w:lang w:val="en-GB"/>
        </w:rPr>
        <w:t xml:space="preserve"> </w:t>
      </w:r>
    </w:p>
    <w:p w14:paraId="13615E6C" w14:textId="77777777" w:rsidR="00E30584" w:rsidRPr="00E17B36" w:rsidRDefault="00E17B36">
      <w:pPr>
        <w:ind w:left="708"/>
        <w:rPr>
          <w:rFonts w:cs="Arial"/>
          <w:szCs w:val="20"/>
          <w:lang w:val="en-GB"/>
        </w:rPr>
      </w:pPr>
      <w:r w:rsidRPr="00E17B36">
        <w:rPr>
          <w:rFonts w:cs="Arial"/>
          <w:szCs w:val="20"/>
          <w:lang w:val="en-GB"/>
        </w:rPr>
        <w:t>Title: “Monitoring, Evaluation and Learning in an AU-EU Knowledge Management and Communication Framework”</w:t>
      </w:r>
    </w:p>
    <w:p w14:paraId="19700F9B" w14:textId="77777777" w:rsidR="00E30584" w:rsidRPr="00E17B36" w:rsidRDefault="00E17B36">
      <w:pPr>
        <w:ind w:left="708"/>
        <w:rPr>
          <w:rFonts w:cs="Arial"/>
          <w:szCs w:val="20"/>
          <w:lang w:val="en-GB"/>
        </w:rPr>
      </w:pPr>
      <w:r w:rsidRPr="00E17B36">
        <w:rPr>
          <w:rFonts w:cs="Arial"/>
          <w:szCs w:val="20"/>
          <w:lang w:val="en-GB"/>
        </w:rPr>
        <w:t>This roundtable could be organised in the context of an AU-EU HLPD Senior Officials Meeting with representatives of ministries and knowledge managers around M45.</w:t>
      </w:r>
    </w:p>
    <w:p w14:paraId="7B1373E3" w14:textId="77777777" w:rsidR="00E30584" w:rsidRPr="00E17B36" w:rsidRDefault="00E30584">
      <w:pPr>
        <w:rPr>
          <w:rFonts w:cs="Arial"/>
          <w:szCs w:val="20"/>
          <w:lang w:val="en-GB"/>
        </w:rPr>
      </w:pPr>
    </w:p>
    <w:p w14:paraId="3451CFB7" w14:textId="77777777" w:rsidR="00E30584" w:rsidRPr="00E17B36" w:rsidRDefault="00E17B36">
      <w:pPr>
        <w:jc w:val="left"/>
        <w:rPr>
          <w:rFonts w:cs="Arial"/>
          <w:b/>
          <w:szCs w:val="20"/>
          <w:lang w:val="en-GB"/>
        </w:rPr>
      </w:pPr>
      <w:r w:rsidRPr="00E17B36">
        <w:rPr>
          <w:rFonts w:cs="Arial"/>
          <w:b/>
          <w:szCs w:val="20"/>
          <w:lang w:val="en-GB"/>
        </w:rPr>
        <w:t>Empowerment for research uptake</w:t>
      </w:r>
    </w:p>
    <w:p w14:paraId="419A69E2" w14:textId="77777777" w:rsidR="00E30584" w:rsidRPr="00E17B36" w:rsidRDefault="00E17B36">
      <w:pPr>
        <w:jc w:val="left"/>
        <w:rPr>
          <w:rFonts w:cs="Arial"/>
          <w:szCs w:val="20"/>
          <w:lang w:val="en-GB"/>
        </w:rPr>
      </w:pPr>
      <w:r w:rsidRPr="00E17B36">
        <w:rPr>
          <w:rFonts w:cs="Arial"/>
          <w:szCs w:val="20"/>
          <w:lang w:val="en-GB"/>
        </w:rPr>
        <w:t xml:space="preserve">LEAP-RE outputs shall be used towards the design of new empowerment actions towards decisionmakers through already existing networks of European and pan-African universities, R&amp;I labs, and research to practice convening. </w:t>
      </w:r>
    </w:p>
    <w:p w14:paraId="5BDCEB1A" w14:textId="77777777" w:rsidR="00E30584" w:rsidRPr="00E17B36" w:rsidRDefault="00E17B36">
      <w:pPr>
        <w:jc w:val="left"/>
        <w:rPr>
          <w:rFonts w:cs="Arial"/>
          <w:szCs w:val="20"/>
          <w:lang w:val="en-GB"/>
        </w:rPr>
      </w:pPr>
      <w:r w:rsidRPr="00E17B36">
        <w:rPr>
          <w:rFonts w:cs="Arial"/>
          <w:szCs w:val="20"/>
          <w:lang w:val="en-GB"/>
        </w:rPr>
        <w:t xml:space="preserve">The formulation of recommendations for different stakeholder groups (quadruple helix) as the entrance to a dialogue between science and end-users of knowledge seems to be a key for research uptake and feedback loops. With regard to the quantity and diversity of actors in the AU-EU-Region, smart solutions need to be developed to ensure an efficient and effective science end-user dialogue. Therefore, a coordinated network of actors could be considered as a part of the solution together with new formats and methods as a pilot contribution to the LEAP-RE Knowledge Management and Communication Framework (KMCF). </w:t>
      </w:r>
    </w:p>
    <w:p w14:paraId="453422C8" w14:textId="77777777" w:rsidR="00E30584" w:rsidRPr="00E17B36" w:rsidRDefault="00E30584">
      <w:pPr>
        <w:jc w:val="left"/>
        <w:rPr>
          <w:rFonts w:cs="Arial"/>
          <w:szCs w:val="20"/>
          <w:lang w:val="en-GB"/>
        </w:rPr>
      </w:pPr>
    </w:p>
    <w:p w14:paraId="7C27206E" w14:textId="77777777" w:rsidR="00E30584" w:rsidRPr="00E17B36" w:rsidRDefault="00E17B36">
      <w:pPr>
        <w:ind w:left="708"/>
        <w:jc w:val="left"/>
        <w:rPr>
          <w:rFonts w:cs="Arial"/>
          <w:b/>
          <w:szCs w:val="20"/>
          <w:lang w:val="en-GB"/>
        </w:rPr>
      </w:pPr>
      <w:r w:rsidRPr="00E17B36">
        <w:rPr>
          <w:rFonts w:cs="Arial"/>
          <w:b/>
          <w:szCs w:val="20"/>
          <w:lang w:val="en-GB"/>
        </w:rPr>
        <w:t xml:space="preserve">Empowerment Action | Organisation of two Rounds Tables </w:t>
      </w:r>
    </w:p>
    <w:p w14:paraId="04140AA2" w14:textId="77777777" w:rsidR="00E30584" w:rsidRPr="00E17B36" w:rsidRDefault="00E30584">
      <w:pPr>
        <w:jc w:val="left"/>
        <w:rPr>
          <w:rFonts w:cs="Arial"/>
          <w:b/>
          <w:szCs w:val="20"/>
          <w:lang w:val="en-GB"/>
        </w:rPr>
      </w:pPr>
    </w:p>
    <w:p w14:paraId="0FE8A745" w14:textId="77777777" w:rsidR="00E30584" w:rsidRPr="00E17B36" w:rsidRDefault="00E17B36">
      <w:pPr>
        <w:ind w:left="708"/>
        <w:jc w:val="left"/>
        <w:rPr>
          <w:rFonts w:cs="Arial"/>
          <w:b/>
          <w:szCs w:val="20"/>
          <w:lang w:val="en-GB"/>
        </w:rPr>
      </w:pPr>
      <w:r w:rsidRPr="00E17B36">
        <w:rPr>
          <w:rFonts w:cs="Arial"/>
          <w:b/>
          <w:szCs w:val="20"/>
          <w:lang w:val="en-GB"/>
        </w:rPr>
        <w:t>Empowerment #1 LEAP-RE Round Table</w:t>
      </w:r>
    </w:p>
    <w:p w14:paraId="6B65C14E" w14:textId="77777777" w:rsidR="00E30584" w:rsidRPr="00E17B36" w:rsidRDefault="00E17B36">
      <w:pPr>
        <w:ind w:left="708"/>
        <w:jc w:val="left"/>
        <w:rPr>
          <w:rFonts w:cs="Arial"/>
          <w:szCs w:val="20"/>
          <w:lang w:val="en-GB"/>
        </w:rPr>
      </w:pPr>
      <w:r w:rsidRPr="00E17B36">
        <w:rPr>
          <w:rFonts w:cs="Arial"/>
          <w:szCs w:val="20"/>
          <w:lang w:val="en-GB"/>
        </w:rPr>
        <w:t>Title: “Coordinated Communication in the Stakeholder’s Network Labyrinth”</w:t>
      </w:r>
    </w:p>
    <w:p w14:paraId="39B5B2DD" w14:textId="77777777" w:rsidR="00E30584" w:rsidRPr="00E17B36" w:rsidRDefault="00E17B36">
      <w:pPr>
        <w:ind w:left="708"/>
        <w:jc w:val="left"/>
        <w:rPr>
          <w:rFonts w:cs="Arial"/>
          <w:szCs w:val="20"/>
          <w:lang w:val="en-GB"/>
        </w:rPr>
      </w:pPr>
      <w:r w:rsidRPr="00E17B36">
        <w:rPr>
          <w:rFonts w:cs="Arial"/>
          <w:szCs w:val="20"/>
          <w:lang w:val="en-GB"/>
        </w:rPr>
        <w:t xml:space="preserve">This round table could be organised as a lone standing event around M20 with knowledge managers in innovation-hub-like institutions. The focus would be methods, technologies, and channels for the science-end-user dialogue. </w:t>
      </w:r>
    </w:p>
    <w:p w14:paraId="0A9BA6EC" w14:textId="77777777" w:rsidR="00E30584" w:rsidRPr="00E17B36" w:rsidRDefault="00E17B36">
      <w:pPr>
        <w:ind w:left="708"/>
        <w:jc w:val="left"/>
        <w:rPr>
          <w:rFonts w:cs="Arial"/>
          <w:szCs w:val="20"/>
          <w:lang w:val="en-GB"/>
        </w:rPr>
      </w:pPr>
      <w:r w:rsidRPr="00E17B36">
        <w:rPr>
          <w:rFonts w:cs="Arial"/>
          <w:szCs w:val="20"/>
          <w:lang w:val="en-GB"/>
        </w:rPr>
        <w:t xml:space="preserve"> </w:t>
      </w:r>
    </w:p>
    <w:p w14:paraId="105F6F06" w14:textId="77777777" w:rsidR="00E30584" w:rsidRPr="00E17B36" w:rsidRDefault="00E17B36">
      <w:pPr>
        <w:ind w:left="708"/>
        <w:jc w:val="left"/>
        <w:rPr>
          <w:rFonts w:cs="Arial"/>
          <w:b/>
          <w:szCs w:val="20"/>
          <w:lang w:val="en-GB"/>
        </w:rPr>
      </w:pPr>
      <w:r w:rsidRPr="00E17B36">
        <w:rPr>
          <w:rFonts w:cs="Arial"/>
          <w:b/>
          <w:szCs w:val="20"/>
          <w:lang w:val="en-GB"/>
        </w:rPr>
        <w:t>Empowerment #1 LEAP-RE Round Table</w:t>
      </w:r>
    </w:p>
    <w:p w14:paraId="3832F101" w14:textId="77777777" w:rsidR="00E30584" w:rsidRPr="00E17B36" w:rsidRDefault="00E17B36">
      <w:pPr>
        <w:ind w:left="708"/>
        <w:jc w:val="left"/>
        <w:rPr>
          <w:rFonts w:cs="Arial"/>
          <w:szCs w:val="20"/>
          <w:lang w:val="en-GB"/>
        </w:rPr>
      </w:pPr>
      <w:r w:rsidRPr="00E17B36">
        <w:rPr>
          <w:rFonts w:cs="Arial"/>
          <w:szCs w:val="20"/>
          <w:lang w:val="en-GB"/>
        </w:rPr>
        <w:t xml:space="preserve">Title: “AU-EU Knowledge Hubs System” </w:t>
      </w:r>
    </w:p>
    <w:p w14:paraId="15547335" w14:textId="77777777" w:rsidR="00E30584" w:rsidRPr="00E17B36" w:rsidRDefault="00E17B36">
      <w:pPr>
        <w:ind w:left="708"/>
        <w:jc w:val="left"/>
        <w:rPr>
          <w:rFonts w:cs="Arial"/>
          <w:szCs w:val="20"/>
          <w:lang w:val="en-GB"/>
        </w:rPr>
      </w:pPr>
      <w:r w:rsidRPr="00E17B36">
        <w:rPr>
          <w:rFonts w:cs="Arial"/>
          <w:szCs w:val="20"/>
          <w:lang w:val="en-GB"/>
        </w:rPr>
        <w:t>This round table could be organised around M41 with knowledge managers and ministries of the AU-EU HLPD, which are related to Science, Education, Development and Energy.</w:t>
      </w:r>
    </w:p>
    <w:p w14:paraId="63D46270" w14:textId="77777777" w:rsidR="00E30584" w:rsidRPr="00E17B36" w:rsidRDefault="00E30584">
      <w:pPr>
        <w:ind w:left="708"/>
        <w:jc w:val="left"/>
        <w:rPr>
          <w:rFonts w:cs="Arial"/>
          <w:szCs w:val="20"/>
          <w:lang w:val="en-GB"/>
        </w:rPr>
      </w:pPr>
    </w:p>
    <w:p w14:paraId="65D146A4" w14:textId="77777777" w:rsidR="00E30584" w:rsidRPr="00E17B36" w:rsidRDefault="00E17B36">
      <w:pPr>
        <w:ind w:left="708"/>
        <w:jc w:val="left"/>
        <w:rPr>
          <w:b/>
          <w:bCs/>
          <w:i/>
          <w:color w:val="7F7F7F" w:themeColor="text1" w:themeTint="80"/>
          <w:sz w:val="24"/>
          <w:lang w:val="en-GB"/>
        </w:rPr>
      </w:pPr>
      <w:r w:rsidRPr="00E17B36">
        <w:rPr>
          <w:rFonts w:cs="Arial"/>
          <w:szCs w:val="20"/>
          <w:lang w:val="en-GB"/>
        </w:rPr>
        <w:lastRenderedPageBreak/>
        <w:t xml:space="preserve">In all four round tables, the LEAP-RE community will be promoted, and the participants will be encouraged to visit the LEAP-RE website for registering. </w:t>
      </w:r>
      <w:r w:rsidRPr="00E17B36">
        <w:rPr>
          <w:lang w:val="en-GB"/>
        </w:rPr>
        <w:br w:type="page"/>
      </w:r>
    </w:p>
    <w:p w14:paraId="288FE742" w14:textId="77777777" w:rsidR="00E30584" w:rsidRPr="00E17B36" w:rsidRDefault="00E17B36">
      <w:pPr>
        <w:pStyle w:val="Heading3"/>
      </w:pPr>
      <w:commentRangeStart w:id="41"/>
      <w:r w:rsidRPr="00E17B36">
        <w:lastRenderedPageBreak/>
        <w:t>Task 5.3: Strategy for RE research-capacity in Africa</w:t>
      </w:r>
      <w:commentRangeEnd w:id="41"/>
      <w:r w:rsidRPr="00E17B36">
        <w:commentReference w:id="41"/>
      </w:r>
    </w:p>
    <w:p w14:paraId="33A7951C" w14:textId="77777777" w:rsidR="00E30584" w:rsidRPr="00E17B36" w:rsidRDefault="00E17B36">
      <w:pPr>
        <w:jc w:val="left"/>
        <w:rPr>
          <w:i/>
          <w:szCs w:val="20"/>
          <w:lang w:val="en-GB"/>
        </w:rPr>
      </w:pPr>
      <w:r w:rsidRPr="00E17B36">
        <w:rPr>
          <w:i/>
          <w:szCs w:val="20"/>
          <w:lang w:val="en-GB"/>
        </w:rPr>
        <w:t xml:space="preserve">Start date: </w:t>
      </w:r>
      <w:r w:rsidRPr="00E17B36">
        <w:rPr>
          <w:rFonts w:cs="Arial"/>
          <w:i/>
          <w:szCs w:val="20"/>
          <w:lang w:val="en-GB"/>
        </w:rPr>
        <w:t xml:space="preserve">M3 (Dec. 2020); </w:t>
      </w:r>
      <w:r w:rsidRPr="00E17B36">
        <w:rPr>
          <w:i/>
          <w:szCs w:val="20"/>
          <w:lang w:val="en-GB"/>
        </w:rPr>
        <w:t>End date: M63 (Dec. 2025)</w:t>
      </w:r>
    </w:p>
    <w:p w14:paraId="3F102D9C" w14:textId="77777777" w:rsidR="00E30584" w:rsidRPr="00E17B36" w:rsidRDefault="00E17B36">
      <w:pPr>
        <w:jc w:val="left"/>
        <w:rPr>
          <w:b/>
          <w:szCs w:val="20"/>
          <w:lang w:val="en-GB"/>
        </w:rPr>
      </w:pPr>
      <w:r w:rsidRPr="00E17B36">
        <w:rPr>
          <w:b/>
          <w:szCs w:val="20"/>
          <w:lang w:val="en-GB"/>
        </w:rPr>
        <w:t xml:space="preserve">Task Leaders: </w:t>
      </w:r>
    </w:p>
    <w:p w14:paraId="6AB29CBA"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Mokthar</w:t>
      </w:r>
      <w:proofErr w:type="spellEnd"/>
      <w:r w:rsidRPr="00E17B36">
        <w:rPr>
          <w:color w:val="000000" w:themeColor="text1"/>
          <w:szCs w:val="20"/>
          <w:lang w:val="en-GB"/>
        </w:rPr>
        <w:t xml:space="preserve"> </w:t>
      </w:r>
      <w:proofErr w:type="spellStart"/>
      <w:r w:rsidRPr="00E17B36">
        <w:rPr>
          <w:color w:val="000000" w:themeColor="text1"/>
          <w:szCs w:val="20"/>
          <w:lang w:val="en-GB"/>
        </w:rPr>
        <w:t>Sellami</w:t>
      </w:r>
      <w:proofErr w:type="spellEnd"/>
      <w:r w:rsidRPr="00E17B36">
        <w:rPr>
          <w:color w:val="000000" w:themeColor="text1"/>
          <w:szCs w:val="20"/>
          <w:lang w:val="en-GB"/>
        </w:rPr>
        <w:t xml:space="preserve"> &amp; </w:t>
      </w:r>
      <w:del w:id="42" w:author="SELLAMI" w:date="2021-03-18T03:34:00Z">
        <w:r w:rsidRPr="00E17B36">
          <w:rPr>
            <w:color w:val="000000" w:themeColor="text1"/>
            <w:szCs w:val="20"/>
            <w:lang w:val="en-GB"/>
          </w:rPr>
          <w:delText xml:space="preserve">Mr Belarbi Yacine </w:delText>
        </w:r>
      </w:del>
      <w:ins w:id="43" w:author="SELLAMI" w:date="2021-03-18T03:34:00Z">
        <w:r w:rsidRPr="00E17B36">
          <w:rPr>
            <w:color w:val="000000" w:themeColor="text1"/>
            <w:szCs w:val="20"/>
            <w:lang w:val="en-GB"/>
          </w:rPr>
          <w:t xml:space="preserve">, Mr </w:t>
        </w:r>
        <w:proofErr w:type="spellStart"/>
        <w:r w:rsidRPr="00E17B36">
          <w:rPr>
            <w:color w:val="000000" w:themeColor="text1"/>
            <w:szCs w:val="20"/>
            <w:lang w:val="en-GB"/>
          </w:rPr>
          <w:t>Benyoussef</w:t>
        </w:r>
        <w:proofErr w:type="spellEnd"/>
        <w:r w:rsidRPr="00E17B36">
          <w:rPr>
            <w:color w:val="000000" w:themeColor="text1"/>
            <w:szCs w:val="20"/>
            <w:lang w:val="en-GB"/>
          </w:rPr>
          <w:t xml:space="preserve"> El-</w:t>
        </w:r>
        <w:proofErr w:type="spellStart"/>
        <w:r w:rsidRPr="00E17B36">
          <w:rPr>
            <w:color w:val="000000" w:themeColor="text1"/>
            <w:szCs w:val="20"/>
            <w:lang w:val="en-GB"/>
          </w:rPr>
          <w:t>Hadi</w:t>
        </w:r>
        <w:proofErr w:type="spellEnd"/>
        <w:r w:rsidRPr="00E17B36">
          <w:rPr>
            <w:color w:val="000000" w:themeColor="text1"/>
            <w:szCs w:val="20"/>
            <w:lang w:val="en-GB"/>
          </w:rPr>
          <w:t xml:space="preserve">, </w:t>
        </w:r>
      </w:ins>
      <w:r w:rsidRPr="00E17B36">
        <w:rPr>
          <w:color w:val="000000" w:themeColor="text1"/>
          <w:szCs w:val="20"/>
          <w:lang w:val="en-GB"/>
        </w:rPr>
        <w:t xml:space="preserve">&amp; Ms </w:t>
      </w:r>
      <w:proofErr w:type="spellStart"/>
      <w:r w:rsidRPr="00E17B36">
        <w:rPr>
          <w:color w:val="000000" w:themeColor="text1"/>
          <w:szCs w:val="20"/>
          <w:lang w:val="en-GB"/>
        </w:rPr>
        <w:t>Souami</w:t>
      </w:r>
      <w:proofErr w:type="spellEnd"/>
      <w:r w:rsidRPr="00E17B36">
        <w:rPr>
          <w:color w:val="000000" w:themeColor="text1"/>
          <w:szCs w:val="20"/>
          <w:lang w:val="en-GB"/>
        </w:rPr>
        <w:t xml:space="preserve"> </w:t>
      </w:r>
      <w:proofErr w:type="spellStart"/>
      <w:r w:rsidRPr="00E17B36">
        <w:rPr>
          <w:color w:val="000000" w:themeColor="text1"/>
          <w:szCs w:val="20"/>
          <w:lang w:val="en-GB"/>
        </w:rPr>
        <w:t>Feriel</w:t>
      </w:r>
      <w:proofErr w:type="spellEnd"/>
      <w:r w:rsidRPr="00E17B36">
        <w:rPr>
          <w:color w:val="000000" w:themeColor="text1"/>
          <w:szCs w:val="20"/>
          <w:lang w:val="en-GB"/>
        </w:rPr>
        <w:t xml:space="preserve"> | </w:t>
      </w:r>
      <w:proofErr w:type="spellStart"/>
      <w:r w:rsidRPr="00E17B36">
        <w:rPr>
          <w:color w:val="000000" w:themeColor="text1"/>
          <w:szCs w:val="20"/>
          <w:lang w:val="en-GB"/>
        </w:rPr>
        <w:t>Ministere</w:t>
      </w:r>
      <w:proofErr w:type="spellEnd"/>
      <w:r w:rsidRPr="00E17B36">
        <w:rPr>
          <w:color w:val="000000" w:themeColor="text1"/>
          <w:szCs w:val="20"/>
          <w:lang w:val="en-GB"/>
        </w:rPr>
        <w:t xml:space="preserve"> </w:t>
      </w:r>
      <w:ins w:id="44" w:author="SELLAMI" w:date="2021-03-18T03:35:00Z">
        <w:r w:rsidRPr="00E17B36">
          <w:rPr>
            <w:color w:val="000000" w:themeColor="text1"/>
            <w:szCs w:val="20"/>
            <w:lang w:val="en-GB"/>
          </w:rPr>
          <w:t>d</w:t>
        </w:r>
      </w:ins>
      <w:del w:id="45" w:author="SELLAMI" w:date="2021-03-18T03:35:00Z">
        <w:r w:rsidRPr="00E17B36">
          <w:rPr>
            <w:color w:val="000000" w:themeColor="text1"/>
            <w:szCs w:val="20"/>
            <w:lang w:val="en-GB"/>
          </w:rPr>
          <w:delText>D</w:delText>
        </w:r>
      </w:del>
      <w:r w:rsidRPr="00E17B36">
        <w:rPr>
          <w:color w:val="000000" w:themeColor="text1"/>
          <w:szCs w:val="20"/>
          <w:lang w:val="en-GB"/>
        </w:rPr>
        <w:t xml:space="preserve">e </w:t>
      </w:r>
      <w:del w:id="46" w:author="SELLAMI" w:date="2021-03-18T03:35:00Z">
        <w:r w:rsidRPr="00E17B36">
          <w:rPr>
            <w:color w:val="000000" w:themeColor="text1"/>
            <w:szCs w:val="20"/>
            <w:lang w:val="en-GB"/>
          </w:rPr>
          <w:delText>L</w:delText>
        </w:r>
      </w:del>
      <w:r w:rsidRPr="00E17B36">
        <w:rPr>
          <w:color w:val="000000" w:themeColor="text1"/>
          <w:szCs w:val="20"/>
          <w:lang w:val="en-GB"/>
        </w:rPr>
        <w:t>'</w:t>
      </w:r>
      <w:proofErr w:type="spellStart"/>
      <w:del w:id="47" w:author="SELLAMI" w:date="2021-03-18T03:35:00Z">
        <w:r w:rsidRPr="00E17B36">
          <w:rPr>
            <w:color w:val="000000" w:themeColor="text1"/>
            <w:szCs w:val="20"/>
            <w:lang w:val="en-GB"/>
          </w:rPr>
          <w:delText>e</w:delText>
        </w:r>
      </w:del>
      <w:ins w:id="48" w:author="SELLAMI" w:date="2021-03-18T03:35:00Z">
        <w:r w:rsidRPr="00E17B36">
          <w:rPr>
            <w:color w:val="000000" w:themeColor="text1"/>
            <w:szCs w:val="20"/>
            <w:lang w:val="en-GB"/>
          </w:rPr>
          <w:t>E</w:t>
        </w:r>
      </w:ins>
      <w:r w:rsidRPr="00E17B36">
        <w:rPr>
          <w:color w:val="000000" w:themeColor="text1"/>
          <w:szCs w:val="20"/>
          <w:lang w:val="en-GB"/>
        </w:rPr>
        <w:t>nseignement</w:t>
      </w:r>
      <w:proofErr w:type="spellEnd"/>
      <w:r w:rsidRPr="00E17B36">
        <w:rPr>
          <w:color w:val="000000" w:themeColor="text1"/>
          <w:szCs w:val="20"/>
          <w:lang w:val="en-GB"/>
        </w:rPr>
        <w:t xml:space="preserve"> </w:t>
      </w:r>
      <w:proofErr w:type="spellStart"/>
      <w:r w:rsidRPr="00E17B36">
        <w:rPr>
          <w:color w:val="000000" w:themeColor="text1"/>
          <w:szCs w:val="20"/>
          <w:lang w:val="en-GB"/>
        </w:rPr>
        <w:t>Superieur</w:t>
      </w:r>
      <w:proofErr w:type="spellEnd"/>
      <w:r w:rsidRPr="00E17B36">
        <w:rPr>
          <w:color w:val="000000" w:themeColor="text1"/>
          <w:szCs w:val="20"/>
          <w:lang w:val="en-GB"/>
        </w:rPr>
        <w:t xml:space="preserve"> </w:t>
      </w:r>
      <w:ins w:id="49" w:author="SELLAMI" w:date="2021-03-18T03:35:00Z">
        <w:r w:rsidRPr="00E17B36">
          <w:rPr>
            <w:color w:val="000000" w:themeColor="text1"/>
            <w:szCs w:val="20"/>
            <w:lang w:val="en-GB"/>
          </w:rPr>
          <w:t>e</w:t>
        </w:r>
      </w:ins>
      <w:del w:id="50" w:author="SELLAMI" w:date="2021-03-18T03:35:00Z">
        <w:r w:rsidRPr="00E17B36">
          <w:rPr>
            <w:color w:val="000000" w:themeColor="text1"/>
            <w:szCs w:val="20"/>
            <w:lang w:val="en-GB"/>
          </w:rPr>
          <w:delText>E</w:delText>
        </w:r>
      </w:del>
      <w:r w:rsidRPr="00E17B36">
        <w:rPr>
          <w:color w:val="000000" w:themeColor="text1"/>
          <w:szCs w:val="20"/>
          <w:lang w:val="en-GB"/>
        </w:rPr>
        <w:t xml:space="preserve">t </w:t>
      </w:r>
      <w:ins w:id="51" w:author="SELLAMI" w:date="2021-03-18T03:35:00Z">
        <w:r w:rsidRPr="00E17B36">
          <w:rPr>
            <w:color w:val="000000" w:themeColor="text1"/>
            <w:szCs w:val="20"/>
            <w:lang w:val="en-GB"/>
          </w:rPr>
          <w:t>d</w:t>
        </w:r>
      </w:ins>
      <w:del w:id="52" w:author="SELLAMI" w:date="2021-03-18T03:35:00Z">
        <w:r w:rsidRPr="00E17B36">
          <w:rPr>
            <w:color w:val="000000" w:themeColor="text1"/>
            <w:szCs w:val="20"/>
            <w:lang w:val="en-GB"/>
          </w:rPr>
          <w:delText>D</w:delText>
        </w:r>
      </w:del>
      <w:r w:rsidRPr="00E17B36">
        <w:rPr>
          <w:color w:val="000000" w:themeColor="text1"/>
          <w:szCs w:val="20"/>
          <w:lang w:val="en-GB"/>
        </w:rPr>
        <w:t xml:space="preserve">e </w:t>
      </w:r>
      <w:ins w:id="53" w:author="SELLAMI" w:date="2021-03-18T03:35:00Z">
        <w:r w:rsidRPr="00E17B36">
          <w:rPr>
            <w:color w:val="000000" w:themeColor="text1"/>
            <w:szCs w:val="20"/>
            <w:lang w:val="en-GB"/>
          </w:rPr>
          <w:t>l</w:t>
        </w:r>
      </w:ins>
      <w:del w:id="54" w:author="SELLAMI" w:date="2021-03-18T03:35:00Z">
        <w:r w:rsidRPr="00E17B36">
          <w:rPr>
            <w:color w:val="000000" w:themeColor="text1"/>
            <w:szCs w:val="20"/>
            <w:lang w:val="en-GB"/>
          </w:rPr>
          <w:delText>L</w:delText>
        </w:r>
      </w:del>
      <w:r w:rsidRPr="00E17B36">
        <w:rPr>
          <w:color w:val="000000" w:themeColor="text1"/>
          <w:szCs w:val="20"/>
          <w:lang w:val="en-GB"/>
        </w:rPr>
        <w:t xml:space="preserve">a Recherche </w:t>
      </w:r>
      <w:proofErr w:type="spellStart"/>
      <w:r w:rsidRPr="00E17B36">
        <w:rPr>
          <w:color w:val="000000" w:themeColor="text1"/>
          <w:szCs w:val="20"/>
          <w:lang w:val="en-GB"/>
        </w:rPr>
        <w:t>Scientifique</w:t>
      </w:r>
      <w:proofErr w:type="spellEnd"/>
      <w:r w:rsidRPr="00E17B36">
        <w:rPr>
          <w:color w:val="000000" w:themeColor="text1"/>
          <w:szCs w:val="20"/>
          <w:lang w:val="en-GB"/>
        </w:rPr>
        <w:t xml:space="preserve"> (</w:t>
      </w:r>
      <w:r w:rsidRPr="00E17B36">
        <w:rPr>
          <w:b/>
          <w:color w:val="000000" w:themeColor="text1"/>
          <w:szCs w:val="20"/>
          <w:lang w:val="en-GB"/>
        </w:rPr>
        <w:t>MESRS</w:t>
      </w:r>
      <w:r w:rsidRPr="00E17B36">
        <w:rPr>
          <w:color w:val="000000" w:themeColor="text1"/>
          <w:szCs w:val="20"/>
          <w:lang w:val="en-GB"/>
        </w:rPr>
        <w:t>)</w:t>
      </w:r>
    </w:p>
    <w:p w14:paraId="61336A5A"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Ms Elke Dall &amp; Mr Dietmar Lampert &amp; Mr </w:t>
      </w:r>
      <w:proofErr w:type="spellStart"/>
      <w:r w:rsidRPr="00E17B36">
        <w:rPr>
          <w:color w:val="000000" w:themeColor="text1"/>
          <w:szCs w:val="20"/>
          <w:lang w:val="en-GB"/>
        </w:rPr>
        <w:t>Utku</w:t>
      </w:r>
      <w:proofErr w:type="spellEnd"/>
      <w:r w:rsidRPr="00E17B36">
        <w:rPr>
          <w:color w:val="000000" w:themeColor="text1"/>
          <w:szCs w:val="20"/>
          <w:lang w:val="en-GB"/>
        </w:rPr>
        <w:t xml:space="preserve"> Demir | </w:t>
      </w:r>
      <w:proofErr w:type="spellStart"/>
      <w:r w:rsidRPr="00E17B36">
        <w:rPr>
          <w:color w:val="000000" w:themeColor="text1"/>
          <w:szCs w:val="20"/>
          <w:lang w:val="en-GB"/>
        </w:rPr>
        <w:t>Zentrum</w:t>
      </w:r>
      <w:proofErr w:type="spellEnd"/>
      <w:r w:rsidRPr="00E17B36">
        <w:rPr>
          <w:color w:val="000000" w:themeColor="text1"/>
          <w:szCs w:val="20"/>
          <w:lang w:val="en-GB"/>
        </w:rPr>
        <w:t xml:space="preserve"> </w:t>
      </w:r>
      <w:proofErr w:type="spellStart"/>
      <w:r w:rsidRPr="00E17B36">
        <w:rPr>
          <w:color w:val="000000" w:themeColor="text1"/>
          <w:szCs w:val="20"/>
          <w:lang w:val="en-GB"/>
        </w:rPr>
        <w:t>für</w:t>
      </w:r>
      <w:proofErr w:type="spellEnd"/>
      <w:r w:rsidRPr="00E17B36">
        <w:rPr>
          <w:color w:val="000000" w:themeColor="text1"/>
          <w:szCs w:val="20"/>
          <w:lang w:val="en-GB"/>
        </w:rPr>
        <w:t xml:space="preserve"> </w:t>
      </w:r>
      <w:proofErr w:type="spellStart"/>
      <w:r w:rsidRPr="00E17B36">
        <w:rPr>
          <w:color w:val="000000" w:themeColor="text1"/>
          <w:szCs w:val="20"/>
          <w:lang w:val="en-GB"/>
        </w:rPr>
        <w:t>Soziale</w:t>
      </w:r>
      <w:proofErr w:type="spellEnd"/>
      <w:r w:rsidRPr="00E17B36">
        <w:rPr>
          <w:color w:val="000000" w:themeColor="text1"/>
          <w:szCs w:val="20"/>
          <w:lang w:val="en-GB"/>
        </w:rPr>
        <w:t xml:space="preserve"> Innovation (</w:t>
      </w:r>
      <w:r w:rsidRPr="00E17B36">
        <w:rPr>
          <w:b/>
          <w:color w:val="000000" w:themeColor="text1"/>
          <w:szCs w:val="20"/>
          <w:lang w:val="en-GB"/>
        </w:rPr>
        <w:t>ZSI</w:t>
      </w:r>
      <w:r w:rsidRPr="00E17B36">
        <w:rPr>
          <w:color w:val="000000" w:themeColor="text1"/>
          <w:szCs w:val="20"/>
          <w:lang w:val="en-GB"/>
        </w:rPr>
        <w:t>)</w:t>
      </w:r>
    </w:p>
    <w:p w14:paraId="0C83F649" w14:textId="77777777" w:rsidR="00E30584" w:rsidRPr="00E17B36" w:rsidRDefault="00E17B36">
      <w:pPr>
        <w:jc w:val="left"/>
        <w:rPr>
          <w:b/>
          <w:lang w:val="en-GB"/>
        </w:rPr>
      </w:pPr>
      <w:r w:rsidRPr="00E17B36">
        <w:rPr>
          <w:b/>
          <w:szCs w:val="20"/>
          <w:lang w:val="en-GB"/>
        </w:rPr>
        <w:t>Contributors:</w:t>
      </w:r>
      <w:r w:rsidRPr="00E17B36">
        <w:rPr>
          <w:b/>
          <w:lang w:val="en-GB"/>
        </w:rPr>
        <w:t xml:space="preserve"> </w:t>
      </w:r>
    </w:p>
    <w:p w14:paraId="3D8BFE19"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Abdellatif</w:t>
      </w:r>
      <w:proofErr w:type="spellEnd"/>
      <w:r w:rsidRPr="00E17B36">
        <w:rPr>
          <w:color w:val="000000" w:themeColor="text1"/>
          <w:szCs w:val="20"/>
          <w:lang w:val="en-GB"/>
        </w:rPr>
        <w:t xml:space="preserve"> </w:t>
      </w:r>
      <w:proofErr w:type="spellStart"/>
      <w:r w:rsidRPr="00E17B36">
        <w:rPr>
          <w:color w:val="000000" w:themeColor="text1"/>
          <w:szCs w:val="20"/>
          <w:lang w:val="en-GB"/>
        </w:rPr>
        <w:t>Zerga</w:t>
      </w:r>
      <w:proofErr w:type="spellEnd"/>
      <w:r w:rsidRPr="00E17B36">
        <w:rPr>
          <w:color w:val="000000" w:themeColor="text1"/>
          <w:szCs w:val="20"/>
          <w:lang w:val="en-GB"/>
        </w:rPr>
        <w:t xml:space="preserve"> &amp; Mr Erick Tambo | Pan African University Water and Energy Science (</w:t>
      </w:r>
      <w:r w:rsidRPr="00E17B36">
        <w:rPr>
          <w:b/>
          <w:color w:val="000000" w:themeColor="text1"/>
          <w:szCs w:val="20"/>
          <w:lang w:val="en-GB"/>
        </w:rPr>
        <w:t>PAUWES</w:t>
      </w:r>
      <w:r w:rsidRPr="00E17B36">
        <w:rPr>
          <w:color w:val="000000" w:themeColor="text1"/>
          <w:szCs w:val="20"/>
          <w:lang w:val="en-GB"/>
        </w:rPr>
        <w:t>)</w:t>
      </w:r>
    </w:p>
    <w:p w14:paraId="3E9FEC09"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Stefan A. Haffner | German Aerospace </w:t>
      </w:r>
      <w:proofErr w:type="spellStart"/>
      <w:r w:rsidRPr="00E17B36">
        <w:rPr>
          <w:color w:val="000000" w:themeColor="text1"/>
          <w:szCs w:val="20"/>
          <w:lang w:val="en-GB"/>
        </w:rPr>
        <w:t>Center</w:t>
      </w:r>
      <w:proofErr w:type="spellEnd"/>
      <w:r w:rsidRPr="00E17B36">
        <w:rPr>
          <w:color w:val="000000" w:themeColor="text1"/>
          <w:szCs w:val="20"/>
          <w:lang w:val="en-GB"/>
        </w:rPr>
        <w:t xml:space="preserve"> (</w:t>
      </w:r>
      <w:r w:rsidRPr="00E17B36">
        <w:rPr>
          <w:b/>
          <w:color w:val="000000" w:themeColor="text1"/>
          <w:szCs w:val="20"/>
          <w:lang w:val="en-GB"/>
        </w:rPr>
        <w:t>DLR</w:t>
      </w:r>
      <w:r w:rsidRPr="00E17B36">
        <w:rPr>
          <w:color w:val="000000" w:themeColor="text1"/>
          <w:szCs w:val="20"/>
          <w:lang w:val="en-GB"/>
        </w:rPr>
        <w:t>)</w:t>
      </w:r>
    </w:p>
    <w:p w14:paraId="182EDEC7"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Ms </w:t>
      </w:r>
      <w:proofErr w:type="spellStart"/>
      <w:r w:rsidRPr="00E17B36">
        <w:rPr>
          <w:color w:val="000000" w:themeColor="text1"/>
          <w:szCs w:val="20"/>
          <w:lang w:val="en-GB"/>
        </w:rPr>
        <w:t>Tinyiko</w:t>
      </w:r>
      <w:proofErr w:type="spellEnd"/>
      <w:r w:rsidRPr="00E17B36">
        <w:rPr>
          <w:color w:val="000000" w:themeColor="text1"/>
          <w:szCs w:val="20"/>
          <w:lang w:val="en-GB"/>
        </w:rPr>
        <w:t xml:space="preserve"> </w:t>
      </w:r>
      <w:proofErr w:type="spellStart"/>
      <w:r w:rsidRPr="00E17B36">
        <w:rPr>
          <w:color w:val="000000" w:themeColor="text1"/>
          <w:szCs w:val="20"/>
          <w:lang w:val="en-GB"/>
        </w:rPr>
        <w:t>Ntshongwana</w:t>
      </w:r>
      <w:proofErr w:type="spellEnd"/>
      <w:r w:rsidRPr="00E17B36">
        <w:rPr>
          <w:color w:val="000000" w:themeColor="text1"/>
          <w:szCs w:val="20"/>
          <w:lang w:val="en-GB"/>
        </w:rPr>
        <w:t xml:space="preserve"> &amp; Ms </w:t>
      </w:r>
      <w:proofErr w:type="spellStart"/>
      <w:r w:rsidRPr="00E17B36">
        <w:rPr>
          <w:color w:val="000000" w:themeColor="text1"/>
          <w:szCs w:val="20"/>
          <w:lang w:val="en-GB"/>
        </w:rPr>
        <w:t>Refilwe</w:t>
      </w:r>
      <w:proofErr w:type="spellEnd"/>
      <w:r w:rsidRPr="00E17B36">
        <w:rPr>
          <w:color w:val="000000" w:themeColor="text1"/>
          <w:szCs w:val="20"/>
          <w:lang w:val="en-GB"/>
        </w:rPr>
        <w:t xml:space="preserve"> </w:t>
      </w:r>
      <w:proofErr w:type="spellStart"/>
      <w:r w:rsidRPr="00E17B36">
        <w:rPr>
          <w:color w:val="000000" w:themeColor="text1"/>
          <w:szCs w:val="20"/>
          <w:lang w:val="en-GB"/>
        </w:rPr>
        <w:t>Mashigo</w:t>
      </w:r>
      <w:proofErr w:type="spellEnd"/>
      <w:r w:rsidRPr="00E17B36">
        <w:rPr>
          <w:color w:val="000000" w:themeColor="text1"/>
          <w:szCs w:val="20"/>
          <w:lang w:val="en-GB"/>
        </w:rPr>
        <w:t xml:space="preserve"> |Department of Science and Innovation (</w:t>
      </w:r>
      <w:r w:rsidRPr="00E17B36">
        <w:rPr>
          <w:b/>
          <w:color w:val="000000" w:themeColor="text1"/>
          <w:szCs w:val="20"/>
          <w:lang w:val="en-GB"/>
        </w:rPr>
        <w:t>DSI</w:t>
      </w:r>
      <w:r w:rsidRPr="00E17B36">
        <w:rPr>
          <w:color w:val="000000" w:themeColor="text1"/>
          <w:szCs w:val="20"/>
          <w:lang w:val="en-GB"/>
        </w:rPr>
        <w:t>)</w:t>
      </w:r>
    </w:p>
    <w:p w14:paraId="59253309" w14:textId="77777777" w:rsidR="00E30584" w:rsidRPr="00E17B36" w:rsidRDefault="00E17B36">
      <w:pPr>
        <w:pStyle w:val="ListParagraph"/>
        <w:numPr>
          <w:ilvl w:val="0"/>
          <w:numId w:val="3"/>
        </w:numPr>
        <w:jc w:val="left"/>
        <w:rPr>
          <w:rFonts w:cs="Arial"/>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Izael</w:t>
      </w:r>
      <w:proofErr w:type="spellEnd"/>
      <w:r w:rsidRPr="00E17B36">
        <w:rPr>
          <w:color w:val="000000" w:themeColor="text1"/>
          <w:szCs w:val="20"/>
          <w:lang w:val="en-GB"/>
        </w:rPr>
        <w:t xml:space="preserve"> da Silva &amp; Ms Anne W. Wambugu | Strathmore University (</w:t>
      </w:r>
      <w:r w:rsidRPr="00E17B36">
        <w:rPr>
          <w:b/>
          <w:color w:val="000000" w:themeColor="text1"/>
          <w:szCs w:val="20"/>
          <w:lang w:val="en-GB"/>
        </w:rPr>
        <w:t>SU</w:t>
      </w:r>
      <w:r w:rsidRPr="00E17B36">
        <w:rPr>
          <w:color w:val="000000" w:themeColor="text1"/>
          <w:szCs w:val="20"/>
          <w:lang w:val="en-GB"/>
        </w:rPr>
        <w:t>)</w:t>
      </w:r>
    </w:p>
    <w:p w14:paraId="0323C9B3" w14:textId="77777777" w:rsidR="00E30584" w:rsidRPr="00E17B36" w:rsidRDefault="00E30584">
      <w:pPr>
        <w:rPr>
          <w:rFonts w:cs="Arial"/>
          <w:szCs w:val="20"/>
          <w:lang w:val="en-GB"/>
        </w:rPr>
      </w:pPr>
    </w:p>
    <w:tbl>
      <w:tblPr>
        <w:tblW w:w="9620" w:type="dxa"/>
        <w:tblInd w:w="-5" w:type="dxa"/>
        <w:tblLayout w:type="fixed"/>
        <w:tblCellMar>
          <w:left w:w="70" w:type="dxa"/>
          <w:right w:w="70" w:type="dxa"/>
        </w:tblCellMar>
        <w:tblLook w:val="04A0" w:firstRow="1" w:lastRow="0" w:firstColumn="1" w:lastColumn="0" w:noHBand="0" w:noVBand="1"/>
      </w:tblPr>
      <w:tblGrid>
        <w:gridCol w:w="1999"/>
        <w:gridCol w:w="1361"/>
        <w:gridCol w:w="1359"/>
        <w:gridCol w:w="1360"/>
        <w:gridCol w:w="3541"/>
      </w:tblGrid>
      <w:tr w:rsidR="00E30584" w:rsidRPr="00E17B36" w14:paraId="7773435A" w14:textId="77777777">
        <w:trPr>
          <w:trHeight w:val="600"/>
        </w:trPr>
        <w:tc>
          <w:tcPr>
            <w:tcW w:w="1999" w:type="dxa"/>
            <w:tcBorders>
              <w:bottom w:val="single" w:sz="4" w:space="0" w:color="000000"/>
              <w:right w:val="single" w:sz="4" w:space="0" w:color="000000"/>
            </w:tcBorders>
            <w:shd w:val="clear" w:color="auto" w:fill="FFFFFF" w:themeFill="background1"/>
            <w:vAlign w:val="center"/>
          </w:tcPr>
          <w:p w14:paraId="0EFD7AF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T5.3 </w:t>
            </w:r>
          </w:p>
        </w:tc>
        <w:tc>
          <w:tcPr>
            <w:tcW w:w="1361" w:type="dxa"/>
            <w:tcBorders>
              <w:left w:val="single" w:sz="4" w:space="0" w:color="000000"/>
              <w:bottom w:val="single" w:sz="4" w:space="0" w:color="000000"/>
              <w:right w:val="single" w:sz="4" w:space="0" w:color="000000"/>
            </w:tcBorders>
            <w:shd w:val="clear" w:color="auto" w:fill="FFFFFF" w:themeFill="background1"/>
            <w:vAlign w:val="center"/>
          </w:tcPr>
          <w:p w14:paraId="2D62621F"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 xml:space="preserve">PM </w:t>
            </w:r>
            <w:r w:rsidRPr="00E17B36">
              <w:rPr>
                <w:rFonts w:cs="Calibri"/>
                <w:b/>
                <w:bCs/>
                <w:lang w:val="en-GB" w:eastAsia="de-DE"/>
              </w:rPr>
              <w:br/>
              <w:t xml:space="preserve">formerly </w:t>
            </w:r>
          </w:p>
        </w:tc>
        <w:tc>
          <w:tcPr>
            <w:tcW w:w="1359" w:type="dxa"/>
            <w:tcBorders>
              <w:left w:val="single" w:sz="4" w:space="0" w:color="000000"/>
              <w:bottom w:val="single" w:sz="4" w:space="0" w:color="000000"/>
              <w:right w:val="single" w:sz="4" w:space="0" w:color="000000"/>
            </w:tcBorders>
            <w:shd w:val="clear" w:color="auto" w:fill="FFFFFF" w:themeFill="background1"/>
            <w:vAlign w:val="center"/>
          </w:tcPr>
          <w:p w14:paraId="325AFF54"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color w:val="0000FF"/>
                <w:lang w:val="en-GB" w:eastAsia="de-DE"/>
              </w:rPr>
              <w:t>PM modification</w:t>
            </w:r>
          </w:p>
        </w:tc>
        <w:tc>
          <w:tcPr>
            <w:tcW w:w="1360" w:type="dxa"/>
            <w:tcBorders>
              <w:left w:val="single" w:sz="4" w:space="0" w:color="000000"/>
              <w:bottom w:val="single" w:sz="4" w:space="0" w:color="000000"/>
              <w:right w:val="single" w:sz="4" w:space="0" w:color="000000"/>
            </w:tcBorders>
            <w:shd w:val="clear" w:color="auto" w:fill="FFFFFF" w:themeFill="background1"/>
            <w:vAlign w:val="center"/>
          </w:tcPr>
          <w:p w14:paraId="6801F89A"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Final PM</w:t>
            </w:r>
          </w:p>
        </w:tc>
        <w:tc>
          <w:tcPr>
            <w:tcW w:w="3541" w:type="dxa"/>
            <w:tcBorders>
              <w:left w:val="single" w:sz="4" w:space="0" w:color="000000"/>
              <w:bottom w:val="single" w:sz="4" w:space="0" w:color="000000"/>
            </w:tcBorders>
            <w:shd w:val="clear" w:color="auto" w:fill="FFFFFF" w:themeFill="background1"/>
            <w:vAlign w:val="center"/>
          </w:tcPr>
          <w:p w14:paraId="2EAB29E7"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Comments</w:t>
            </w:r>
          </w:p>
        </w:tc>
      </w:tr>
      <w:tr w:rsidR="00E30584" w:rsidRPr="00E17B36" w14:paraId="65B479C9"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1BEBDBFE" w14:textId="77777777" w:rsidR="00E30584" w:rsidRPr="00E17B36" w:rsidRDefault="00E17B36">
            <w:pPr>
              <w:widowControl w:val="0"/>
              <w:spacing w:before="0" w:after="0"/>
              <w:rPr>
                <w:rFonts w:ascii="Calibri" w:hAnsi="Calibri" w:cs="Calibri"/>
                <w:b/>
                <w:bCs/>
                <w:lang w:val="en-GB" w:eastAsia="de-DE"/>
              </w:rPr>
            </w:pPr>
            <w:r w:rsidRPr="00E17B36">
              <w:rPr>
                <w:rFonts w:cs="Calibri"/>
                <w:b/>
                <w:bCs/>
                <w:lang w:val="en-GB" w:eastAsia="de-DE"/>
              </w:rPr>
              <w:t xml:space="preserve">MESRS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2636256"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3</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9C04685" w14:textId="77777777" w:rsidR="00E30584" w:rsidRPr="00E17B36" w:rsidRDefault="00E17B36">
            <w:pPr>
              <w:widowControl w:val="0"/>
              <w:spacing w:before="0" w:after="0"/>
              <w:jc w:val="center"/>
              <w:rPr>
                <w:rFonts w:ascii="Calibri" w:hAnsi="Calibri" w:cs="Calibri"/>
                <w:lang w:val="en-GB" w:eastAsia="de-DE"/>
              </w:rPr>
            </w:pPr>
            <w:r w:rsidRPr="00E17B36">
              <w:rPr>
                <w:rFonts w:cs="Calibri"/>
                <w:b/>
                <w:color w:val="0000FF"/>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05E4EE1"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5</w:t>
            </w:r>
          </w:p>
        </w:tc>
        <w:tc>
          <w:tcPr>
            <w:tcW w:w="3541" w:type="dxa"/>
            <w:tcBorders>
              <w:top w:val="single" w:sz="4" w:space="0" w:color="000000"/>
              <w:left w:val="single" w:sz="4" w:space="0" w:color="000000"/>
              <w:bottom w:val="single" w:sz="4" w:space="0" w:color="000000"/>
            </w:tcBorders>
            <w:shd w:val="clear" w:color="auto" w:fill="FFFF00"/>
          </w:tcPr>
          <w:p w14:paraId="1D05039A" w14:textId="77777777" w:rsidR="00E30584" w:rsidRPr="00E17B36" w:rsidRDefault="00E17B36">
            <w:pPr>
              <w:widowControl w:val="0"/>
              <w:jc w:val="left"/>
              <w:rPr>
                <w:ins w:id="55" w:author="SELLAMI" w:date="2021-03-18T03:40:00Z"/>
                <w:i/>
                <w:szCs w:val="20"/>
                <w:lang w:val="en-GB"/>
              </w:rPr>
            </w:pPr>
            <w:r w:rsidRPr="00E17B36">
              <w:rPr>
                <w:rFonts w:cs="Calibri"/>
                <w:lang w:val="en-GB" w:eastAsia="de-DE"/>
              </w:rPr>
              <w:t xml:space="preserve">&lt;MESRS, </w:t>
            </w:r>
            <w:ins w:id="56" w:author="SELLAMI" w:date="2021-03-18T03:40:00Z">
              <w:r w:rsidRPr="00E17B36">
                <w:rPr>
                  <w:i/>
                  <w:szCs w:val="20"/>
                  <w:lang w:val="en-GB"/>
                </w:rPr>
                <w:t xml:space="preserve">(1) Analysing African strategic agendas in </w:t>
              </w:r>
              <w:proofErr w:type="gramStart"/>
              <w:r w:rsidRPr="00E17B36">
                <w:rPr>
                  <w:i/>
                  <w:szCs w:val="20"/>
                  <w:lang w:val="en-GB"/>
                </w:rPr>
                <w:t xml:space="preserve">RE </w:t>
              </w:r>
            </w:ins>
            <w:ins w:id="57" w:author="SELLAMI" w:date="2021-03-18T03:41:00Z">
              <w:r w:rsidRPr="00E17B36">
                <w:rPr>
                  <w:i/>
                  <w:szCs w:val="20"/>
                  <w:lang w:val="en-GB"/>
                </w:rPr>
                <w:t>,</w:t>
              </w:r>
              <w:proofErr w:type="gramEnd"/>
              <w:r w:rsidRPr="00E17B36">
                <w:rPr>
                  <w:i/>
                  <w:szCs w:val="20"/>
                  <w:lang w:val="en-GB"/>
                </w:rPr>
                <w:t xml:space="preserve"> </w:t>
              </w:r>
            </w:ins>
            <w:ins w:id="58" w:author="SELLAMI" w:date="2021-03-18T03:40:00Z">
              <w:r w:rsidRPr="00E17B36">
                <w:rPr>
                  <w:i/>
                  <w:szCs w:val="20"/>
                  <w:lang w:val="en-GB"/>
                </w:rPr>
                <w:t xml:space="preserve">[Areas or research and innovation, research programs, keywords] </w:t>
              </w:r>
            </w:ins>
          </w:p>
          <w:p w14:paraId="6467FA11" w14:textId="77777777" w:rsidR="00E30584" w:rsidRPr="00E17B36" w:rsidRDefault="00E17B36">
            <w:pPr>
              <w:widowControl w:val="0"/>
              <w:jc w:val="left"/>
              <w:rPr>
                <w:ins w:id="59" w:author="SELLAMI" w:date="2021-03-18T03:40:00Z"/>
                <w:i/>
                <w:szCs w:val="20"/>
                <w:lang w:val="en-GB"/>
              </w:rPr>
            </w:pPr>
            <w:ins w:id="60" w:author="SELLAMI" w:date="2021-03-18T03:40:00Z">
              <w:r w:rsidRPr="00E17B36">
                <w:rPr>
                  <w:i/>
                  <w:szCs w:val="20"/>
                  <w:lang w:val="en-GB"/>
                </w:rPr>
                <w:t>(2) Benchmarking AU-EU R&amp;I in RE [by domain and by African regions based on bilateral scientific cooperation]</w:t>
              </w:r>
            </w:ins>
          </w:p>
          <w:p w14:paraId="03F15730" w14:textId="77777777" w:rsidR="00E30584" w:rsidRPr="00E17B36" w:rsidRDefault="00E17B36">
            <w:pPr>
              <w:widowControl w:val="0"/>
              <w:jc w:val="left"/>
              <w:rPr>
                <w:ins w:id="61" w:author="SELLAMI" w:date="2021-03-18T03:42:00Z"/>
                <w:i/>
                <w:szCs w:val="20"/>
                <w:lang w:val="en-GB"/>
              </w:rPr>
            </w:pPr>
            <w:ins w:id="62" w:author="SELLAMI" w:date="2021-03-18T03:40:00Z">
              <w:r w:rsidRPr="00E17B36">
                <w:rPr>
                  <w:i/>
                  <w:szCs w:val="20"/>
                  <w:lang w:val="en-GB"/>
                </w:rPr>
                <w:t>(3) Mapping and visualising results of networks [nodes are countries, institutions]</w:t>
              </w:r>
            </w:ins>
          </w:p>
          <w:p w14:paraId="5CAA8D53" w14:textId="77777777" w:rsidR="00E30584" w:rsidRPr="00E17B36" w:rsidRDefault="00E17B36">
            <w:pPr>
              <w:widowControl w:val="0"/>
              <w:jc w:val="left"/>
              <w:rPr>
                <w:ins w:id="63" w:author="SELLAMI" w:date="2021-03-18T03:56:00Z"/>
                <w:i/>
                <w:szCs w:val="20"/>
                <w:lang w:val="en-GB"/>
              </w:rPr>
            </w:pPr>
            <w:ins w:id="64" w:author="SELLAMI" w:date="2021-03-18T03:43:00Z">
              <w:r w:rsidRPr="00E17B36">
                <w:rPr>
                  <w:i/>
                  <w:szCs w:val="20"/>
                  <w:lang w:val="en-GB"/>
                </w:rPr>
                <w:t>(4)</w:t>
              </w:r>
            </w:ins>
            <w:ins w:id="65" w:author="SELLAMI" w:date="2021-03-18T03:44:00Z">
              <w:r w:rsidRPr="00E17B36">
                <w:rPr>
                  <w:i/>
                  <w:szCs w:val="20"/>
                  <w:lang w:val="en-GB"/>
                </w:rPr>
                <w:t xml:space="preserve"> </w:t>
              </w:r>
              <w:proofErr w:type="gramStart"/>
              <w:r w:rsidRPr="00E17B36">
                <w:rPr>
                  <w:i/>
                  <w:szCs w:val="20"/>
                  <w:lang w:val="en-GB"/>
                </w:rPr>
                <w:t>MESRS  and</w:t>
              </w:r>
              <w:proofErr w:type="gramEnd"/>
              <w:r w:rsidRPr="00E17B36">
                <w:rPr>
                  <w:i/>
                  <w:szCs w:val="20"/>
                  <w:lang w:val="en-GB"/>
                </w:rPr>
                <w:t xml:space="preserve"> </w:t>
              </w:r>
            </w:ins>
            <w:ins w:id="66" w:author="SELLAMI" w:date="2021-03-18T03:45:00Z">
              <w:r w:rsidRPr="00E17B36">
                <w:rPr>
                  <w:i/>
                  <w:szCs w:val="20"/>
                  <w:lang w:val="en-GB"/>
                </w:rPr>
                <w:t xml:space="preserve">ZSI </w:t>
              </w:r>
            </w:ins>
            <w:ins w:id="67" w:author="SELLAMI" w:date="2021-03-18T03:44:00Z">
              <w:r w:rsidRPr="00E17B36">
                <w:rPr>
                  <w:rFonts w:cs="Calibri"/>
                  <w:lang w:val="en-GB" w:eastAsia="de-DE"/>
                </w:rPr>
                <w:t xml:space="preserve"> will conceptualise and coordinate the development of the T5.3 working document, with contributions from T5.</w:t>
              </w:r>
            </w:ins>
            <w:ins w:id="68" w:author="SELLAMI" w:date="2021-03-18T03:45:00Z">
              <w:r w:rsidRPr="00E17B36">
                <w:rPr>
                  <w:rFonts w:cs="Calibri"/>
                  <w:lang w:val="en-GB" w:eastAsia="de-DE"/>
                </w:rPr>
                <w:t>3</w:t>
              </w:r>
            </w:ins>
            <w:ins w:id="69" w:author="SELLAMI" w:date="2021-03-18T03:44:00Z">
              <w:r w:rsidRPr="00E17B36">
                <w:rPr>
                  <w:rFonts w:cs="Calibri"/>
                  <w:lang w:val="en-GB" w:eastAsia="de-DE"/>
                </w:rPr>
                <w:t xml:space="preserve"> colleagues</w:t>
              </w:r>
            </w:ins>
            <w:ins w:id="70" w:author="SELLAMI" w:date="2021-03-18T03:43:00Z">
              <w:r w:rsidRPr="00E17B36">
                <w:rPr>
                  <w:i/>
                  <w:szCs w:val="20"/>
                  <w:lang w:val="en-GB"/>
                </w:rPr>
                <w:t xml:space="preserve"> </w:t>
              </w:r>
            </w:ins>
          </w:p>
          <w:p w14:paraId="15FC8E89" w14:textId="77777777" w:rsidR="00E30584" w:rsidRPr="00E17B36" w:rsidRDefault="00E17B36">
            <w:pPr>
              <w:widowControl w:val="0"/>
              <w:jc w:val="left"/>
              <w:rPr>
                <w:ins w:id="71" w:author="SELLAMI" w:date="2021-03-18T04:01:00Z"/>
                <w:i/>
                <w:szCs w:val="20"/>
                <w:lang w:val="en-GB"/>
              </w:rPr>
            </w:pPr>
            <w:ins w:id="72" w:author="SELLAMI" w:date="2021-03-18T03:56:00Z">
              <w:r w:rsidRPr="00E17B36">
                <w:rPr>
                  <w:i/>
                  <w:szCs w:val="20"/>
                  <w:lang w:val="en-GB"/>
                </w:rPr>
                <w:t xml:space="preserve">(5) ZSI and MESRS will -work on a questionnaire </w:t>
              </w:r>
            </w:ins>
            <w:ins w:id="73" w:author="SELLAMI" w:date="2021-03-18T03:57:00Z">
              <w:r w:rsidRPr="00E17B36">
                <w:rPr>
                  <w:i/>
                  <w:szCs w:val="20"/>
                  <w:lang w:val="en-GB"/>
                </w:rPr>
                <w:t xml:space="preserve">to </w:t>
              </w:r>
            </w:ins>
            <w:proofErr w:type="gramStart"/>
            <w:ins w:id="74" w:author="SELLAMI" w:date="2021-03-18T03:58:00Z">
              <w:r w:rsidRPr="00E17B36">
                <w:rPr>
                  <w:i/>
                  <w:szCs w:val="20"/>
                  <w:lang w:val="en-GB"/>
                </w:rPr>
                <w:t>evaluate  level</w:t>
              </w:r>
              <w:proofErr w:type="gramEnd"/>
              <w:r w:rsidRPr="00E17B36">
                <w:rPr>
                  <w:i/>
                  <w:szCs w:val="20"/>
                  <w:lang w:val="en-GB"/>
                </w:rPr>
                <w:t xml:space="preserve"> of AU-EU cooperation </w:t>
              </w:r>
            </w:ins>
            <w:ins w:id="75" w:author="SELLAMI" w:date="2021-03-18T03:59:00Z">
              <w:r w:rsidRPr="00E17B36">
                <w:rPr>
                  <w:i/>
                  <w:szCs w:val="20"/>
                  <w:lang w:val="en-GB"/>
                </w:rPr>
                <w:t xml:space="preserve">in RE </w:t>
              </w:r>
            </w:ins>
            <w:ins w:id="76" w:author="SELLAMI" w:date="2021-03-18T03:58:00Z">
              <w:r w:rsidRPr="00E17B36">
                <w:rPr>
                  <w:i/>
                  <w:szCs w:val="20"/>
                  <w:lang w:val="en-GB"/>
                </w:rPr>
                <w:t>and how could be design</w:t>
              </w:r>
            </w:ins>
            <w:ins w:id="77" w:author="SELLAMI" w:date="2021-03-18T03:59:00Z">
              <w:r w:rsidRPr="00E17B36">
                <w:rPr>
                  <w:i/>
                  <w:szCs w:val="20"/>
                  <w:lang w:val="en-GB"/>
                </w:rPr>
                <w:t xml:space="preserve">ed  the long term partnership </w:t>
              </w:r>
            </w:ins>
            <w:ins w:id="78" w:author="SELLAMI" w:date="2021-03-18T04:00:00Z">
              <w:r w:rsidRPr="00E17B36">
                <w:rPr>
                  <w:i/>
                  <w:szCs w:val="20"/>
                  <w:lang w:val="en-GB"/>
                </w:rPr>
                <w:t xml:space="preserve">through the instruments of teaming and twinning and access to infrastructures of research </w:t>
              </w:r>
            </w:ins>
          </w:p>
          <w:p w14:paraId="14F4C808" w14:textId="77777777" w:rsidR="00E30584" w:rsidRPr="00E17B36" w:rsidRDefault="00E17B36">
            <w:pPr>
              <w:widowControl w:val="0"/>
              <w:jc w:val="left"/>
              <w:rPr>
                <w:ins w:id="79" w:author="SELLAMI" w:date="2021-03-18T03:40:00Z"/>
                <w:i/>
                <w:szCs w:val="20"/>
                <w:lang w:val="en-GB"/>
              </w:rPr>
            </w:pPr>
            <w:ins w:id="80" w:author="SELLAMI" w:date="2021-03-18T03:45:00Z">
              <w:r w:rsidRPr="00E17B36">
                <w:rPr>
                  <w:i/>
                  <w:szCs w:val="20"/>
                  <w:lang w:val="en-GB"/>
                </w:rPr>
                <w:t>(</w:t>
              </w:r>
            </w:ins>
            <w:ins w:id="81" w:author="SELLAMI" w:date="2021-03-18T03:56:00Z">
              <w:r w:rsidRPr="00E17B36">
                <w:rPr>
                  <w:i/>
                  <w:szCs w:val="20"/>
                  <w:lang w:val="en-GB"/>
                </w:rPr>
                <w:t>6</w:t>
              </w:r>
            </w:ins>
            <w:ins w:id="82" w:author="SELLAMI" w:date="2021-03-18T03:45:00Z">
              <w:r w:rsidRPr="00E17B36">
                <w:rPr>
                  <w:i/>
                  <w:szCs w:val="20"/>
                  <w:lang w:val="en-GB"/>
                </w:rPr>
                <w:t xml:space="preserve">) ZSI and MESRS will </w:t>
              </w:r>
            </w:ins>
            <w:ins w:id="83" w:author="SELLAMI" w:date="2021-03-18T03:43:00Z">
              <w:r w:rsidRPr="00E17B36">
                <w:rPr>
                  <w:i/>
                  <w:szCs w:val="20"/>
                  <w:lang w:val="en-GB"/>
                </w:rPr>
                <w:t>-draft</w:t>
              </w:r>
            </w:ins>
            <w:ins w:id="84" w:author="SELLAMI" w:date="2021-03-18T03:55:00Z">
              <w:r w:rsidRPr="00E17B36">
                <w:rPr>
                  <w:i/>
                  <w:szCs w:val="20"/>
                  <w:lang w:val="en-GB"/>
                </w:rPr>
                <w:t xml:space="preserve"> </w:t>
              </w:r>
            </w:ins>
            <w:ins w:id="85" w:author="SELLAMI" w:date="2021-03-18T03:43:00Z">
              <w:r w:rsidRPr="00E17B36">
                <w:rPr>
                  <w:i/>
                  <w:szCs w:val="20"/>
                  <w:lang w:val="en-GB"/>
                </w:rPr>
                <w:t>deliverable D5.8</w:t>
              </w:r>
            </w:ins>
            <w:ins w:id="86" w:author="SELLAMI" w:date="2021-03-18T03:45:00Z">
              <w:r w:rsidRPr="00E17B36">
                <w:rPr>
                  <w:i/>
                  <w:szCs w:val="20"/>
                  <w:lang w:val="en-GB"/>
                </w:rPr>
                <w:t xml:space="preserve"> with inputs </w:t>
              </w:r>
            </w:ins>
            <w:ins w:id="87" w:author="SELLAMI" w:date="2021-03-18T03:46:00Z">
              <w:r w:rsidRPr="00E17B36">
                <w:rPr>
                  <w:i/>
                  <w:szCs w:val="20"/>
                  <w:lang w:val="en-GB"/>
                </w:rPr>
                <w:t>from co-partners</w:t>
              </w:r>
            </w:ins>
          </w:p>
          <w:p w14:paraId="0DAA9F78" w14:textId="77777777" w:rsidR="00E30584" w:rsidRPr="00E17B36" w:rsidRDefault="00E17B36">
            <w:pPr>
              <w:widowControl w:val="0"/>
              <w:spacing w:before="0" w:after="0"/>
              <w:jc w:val="left"/>
              <w:rPr>
                <w:rFonts w:ascii="Calibri" w:hAnsi="Calibri" w:cs="Calibri"/>
                <w:lang w:val="en-GB" w:eastAsia="de-DE"/>
              </w:rPr>
            </w:pPr>
            <w:del w:id="88" w:author="SELLAMI" w:date="2021-03-18T03:40:00Z">
              <w:r w:rsidRPr="00E17B36">
                <w:rPr>
                  <w:rFonts w:cs="Calibri"/>
                  <w:lang w:val="en-GB" w:eastAsia="de-DE"/>
                </w:rPr>
                <w:delText>please state in which way you want to coordinate and contribute here, together with the T5.3 colleagues&gt;</w:delText>
              </w:r>
            </w:del>
          </w:p>
        </w:tc>
      </w:tr>
      <w:tr w:rsidR="00E17B36" w:rsidRPr="00E17B36" w14:paraId="79E0FD11"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57B100E4" w14:textId="77777777" w:rsidR="00E17B36" w:rsidRPr="00E17B36" w:rsidRDefault="00E17B36" w:rsidP="00E17B36">
            <w:pPr>
              <w:widowControl w:val="0"/>
              <w:spacing w:before="0" w:after="0"/>
              <w:rPr>
                <w:rFonts w:ascii="Calibri" w:hAnsi="Calibri" w:cs="Calibri"/>
                <w:b/>
                <w:bCs/>
                <w:lang w:val="en-GB" w:eastAsia="de-DE"/>
              </w:rPr>
            </w:pPr>
            <w:r w:rsidRPr="00E17B36">
              <w:rPr>
                <w:rFonts w:cs="Calibri"/>
                <w:b/>
                <w:bCs/>
                <w:lang w:val="en-GB" w:eastAsia="de-DE"/>
              </w:rPr>
              <w:t xml:space="preserve">ZSI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C7C01BF"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lang w:val="en-GB" w:eastAsia="de-DE"/>
              </w:rPr>
              <w:t>2</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C5BCAD5"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8815466" w14:textId="77777777" w:rsidR="00E17B36" w:rsidRPr="00E17B36" w:rsidRDefault="00E17B36" w:rsidP="00E17B36">
            <w:pPr>
              <w:widowControl w:val="0"/>
              <w:spacing w:before="0" w:after="0"/>
              <w:jc w:val="center"/>
              <w:rPr>
                <w:rFonts w:ascii="Calibri" w:hAnsi="Calibri" w:cs="Calibri"/>
                <w:b/>
                <w:bCs/>
                <w:lang w:val="en-GB" w:eastAsia="de-DE"/>
              </w:rPr>
            </w:pPr>
            <w:r w:rsidRPr="00E17B36">
              <w:rPr>
                <w:rFonts w:cs="Calibri"/>
                <w:b/>
                <w:bCs/>
                <w:lang w:val="en-GB" w:eastAsia="de-DE"/>
              </w:rPr>
              <w:t>2</w:t>
            </w:r>
          </w:p>
        </w:tc>
        <w:tc>
          <w:tcPr>
            <w:tcW w:w="3541" w:type="dxa"/>
            <w:tcBorders>
              <w:top w:val="single" w:sz="4" w:space="0" w:color="000000"/>
              <w:left w:val="single" w:sz="4" w:space="0" w:color="000000"/>
              <w:bottom w:val="single" w:sz="4" w:space="0" w:color="000000"/>
            </w:tcBorders>
            <w:shd w:val="clear" w:color="auto" w:fill="FFFF00"/>
          </w:tcPr>
          <w:p w14:paraId="03CA1053" w14:textId="60F7EC19" w:rsidR="00E17B36" w:rsidRPr="00E17B36" w:rsidRDefault="00E17B36" w:rsidP="00E17B36">
            <w:pPr>
              <w:widowControl w:val="0"/>
              <w:spacing w:before="0" w:after="0"/>
              <w:jc w:val="left"/>
              <w:rPr>
                <w:rFonts w:ascii="Calibri" w:hAnsi="Calibri" w:cs="Calibri"/>
                <w:sz w:val="20"/>
                <w:szCs w:val="20"/>
                <w:lang w:val="en-GB" w:eastAsia="de-DE"/>
              </w:rPr>
            </w:pPr>
            <w:ins w:id="89" w:author="ZSI" w:date="2021-03-18T22:15:00Z">
              <w:r w:rsidRPr="00E17B36">
                <w:rPr>
                  <w:rFonts w:cs="Calibri"/>
                  <w:sz w:val="20"/>
                  <w:szCs w:val="20"/>
                  <w:lang w:val="en-GB" w:eastAsia="de-DE"/>
                </w:rPr>
                <w:t>In addition to the work jointly done with MESRS (see above), ZSI will dedicate its limited resources to conceptualising</w:t>
              </w:r>
              <w:r>
                <w:rPr>
                  <w:rFonts w:cs="Calibri"/>
                  <w:sz w:val="20"/>
                  <w:szCs w:val="20"/>
                  <w:lang w:val="en-GB" w:eastAsia="de-DE"/>
                </w:rPr>
                <w:t xml:space="preserve"> (together with MESRS)</w:t>
              </w:r>
              <w:r w:rsidRPr="00E17B36">
                <w:rPr>
                  <w:rFonts w:cs="Calibri"/>
                  <w:sz w:val="20"/>
                  <w:szCs w:val="20"/>
                  <w:lang w:val="en-GB" w:eastAsia="de-DE"/>
                </w:rPr>
                <w:t xml:space="preserve"> and </w:t>
              </w:r>
              <w:r>
                <w:rPr>
                  <w:rFonts w:cs="Calibri"/>
                  <w:sz w:val="20"/>
                  <w:szCs w:val="20"/>
                  <w:lang w:val="en-GB" w:eastAsia="de-DE"/>
                </w:rPr>
                <w:t xml:space="preserve">conducting </w:t>
              </w:r>
              <w:r>
                <w:rPr>
                  <w:rFonts w:cs="Calibri"/>
                  <w:sz w:val="20"/>
                  <w:szCs w:val="20"/>
                  <w:lang w:val="en-GB" w:eastAsia="de-DE"/>
                </w:rPr>
                <w:lastRenderedPageBreak/>
                <w:t xml:space="preserve">the </w:t>
              </w:r>
              <w:proofErr w:type="spellStart"/>
              <w:r>
                <w:rPr>
                  <w:rFonts w:cs="Calibri"/>
                  <w:sz w:val="20"/>
                  <w:szCs w:val="20"/>
                  <w:lang w:val="en-GB" w:eastAsia="de-DE"/>
                </w:rPr>
                <w:t>scientometric</w:t>
              </w:r>
              <w:proofErr w:type="spellEnd"/>
              <w:r>
                <w:rPr>
                  <w:rFonts w:cs="Calibri"/>
                  <w:sz w:val="20"/>
                  <w:szCs w:val="20"/>
                  <w:lang w:val="en-GB" w:eastAsia="de-DE"/>
                </w:rPr>
                <w:t xml:space="preserve"> analysis (currently 3.2)</w:t>
              </w:r>
            </w:ins>
          </w:p>
        </w:tc>
      </w:tr>
      <w:tr w:rsidR="00E17B36" w:rsidRPr="00E17B36" w14:paraId="4B9C164D" w14:textId="77777777">
        <w:trPr>
          <w:trHeight w:val="300"/>
        </w:trPr>
        <w:tc>
          <w:tcPr>
            <w:tcW w:w="1999" w:type="dxa"/>
            <w:tcBorders>
              <w:top w:val="single" w:sz="4" w:space="0" w:color="000000"/>
              <w:bottom w:val="single" w:sz="4" w:space="0" w:color="000000"/>
              <w:right w:val="single" w:sz="4" w:space="0" w:color="000000"/>
            </w:tcBorders>
            <w:shd w:val="clear" w:color="auto" w:fill="BFBFBF" w:themeFill="background1" w:themeFillShade="BF"/>
            <w:vAlign w:val="center"/>
          </w:tcPr>
          <w:p w14:paraId="475968DD" w14:textId="77777777" w:rsidR="00E17B36" w:rsidRPr="00E17B36" w:rsidRDefault="00E17B36" w:rsidP="00E17B36">
            <w:pPr>
              <w:widowControl w:val="0"/>
              <w:spacing w:before="0" w:after="0"/>
              <w:rPr>
                <w:rFonts w:ascii="Calibri" w:hAnsi="Calibri" w:cs="Calibri"/>
                <w:b/>
                <w:bCs/>
                <w:lang w:val="en-GB" w:eastAsia="de-DE"/>
              </w:rPr>
            </w:pPr>
            <w:r w:rsidRPr="00E17B36">
              <w:rPr>
                <w:rFonts w:cs="Calibri"/>
                <w:b/>
                <w:bCs/>
                <w:lang w:val="en-GB" w:eastAsia="de-DE"/>
              </w:rPr>
              <w:lastRenderedPageBreak/>
              <w:t xml:space="preserve">PAUWES </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C18D182"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lang w:val="en-GB" w:eastAsia="de-DE"/>
              </w:rPr>
              <w:t>2</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F2A3F4A"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b/>
                <w:color w:val="0000FF"/>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CAFCA2" w14:textId="77777777" w:rsidR="00E17B36" w:rsidRPr="00E17B36" w:rsidRDefault="00E17B36" w:rsidP="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BFBFBF" w:themeFill="background1" w:themeFillShade="BF"/>
          </w:tcPr>
          <w:p w14:paraId="004AAB59" w14:textId="77777777" w:rsidR="00E17B36" w:rsidRPr="00E17B36" w:rsidRDefault="00E17B36" w:rsidP="00E17B36">
            <w:pPr>
              <w:widowControl w:val="0"/>
              <w:spacing w:before="0" w:after="0"/>
              <w:jc w:val="left"/>
              <w:rPr>
                <w:rFonts w:ascii="Calibri" w:hAnsi="Calibri" w:cs="Calibri"/>
                <w:lang w:val="en-GB" w:eastAsia="de-DE"/>
              </w:rPr>
            </w:pPr>
            <w:r w:rsidRPr="00E17B36">
              <w:rPr>
                <w:rFonts w:cs="Calibri"/>
                <w:lang w:val="en-GB" w:eastAsia="de-DE"/>
              </w:rPr>
              <w:t> </w:t>
            </w:r>
          </w:p>
        </w:tc>
      </w:tr>
      <w:tr w:rsidR="00E17B36" w:rsidRPr="00E17B36" w14:paraId="4E625528" w14:textId="77777777">
        <w:trPr>
          <w:trHeight w:val="300"/>
        </w:trPr>
        <w:tc>
          <w:tcPr>
            <w:tcW w:w="1999" w:type="dxa"/>
            <w:tcBorders>
              <w:top w:val="single" w:sz="4" w:space="0" w:color="000000"/>
              <w:bottom w:val="single" w:sz="4" w:space="0" w:color="000000"/>
              <w:right w:val="single" w:sz="4" w:space="0" w:color="000000"/>
            </w:tcBorders>
            <w:shd w:val="clear" w:color="auto" w:fill="BFBFBF" w:themeFill="background1" w:themeFillShade="BF"/>
            <w:vAlign w:val="center"/>
          </w:tcPr>
          <w:p w14:paraId="3E105ED1" w14:textId="77777777" w:rsidR="00E17B36" w:rsidRPr="00E17B36" w:rsidRDefault="00E17B36" w:rsidP="00E17B36">
            <w:pPr>
              <w:widowControl w:val="0"/>
              <w:spacing w:before="0" w:after="0"/>
              <w:rPr>
                <w:rFonts w:ascii="Calibri" w:hAnsi="Calibri" w:cs="Calibri"/>
                <w:b/>
                <w:bCs/>
                <w:lang w:val="en-GB" w:eastAsia="de-DE"/>
              </w:rPr>
            </w:pPr>
            <w:r w:rsidRPr="00E17B36">
              <w:rPr>
                <w:rFonts w:cs="Calibri"/>
                <w:b/>
                <w:bCs/>
                <w:lang w:val="en-GB" w:eastAsia="de-DE"/>
              </w:rPr>
              <w:t>DLR</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5124DCC"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lang w:val="en-GB" w:eastAsia="de-DE"/>
              </w:rPr>
              <w:t>2</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A3F44BA"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b/>
                <w:color w:val="0000FF"/>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83C878F" w14:textId="77777777" w:rsidR="00E17B36" w:rsidRPr="00E17B36" w:rsidRDefault="00E17B36" w:rsidP="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BFBFBF" w:themeFill="background1" w:themeFillShade="BF"/>
          </w:tcPr>
          <w:p w14:paraId="752959AE" w14:textId="77777777" w:rsidR="00E17B36" w:rsidRPr="00E17B36" w:rsidRDefault="00E17B36" w:rsidP="00E17B36">
            <w:pPr>
              <w:widowControl w:val="0"/>
              <w:spacing w:before="0" w:after="0"/>
              <w:jc w:val="left"/>
              <w:rPr>
                <w:rFonts w:ascii="Calibri" w:hAnsi="Calibri" w:cs="Calibri"/>
                <w:lang w:val="en-GB" w:eastAsia="de-DE"/>
              </w:rPr>
            </w:pPr>
          </w:p>
        </w:tc>
      </w:tr>
      <w:tr w:rsidR="00E17B36" w:rsidRPr="00E17B36" w14:paraId="004EF8B8"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2D69BD91" w14:textId="77777777" w:rsidR="00E17B36" w:rsidRPr="00E17B36" w:rsidRDefault="00E17B36" w:rsidP="00E17B36">
            <w:pPr>
              <w:widowControl w:val="0"/>
              <w:spacing w:before="0" w:after="0"/>
              <w:rPr>
                <w:rFonts w:ascii="Calibri" w:hAnsi="Calibri" w:cs="Calibri"/>
                <w:b/>
                <w:bCs/>
                <w:lang w:val="en-GB" w:eastAsia="de-DE"/>
              </w:rPr>
            </w:pPr>
            <w:r w:rsidRPr="00E17B36">
              <w:rPr>
                <w:rFonts w:cs="Calibri"/>
                <w:b/>
                <w:bCs/>
                <w:lang w:val="en-GB" w:eastAsia="de-DE"/>
              </w:rPr>
              <w:t>DSI</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C9A3BF1"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3FA6557" w14:textId="77777777" w:rsidR="00E17B36" w:rsidRPr="00E17B36" w:rsidRDefault="00E17B36" w:rsidP="00E17B36">
            <w:pPr>
              <w:widowControl w:val="0"/>
              <w:spacing w:before="0" w:after="0"/>
              <w:jc w:val="center"/>
              <w:rPr>
                <w:rFonts w:ascii="Calibri" w:hAnsi="Calibri" w:cs="Calibri"/>
                <w:b/>
                <w:color w:val="0000FF"/>
                <w:lang w:val="en-GB" w:eastAsia="de-DE"/>
              </w:rPr>
            </w:pPr>
            <w:r w:rsidRPr="00E17B36">
              <w:rPr>
                <w:rFonts w:cs="Calibri"/>
                <w:b/>
                <w:color w:val="0000FF"/>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80E9DCF" w14:textId="77777777" w:rsidR="00E17B36" w:rsidRPr="00E17B36" w:rsidRDefault="00E17B36" w:rsidP="00E17B36">
            <w:pPr>
              <w:widowControl w:val="0"/>
              <w:spacing w:before="0" w:after="0"/>
              <w:jc w:val="center"/>
              <w:rPr>
                <w:rFonts w:ascii="Calibri" w:hAnsi="Calibri" w:cs="Calibri"/>
                <w:b/>
                <w:bCs/>
                <w:lang w:val="en-GB" w:eastAsia="de-DE"/>
              </w:rPr>
            </w:pPr>
            <w:r w:rsidRPr="00E17B36">
              <w:rPr>
                <w:rFonts w:cs="Calibri"/>
                <w:b/>
                <w:bCs/>
                <w:lang w:val="en-GB" w:eastAsia="de-DE"/>
              </w:rPr>
              <w:t>2</w:t>
            </w:r>
          </w:p>
        </w:tc>
        <w:tc>
          <w:tcPr>
            <w:tcW w:w="3541" w:type="dxa"/>
            <w:tcBorders>
              <w:top w:val="single" w:sz="4" w:space="0" w:color="000000"/>
              <w:left w:val="single" w:sz="4" w:space="0" w:color="000000"/>
              <w:bottom w:val="single" w:sz="4" w:space="0" w:color="000000"/>
            </w:tcBorders>
            <w:shd w:val="clear" w:color="auto" w:fill="FFFF00"/>
          </w:tcPr>
          <w:p w14:paraId="73C8FAEB" w14:textId="77777777" w:rsidR="00E17B36" w:rsidRPr="00E17B36" w:rsidRDefault="00E17B36" w:rsidP="00E17B36">
            <w:pPr>
              <w:widowControl w:val="0"/>
              <w:spacing w:before="0" w:after="0"/>
              <w:jc w:val="left"/>
              <w:rPr>
                <w:rFonts w:ascii="Calibri" w:hAnsi="Calibri" w:cs="Calibri"/>
                <w:lang w:val="en-GB" w:eastAsia="de-DE"/>
              </w:rPr>
            </w:pPr>
            <w:ins w:id="90" w:author="SELLAMI" w:date="2021-03-18T03:38:00Z">
              <w:r w:rsidRPr="00E17B36">
                <w:rPr>
                  <w:rFonts w:cs="Calibri"/>
                  <w:lang w:val="en-GB" w:eastAsia="de-DE"/>
                </w:rPr>
                <w:t xml:space="preserve">Develop approaches to </w:t>
              </w:r>
              <w:r w:rsidRPr="00E17B36">
                <w:rPr>
                  <w:i/>
                  <w:color w:val="0000FF"/>
                  <w:szCs w:val="20"/>
                  <w:lang w:val="en-GB"/>
                </w:rPr>
                <w:t xml:space="preserve">Twinning, teaming of research and </w:t>
              </w:r>
              <w:proofErr w:type="gramStart"/>
              <w:r w:rsidRPr="00E17B36">
                <w:rPr>
                  <w:i/>
                  <w:color w:val="0000FF"/>
                  <w:szCs w:val="20"/>
                  <w:lang w:val="en-GB"/>
                </w:rPr>
                <w:t>pooling  of</w:t>
              </w:r>
              <w:proofErr w:type="gramEnd"/>
              <w:r w:rsidRPr="00E17B36">
                <w:rPr>
                  <w:i/>
                  <w:color w:val="0000FF"/>
                  <w:szCs w:val="20"/>
                  <w:lang w:val="en-GB"/>
                </w:rPr>
                <w:t xml:space="preserve"> infrastructure </w:t>
              </w:r>
            </w:ins>
            <w:r w:rsidRPr="00E17B36">
              <w:rPr>
                <w:rFonts w:cs="Calibri"/>
                <w:lang w:val="en-GB" w:eastAsia="de-DE"/>
              </w:rPr>
              <w:t>&lt;DSI, please state in which way you want to contribute here &gt;</w:t>
            </w:r>
          </w:p>
        </w:tc>
      </w:tr>
      <w:tr w:rsidR="00E17B36" w:rsidRPr="00E17B36" w14:paraId="657D3197"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70A85B52" w14:textId="77777777" w:rsidR="00E17B36" w:rsidRPr="00E17B36" w:rsidRDefault="00E17B36" w:rsidP="00E17B36">
            <w:pPr>
              <w:widowControl w:val="0"/>
              <w:spacing w:before="0" w:after="0"/>
              <w:rPr>
                <w:rFonts w:ascii="Calibri" w:hAnsi="Calibri" w:cs="Calibri"/>
                <w:b/>
                <w:bCs/>
                <w:lang w:val="en-GB" w:eastAsia="de-DE"/>
              </w:rPr>
            </w:pPr>
            <w:r w:rsidRPr="00E17B36">
              <w:rPr>
                <w:rFonts w:cs="Calibri"/>
                <w:b/>
                <w:bCs/>
                <w:lang w:val="en-GB" w:eastAsia="de-DE"/>
              </w:rPr>
              <w:t xml:space="preserve">SU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5C446A4" w14:textId="77777777" w:rsidR="00E17B36" w:rsidRPr="00E17B36" w:rsidRDefault="00E17B36" w:rsidP="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5D6A804" w14:textId="77777777" w:rsidR="00E17B36" w:rsidRPr="00E17B36" w:rsidRDefault="00E17B36" w:rsidP="00E17B36">
            <w:pPr>
              <w:widowControl w:val="0"/>
              <w:spacing w:before="0" w:after="0"/>
              <w:jc w:val="center"/>
              <w:rPr>
                <w:rFonts w:ascii="Calibri" w:hAnsi="Calibri" w:cs="Calibri"/>
                <w:b/>
                <w:color w:val="0000FF"/>
                <w:lang w:val="en-GB" w:eastAsia="de-DE"/>
              </w:rPr>
            </w:pPr>
            <w:r w:rsidRPr="00E17B36">
              <w:rPr>
                <w:rFonts w:cs="Calibri"/>
                <w:b/>
                <w:color w:val="0000FF"/>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6F88243" w14:textId="77777777" w:rsidR="00E17B36" w:rsidRPr="00E17B36" w:rsidRDefault="00E17B36" w:rsidP="00E17B36">
            <w:pPr>
              <w:widowControl w:val="0"/>
              <w:spacing w:before="0" w:after="0"/>
              <w:jc w:val="center"/>
              <w:rPr>
                <w:rFonts w:ascii="Calibri" w:hAnsi="Calibri" w:cs="Calibri"/>
                <w:b/>
                <w:bCs/>
                <w:lang w:val="en-GB" w:eastAsia="de-DE"/>
              </w:rPr>
            </w:pPr>
            <w:r w:rsidRPr="00E17B36">
              <w:rPr>
                <w:rFonts w:cs="Calibri"/>
                <w:b/>
                <w:bCs/>
                <w:lang w:val="en-GB" w:eastAsia="de-DE"/>
              </w:rPr>
              <w:t>2</w:t>
            </w:r>
          </w:p>
        </w:tc>
        <w:tc>
          <w:tcPr>
            <w:tcW w:w="3541" w:type="dxa"/>
            <w:tcBorders>
              <w:top w:val="single" w:sz="4" w:space="0" w:color="000000"/>
              <w:left w:val="single" w:sz="4" w:space="0" w:color="000000"/>
              <w:bottom w:val="single" w:sz="4" w:space="0" w:color="000000"/>
            </w:tcBorders>
            <w:shd w:val="clear" w:color="auto" w:fill="FFFF00"/>
          </w:tcPr>
          <w:p w14:paraId="26AA11E4" w14:textId="77777777" w:rsidR="00E17B36" w:rsidRPr="00E17B36" w:rsidRDefault="00E17B36" w:rsidP="00E17B36">
            <w:pPr>
              <w:widowControl w:val="0"/>
              <w:spacing w:before="0" w:after="0"/>
              <w:jc w:val="left"/>
              <w:rPr>
                <w:rFonts w:ascii="Calibri" w:hAnsi="Calibri" w:cs="Calibri"/>
                <w:lang w:val="en-GB" w:eastAsia="de-DE"/>
              </w:rPr>
            </w:pPr>
            <w:ins w:id="91" w:author="SELLAMI" w:date="2021-03-18T03:38:00Z">
              <w:r w:rsidRPr="00E17B36">
                <w:rPr>
                  <w:rFonts w:cs="Calibri"/>
                  <w:lang w:val="en-GB" w:eastAsia="de-DE"/>
                </w:rPr>
                <w:t xml:space="preserve">Develop approaches to </w:t>
              </w:r>
              <w:r w:rsidRPr="00E17B36">
                <w:rPr>
                  <w:i/>
                  <w:color w:val="0000FF"/>
                  <w:szCs w:val="20"/>
                  <w:lang w:val="en-GB"/>
                </w:rPr>
                <w:t xml:space="preserve">Twinning, teaming of research and </w:t>
              </w:r>
              <w:proofErr w:type="gramStart"/>
              <w:r w:rsidRPr="00E17B36">
                <w:rPr>
                  <w:i/>
                  <w:color w:val="0000FF"/>
                  <w:szCs w:val="20"/>
                  <w:lang w:val="en-GB"/>
                </w:rPr>
                <w:t>pooling  of</w:t>
              </w:r>
              <w:proofErr w:type="gramEnd"/>
              <w:r w:rsidRPr="00E17B36">
                <w:rPr>
                  <w:i/>
                  <w:color w:val="0000FF"/>
                  <w:szCs w:val="20"/>
                  <w:lang w:val="en-GB"/>
                </w:rPr>
                <w:t xml:space="preserve"> infrastructure </w:t>
              </w:r>
            </w:ins>
            <w:r w:rsidRPr="00E17B36">
              <w:rPr>
                <w:rFonts w:cs="Calibri"/>
                <w:lang w:val="en-GB" w:eastAsia="de-DE"/>
              </w:rPr>
              <w:t>&lt;DSI, please state in which way you want to contribute here &gt;</w:t>
            </w:r>
          </w:p>
        </w:tc>
      </w:tr>
      <w:tr w:rsidR="00E17B36" w:rsidRPr="00E17B36" w14:paraId="642A11CA" w14:textId="77777777">
        <w:trPr>
          <w:trHeight w:val="300"/>
        </w:trPr>
        <w:tc>
          <w:tcPr>
            <w:tcW w:w="1999" w:type="dxa"/>
            <w:tcBorders>
              <w:top w:val="single" w:sz="4" w:space="0" w:color="000000"/>
              <w:bottom w:val="single" w:sz="4" w:space="0" w:color="000000"/>
              <w:right w:val="single" w:sz="4" w:space="0" w:color="000000"/>
            </w:tcBorders>
            <w:shd w:val="clear" w:color="auto" w:fill="BFBFBF" w:themeFill="background1" w:themeFillShade="BF"/>
            <w:vAlign w:val="center"/>
          </w:tcPr>
          <w:p w14:paraId="0EE45EED" w14:textId="77777777" w:rsidR="00E17B36" w:rsidRPr="00E17B36" w:rsidRDefault="00E17B36" w:rsidP="00E17B36">
            <w:pPr>
              <w:widowControl w:val="0"/>
              <w:spacing w:before="0" w:after="0"/>
              <w:rPr>
                <w:rFonts w:ascii="Calibri" w:hAnsi="Calibri" w:cs="Calibri"/>
                <w:b/>
                <w:bCs/>
                <w:color w:val="000000" w:themeColor="text1"/>
                <w:lang w:val="en-GB" w:eastAsia="de-DE"/>
              </w:rPr>
            </w:pPr>
            <w:r w:rsidRPr="00E17B36">
              <w:rPr>
                <w:rFonts w:cs="Calibri"/>
                <w:b/>
                <w:bCs/>
                <w:color w:val="000000" w:themeColor="text1"/>
                <w:lang w:val="en-GB" w:eastAsia="de-DE"/>
              </w:rPr>
              <w:t>UNU</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A1A613E" w14:textId="77777777" w:rsidR="00E17B36" w:rsidRPr="00E17B36" w:rsidRDefault="00E17B36" w:rsidP="00E17B36">
            <w:pPr>
              <w:widowControl w:val="0"/>
              <w:spacing w:before="0" w:after="0"/>
              <w:jc w:val="center"/>
              <w:rPr>
                <w:rFonts w:ascii="Calibri" w:hAnsi="Calibri" w:cs="Calibri"/>
                <w:color w:val="000000" w:themeColor="text1"/>
                <w:lang w:val="en-GB" w:eastAsia="de-DE"/>
              </w:rPr>
            </w:pPr>
            <w:r w:rsidRPr="00E17B36">
              <w:rPr>
                <w:rFonts w:cs="Calibri"/>
                <w:color w:val="000000" w:themeColor="text1"/>
                <w:lang w:val="en-GB" w:eastAsia="de-DE"/>
              </w:rPr>
              <w:t>2</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1117BBE" w14:textId="77777777" w:rsidR="00E17B36" w:rsidRPr="00E17B36" w:rsidRDefault="00E17B36" w:rsidP="00E17B36">
            <w:pPr>
              <w:widowControl w:val="0"/>
              <w:spacing w:before="0" w:after="0"/>
              <w:jc w:val="center"/>
              <w:rPr>
                <w:rFonts w:ascii="Calibri" w:hAnsi="Calibri" w:cs="Calibri"/>
                <w:b/>
                <w:color w:val="000000" w:themeColor="text1"/>
                <w:lang w:val="en-GB" w:eastAsia="de-DE"/>
              </w:rPr>
            </w:pPr>
            <w:r w:rsidRPr="00E17B36">
              <w:rPr>
                <w:rFonts w:cs="Calibri"/>
                <w:b/>
                <w:color w:val="0000FF"/>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6C4D0EF" w14:textId="77777777" w:rsidR="00E17B36" w:rsidRPr="00E17B36" w:rsidRDefault="00E17B36" w:rsidP="00E17B36">
            <w:pPr>
              <w:widowControl w:val="0"/>
              <w:spacing w:before="0" w:after="0"/>
              <w:jc w:val="center"/>
              <w:rPr>
                <w:rFonts w:ascii="Calibri" w:hAnsi="Calibri" w:cs="Calibri"/>
                <w:b/>
                <w:bCs/>
                <w:color w:val="000000" w:themeColor="text1"/>
                <w:lang w:val="en-GB" w:eastAsia="de-DE"/>
              </w:rPr>
            </w:pPr>
            <w:r w:rsidRPr="00E17B36">
              <w:rPr>
                <w:rFonts w:cs="Calibri"/>
                <w:b/>
                <w:bCs/>
                <w:color w:val="000000" w:themeColor="text1"/>
                <w:lang w:val="en-GB" w:eastAsia="de-DE"/>
              </w:rPr>
              <w:t>0</w:t>
            </w:r>
          </w:p>
        </w:tc>
        <w:tc>
          <w:tcPr>
            <w:tcW w:w="3541" w:type="dxa"/>
            <w:tcBorders>
              <w:top w:val="single" w:sz="4" w:space="0" w:color="000000"/>
              <w:left w:val="single" w:sz="4" w:space="0" w:color="000000"/>
              <w:bottom w:val="single" w:sz="4" w:space="0" w:color="000000"/>
            </w:tcBorders>
            <w:shd w:val="clear" w:color="auto" w:fill="BFBFBF" w:themeFill="background1" w:themeFillShade="BF"/>
            <w:vAlign w:val="center"/>
          </w:tcPr>
          <w:p w14:paraId="27904169" w14:textId="77777777" w:rsidR="00E17B36" w:rsidRPr="00E17B36" w:rsidRDefault="00E17B36" w:rsidP="00E17B36">
            <w:pPr>
              <w:widowControl w:val="0"/>
              <w:spacing w:before="0" w:after="0"/>
              <w:jc w:val="center"/>
              <w:rPr>
                <w:rFonts w:ascii="Calibri" w:hAnsi="Calibri" w:cs="Calibri"/>
                <w:color w:val="000000" w:themeColor="text1"/>
                <w:lang w:val="en-GB" w:eastAsia="de-DE"/>
              </w:rPr>
            </w:pPr>
          </w:p>
        </w:tc>
      </w:tr>
      <w:tr w:rsidR="00E17B36" w:rsidRPr="00E17B36" w14:paraId="0D623E6F" w14:textId="77777777">
        <w:trPr>
          <w:trHeight w:val="300"/>
        </w:trPr>
        <w:tc>
          <w:tcPr>
            <w:tcW w:w="1999" w:type="dxa"/>
            <w:tcBorders>
              <w:top w:val="single" w:sz="4" w:space="0" w:color="000000"/>
              <w:right w:val="single" w:sz="4" w:space="0" w:color="000000"/>
            </w:tcBorders>
            <w:shd w:val="clear" w:color="auto" w:fill="FFFFFF" w:themeFill="background1"/>
            <w:vAlign w:val="center"/>
          </w:tcPr>
          <w:p w14:paraId="3CF95883" w14:textId="77777777" w:rsidR="00E17B36" w:rsidRPr="00E17B36" w:rsidRDefault="00E17B36" w:rsidP="00E17B36">
            <w:pPr>
              <w:widowControl w:val="0"/>
              <w:spacing w:before="0" w:after="0"/>
              <w:rPr>
                <w:rFonts w:ascii="Calibri" w:hAnsi="Calibri" w:cs="Calibri"/>
                <w:b/>
                <w:bCs/>
                <w:color w:val="000000" w:themeColor="text1"/>
                <w:lang w:val="en-GB" w:eastAsia="de-DE"/>
              </w:rPr>
            </w:pPr>
          </w:p>
        </w:tc>
        <w:tc>
          <w:tcPr>
            <w:tcW w:w="1361" w:type="dxa"/>
            <w:tcBorders>
              <w:top w:val="single" w:sz="4" w:space="0" w:color="000000"/>
              <w:left w:val="single" w:sz="4" w:space="0" w:color="000000"/>
              <w:right w:val="single" w:sz="4" w:space="0" w:color="000000"/>
            </w:tcBorders>
            <w:shd w:val="clear" w:color="auto" w:fill="FFFFFF" w:themeFill="background1"/>
            <w:vAlign w:val="center"/>
          </w:tcPr>
          <w:p w14:paraId="44C5632B" w14:textId="77777777" w:rsidR="00E17B36" w:rsidRPr="00E17B36" w:rsidRDefault="00E17B36" w:rsidP="00E17B36">
            <w:pPr>
              <w:widowControl w:val="0"/>
              <w:spacing w:before="0" w:after="0"/>
              <w:jc w:val="center"/>
              <w:rPr>
                <w:rFonts w:ascii="Calibri" w:hAnsi="Calibri" w:cs="Calibri"/>
                <w:color w:val="000000" w:themeColor="text1"/>
                <w:lang w:val="en-GB" w:eastAsia="de-DE"/>
              </w:rPr>
            </w:pPr>
          </w:p>
        </w:tc>
        <w:tc>
          <w:tcPr>
            <w:tcW w:w="1359" w:type="dxa"/>
            <w:tcBorders>
              <w:top w:val="single" w:sz="4" w:space="0" w:color="000000"/>
              <w:left w:val="single" w:sz="4" w:space="0" w:color="000000"/>
              <w:right w:val="single" w:sz="4" w:space="0" w:color="000000"/>
            </w:tcBorders>
            <w:shd w:val="clear" w:color="auto" w:fill="FFFFFF" w:themeFill="background1"/>
            <w:vAlign w:val="center"/>
          </w:tcPr>
          <w:p w14:paraId="637A50B2" w14:textId="77777777" w:rsidR="00E17B36" w:rsidRPr="00E17B36" w:rsidRDefault="00E17B36" w:rsidP="00E17B36">
            <w:pPr>
              <w:widowControl w:val="0"/>
              <w:spacing w:before="0" w:after="0"/>
              <w:jc w:val="center"/>
              <w:rPr>
                <w:rFonts w:ascii="Calibri" w:hAnsi="Calibri" w:cs="Calibri"/>
                <w:b/>
                <w:color w:val="0000FF"/>
                <w:lang w:val="en-GB" w:eastAsia="de-DE"/>
              </w:rPr>
            </w:pPr>
          </w:p>
        </w:tc>
        <w:tc>
          <w:tcPr>
            <w:tcW w:w="1360" w:type="dxa"/>
            <w:tcBorders>
              <w:top w:val="single" w:sz="4" w:space="0" w:color="000000"/>
              <w:left w:val="single" w:sz="4" w:space="0" w:color="000000"/>
              <w:right w:val="single" w:sz="4" w:space="0" w:color="000000"/>
            </w:tcBorders>
            <w:shd w:val="clear" w:color="auto" w:fill="FFFFFF" w:themeFill="background1"/>
            <w:vAlign w:val="center"/>
          </w:tcPr>
          <w:p w14:paraId="6676A1F7" w14:textId="77777777" w:rsidR="00E17B36" w:rsidRPr="00E17B36" w:rsidRDefault="00E17B36" w:rsidP="00E17B36">
            <w:pPr>
              <w:widowControl w:val="0"/>
              <w:spacing w:before="0" w:after="0"/>
              <w:jc w:val="center"/>
              <w:rPr>
                <w:rFonts w:ascii="Calibri" w:hAnsi="Calibri" w:cs="Calibri"/>
                <w:b/>
                <w:bCs/>
                <w:color w:val="000000" w:themeColor="text1"/>
                <w:lang w:val="en-GB" w:eastAsia="de-DE"/>
              </w:rPr>
            </w:pPr>
            <w:r w:rsidRPr="00E17B36">
              <w:rPr>
                <w:rFonts w:cs="Calibri"/>
                <w:b/>
                <w:bCs/>
                <w:color w:val="000000" w:themeColor="text1"/>
                <w:lang w:val="en-GB" w:eastAsia="de-DE"/>
              </w:rPr>
              <w:t>11</w:t>
            </w:r>
          </w:p>
        </w:tc>
        <w:tc>
          <w:tcPr>
            <w:tcW w:w="3541" w:type="dxa"/>
            <w:tcBorders>
              <w:top w:val="single" w:sz="4" w:space="0" w:color="000000"/>
              <w:left w:val="single" w:sz="4" w:space="0" w:color="000000"/>
            </w:tcBorders>
            <w:shd w:val="clear" w:color="auto" w:fill="FFFFFF" w:themeFill="background1"/>
            <w:vAlign w:val="center"/>
          </w:tcPr>
          <w:p w14:paraId="703070BF" w14:textId="77777777" w:rsidR="00E17B36" w:rsidRPr="00E17B36" w:rsidRDefault="00E17B36" w:rsidP="00E17B36">
            <w:pPr>
              <w:widowControl w:val="0"/>
              <w:spacing w:before="0" w:after="0"/>
              <w:jc w:val="left"/>
              <w:rPr>
                <w:rFonts w:ascii="Calibri" w:hAnsi="Calibri" w:cs="Calibri"/>
                <w:b/>
                <w:color w:val="000000" w:themeColor="text1"/>
                <w:lang w:val="en-GB" w:eastAsia="de-DE"/>
              </w:rPr>
            </w:pPr>
            <w:r w:rsidRPr="00E17B36">
              <w:rPr>
                <w:rFonts w:cs="Calibri"/>
                <w:b/>
                <w:color w:val="000000" w:themeColor="text1"/>
                <w:lang w:val="en-GB" w:eastAsia="de-DE"/>
              </w:rPr>
              <w:t>Total - T5.3</w:t>
            </w:r>
          </w:p>
        </w:tc>
      </w:tr>
    </w:tbl>
    <w:p w14:paraId="0D01E34C" w14:textId="77777777" w:rsidR="00E30584" w:rsidRPr="00E17B36" w:rsidRDefault="00E30584">
      <w:pPr>
        <w:rPr>
          <w:rFonts w:cs="Arial"/>
          <w:szCs w:val="20"/>
          <w:lang w:val="en-GB"/>
        </w:rPr>
      </w:pPr>
    </w:p>
    <w:p w14:paraId="1C798C37" w14:textId="77777777" w:rsidR="00E30584" w:rsidRPr="00E17B36" w:rsidRDefault="00E30584">
      <w:pPr>
        <w:rPr>
          <w:rFonts w:cs="Arial"/>
          <w:szCs w:val="20"/>
          <w:lang w:val="en-GB"/>
        </w:rPr>
      </w:pPr>
    </w:p>
    <w:p w14:paraId="7E04D6E5" w14:textId="77777777" w:rsidR="00E30584" w:rsidRPr="00E17B36" w:rsidRDefault="00E17B36">
      <w:pPr>
        <w:rPr>
          <w:rFonts w:cs="Arial"/>
          <w:szCs w:val="20"/>
          <w:lang w:val="en-GB"/>
        </w:rPr>
      </w:pPr>
      <w:del w:id="92" w:author="utku " w:date="2021-03-18T19:54:00Z">
        <w:r w:rsidRPr="00E17B36">
          <w:rPr>
            <w:rFonts w:cs="Arial"/>
            <w:szCs w:val="20"/>
            <w:lang w:val="en-GB"/>
          </w:rPr>
          <w:delText xml:space="preserve">The aim of this task is </w:delText>
        </w:r>
        <w:r w:rsidRPr="00E17B36">
          <w:rPr>
            <w:rFonts w:cs="Arial"/>
            <w:i/>
            <w:iCs/>
            <w:szCs w:val="20"/>
            <w:highlight w:val="yellow"/>
            <w:u w:val="single"/>
            <w:lang w:val="en-GB"/>
          </w:rPr>
          <w:delText>ADD DESCRIPTION</w:delText>
        </w:r>
        <w:r w:rsidRPr="00E17B36">
          <w:rPr>
            <w:rFonts w:cs="Arial"/>
            <w:szCs w:val="20"/>
            <w:lang w:val="en-GB"/>
          </w:rPr>
          <w:delText xml:space="preserve">  </w:delText>
        </w:r>
      </w:del>
    </w:p>
    <w:p w14:paraId="1AB502E2" w14:textId="77777777" w:rsidR="00E30584" w:rsidRPr="00E17B36" w:rsidRDefault="00E17B36">
      <w:pPr>
        <w:jc w:val="left"/>
        <w:rPr>
          <w:del w:id="93" w:author="SELLAMI" w:date="2021-03-18T03:51:00Z"/>
          <w:i/>
          <w:color w:val="0000FF"/>
          <w:szCs w:val="20"/>
          <w:lang w:val="en-GB"/>
        </w:rPr>
      </w:pPr>
      <w:del w:id="94" w:author="SELLAMI" w:date="2021-03-18T03:51:00Z">
        <w:r w:rsidRPr="00E17B36">
          <w:rPr>
            <w:b/>
            <w:i/>
            <w:color w:val="0000FF"/>
            <w:szCs w:val="20"/>
            <w:lang w:val="en-GB"/>
          </w:rPr>
          <w:delText>GA Text in BLUE</w:delText>
        </w:r>
      </w:del>
    </w:p>
    <w:p w14:paraId="2D3C5CF6" w14:textId="77777777" w:rsidR="00E30584" w:rsidRPr="00E17B36" w:rsidRDefault="00E17B36">
      <w:pPr>
        <w:jc w:val="left"/>
        <w:rPr>
          <w:del w:id="95" w:author="SELLAMI" w:date="2021-03-18T03:51:00Z"/>
          <w:i/>
          <w:color w:val="0000FF"/>
          <w:szCs w:val="20"/>
          <w:lang w:val="en-GB"/>
        </w:rPr>
      </w:pPr>
      <w:del w:id="96" w:author="SELLAMI" w:date="2021-03-18T03:51:00Z">
        <w:r w:rsidRPr="00E17B36">
          <w:rPr>
            <w:i/>
            <w:color w:val="0000FF"/>
            <w:szCs w:val="20"/>
            <w:lang w:val="en-GB"/>
          </w:rPr>
          <w:delText>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cosupervision, post-doctoral programmes), and sharing infrastructures. The framework of such vision was declined in the new Africa-Europe Alliance for Sustainable Investment and Jobs, Horizon Europe and the new Research Framework Programme for the period 2021-2027 that open up new opportunities in the join AU-EU strategy (5th SOM, AU-EU HLPD on STI).</w:delText>
        </w:r>
      </w:del>
    </w:p>
    <w:p w14:paraId="7FC7206E" w14:textId="77777777" w:rsidR="00E30584" w:rsidRPr="00E17B36" w:rsidRDefault="00E17B36">
      <w:pPr>
        <w:jc w:val="left"/>
        <w:rPr>
          <w:del w:id="97" w:author="SELLAMI" w:date="2021-03-18T03:51:00Z"/>
          <w:i/>
          <w:color w:val="0000FF"/>
          <w:szCs w:val="20"/>
          <w:lang w:val="en-GB"/>
        </w:rPr>
      </w:pPr>
      <w:del w:id="98" w:author="SELLAMI" w:date="2021-03-18T03:51:00Z">
        <w:r w:rsidRPr="00E17B36">
          <w:rPr>
            <w:i/>
            <w:color w:val="0000FF"/>
            <w:szCs w:val="20"/>
            <w:lang w:val="en-GB"/>
          </w:rPr>
          <w:delText>• Agenda Analysis (M1 to M6): Comparison of the SDG Agenda 2030, the Agenda 2063 « Africa we want », including STISA (2014-2024) objectives in RE-related capacity</w:delText>
        </w:r>
      </w:del>
    </w:p>
    <w:p w14:paraId="15341EB7" w14:textId="77777777" w:rsidR="00E30584" w:rsidRPr="00E17B36" w:rsidRDefault="00E17B36">
      <w:pPr>
        <w:jc w:val="left"/>
        <w:rPr>
          <w:del w:id="99" w:author="SELLAMI" w:date="2021-03-18T03:51:00Z"/>
          <w:i/>
          <w:color w:val="0000FF"/>
          <w:szCs w:val="20"/>
          <w:lang w:val="en-GB"/>
        </w:rPr>
      </w:pPr>
      <w:del w:id="100" w:author="SELLAMI" w:date="2021-03-18T03:51:00Z">
        <w:r w:rsidRPr="00E17B36">
          <w:rPr>
            <w:i/>
            <w:color w:val="0000FF"/>
            <w:szCs w:val="20"/>
            <w:lang w:val="en-GB"/>
          </w:rPr>
          <w:delText>• Benchmarking (M1 to M12): Benchmarking the LEAP-RE projects in Pillar 1 and 2, other projects (e.g. FP7-ERAfrica, MED-Spring, H2020 projects in sustainable energy involving African partners), to identify African capacities and institutions related to RE. This work will be conducted to identify some research institutions which will initiate the long-term partnership in RE.</w:delText>
        </w:r>
      </w:del>
    </w:p>
    <w:p w14:paraId="0B8B049C" w14:textId="77777777" w:rsidR="00E30584" w:rsidRPr="00E17B36" w:rsidRDefault="00E17B36">
      <w:pPr>
        <w:jc w:val="left"/>
        <w:rPr>
          <w:del w:id="101" w:author="SELLAMI" w:date="2021-03-18T03:51:00Z"/>
          <w:i/>
          <w:color w:val="0000FF"/>
          <w:szCs w:val="20"/>
          <w:lang w:val="en-GB"/>
        </w:rPr>
      </w:pPr>
      <w:del w:id="102" w:author="SELLAMI" w:date="2021-03-18T03:51:00Z">
        <w:r w:rsidRPr="00E17B36">
          <w:rPr>
            <w:i/>
            <w:color w:val="0000FF"/>
            <w:szCs w:val="20"/>
            <w:lang w:val="en-GB"/>
          </w:rPr>
          <w:delText>• Mapping of African capacities (M1 to M6): A general mapping of African R&amp;I capacities will be undertaken, relying on the partner base from Pillars 1&amp;2, as well as sources such as Thomson Reuters’s Web of Science high ranked scientific journals. This scientometric study will complement the benchmark to create a global mapping that better illustrates the African potentialities.</w:delText>
        </w:r>
      </w:del>
      <w:commentRangeStart w:id="103"/>
      <w:commentRangeEnd w:id="103"/>
      <w:r w:rsidRPr="00E17B36">
        <w:rPr>
          <w:i/>
          <w:color w:val="0000FF"/>
          <w:szCs w:val="20"/>
          <w:lang w:val="en-GB"/>
        </w:rPr>
        <w:commentReference w:id="103"/>
      </w:r>
    </w:p>
    <w:p w14:paraId="6F3C9C00" w14:textId="77777777" w:rsidR="00E30584" w:rsidRPr="00E17B36" w:rsidRDefault="00E17B36">
      <w:pPr>
        <w:jc w:val="left"/>
        <w:rPr>
          <w:del w:id="104" w:author="SELLAMI" w:date="2021-03-18T03:51:00Z"/>
          <w:i/>
          <w:color w:val="0000FF"/>
          <w:szCs w:val="20"/>
          <w:lang w:val="en-GB"/>
        </w:rPr>
      </w:pPr>
      <w:del w:id="105" w:author="SELLAMI" w:date="2021-03-18T03:51:00Z">
        <w:r w:rsidRPr="00E17B36">
          <w:rPr>
            <w:i/>
            <w:color w:val="0000FF"/>
            <w:szCs w:val="20"/>
            <w:lang w:val="en-GB"/>
          </w:rPr>
          <w:delText>• Twinning, teaming and pooling (M6 to M60): Deliver virtual networks of academic communities in RE, with mechanisms for linking scientists and institutions that are committed to working together based on these three collaboration instruments:</w:delText>
        </w:r>
      </w:del>
    </w:p>
    <w:p w14:paraId="0339A936" w14:textId="77777777" w:rsidR="00E30584" w:rsidRPr="00E17B36" w:rsidRDefault="00E17B36">
      <w:pPr>
        <w:jc w:val="left"/>
        <w:rPr>
          <w:del w:id="106" w:author="SELLAMI" w:date="2021-03-18T03:51:00Z"/>
          <w:i/>
          <w:color w:val="0000FF"/>
          <w:szCs w:val="20"/>
          <w:lang w:val="en-GB"/>
        </w:rPr>
      </w:pPr>
      <w:del w:id="107" w:author="SELLAMI" w:date="2021-03-18T03:51:00Z">
        <w:r w:rsidRPr="00E17B36">
          <w:rPr>
            <w:i/>
            <w:color w:val="0000FF"/>
            <w:szCs w:val="20"/>
            <w:lang w:val="en-GB"/>
          </w:rPr>
          <w:delText>– Twinning in post-doctoral programmes: institutions of the network receive researchers selected to conduct a specific task</w:delText>
        </w:r>
      </w:del>
    </w:p>
    <w:p w14:paraId="561D1DCF" w14:textId="77777777" w:rsidR="00E30584" w:rsidRPr="00E17B36" w:rsidRDefault="00E17B36">
      <w:pPr>
        <w:jc w:val="left"/>
        <w:rPr>
          <w:del w:id="108" w:author="SELLAMI" w:date="2021-03-18T03:51:00Z"/>
          <w:i/>
          <w:color w:val="0000FF"/>
          <w:szCs w:val="20"/>
          <w:lang w:val="en-GB"/>
        </w:rPr>
      </w:pPr>
      <w:del w:id="109" w:author="SELLAMI" w:date="2021-03-18T03:51:00Z">
        <w:r w:rsidRPr="00E17B36">
          <w:rPr>
            <w:i/>
            <w:color w:val="0000FF"/>
            <w:szCs w:val="20"/>
            <w:lang w:val="en-GB"/>
          </w:rPr>
          <w:delText>– Teaming supports the creation of new (or upgrading of existing) Centres of Excellence in partner countries. This mechanism is inspired from Horizon 2020 “Teaming for Excellence” programme to transfer experience from Europe’s top research centres to the new EU MS.</w:delText>
        </w:r>
      </w:del>
    </w:p>
    <w:p w14:paraId="360D79F3" w14:textId="77777777" w:rsidR="00E30584" w:rsidRPr="00E17B36" w:rsidRDefault="00E17B36">
      <w:pPr>
        <w:jc w:val="left"/>
        <w:rPr>
          <w:del w:id="110" w:author="SELLAMI" w:date="2021-03-18T03:51:00Z"/>
          <w:i/>
          <w:color w:val="0000FF"/>
          <w:szCs w:val="20"/>
          <w:lang w:val="en-GB"/>
        </w:rPr>
      </w:pPr>
      <w:del w:id="111" w:author="SELLAMI" w:date="2021-03-18T03:51:00Z">
        <w:r w:rsidRPr="00E17B36">
          <w:rPr>
            <w:i/>
            <w:color w:val="0000FF"/>
            <w:szCs w:val="20"/>
            <w:lang w:val="en-GB"/>
          </w:rPr>
          <w:delText>– Pooling of resources provides access to world-class infrastructures to do cutting-edge research in partnership with European institutions depending on their internal legislation.</w:delText>
        </w:r>
      </w:del>
    </w:p>
    <w:p w14:paraId="3E0C3166" w14:textId="77777777" w:rsidR="00E30584" w:rsidRPr="00E17B36" w:rsidRDefault="00E17B36">
      <w:pPr>
        <w:jc w:val="left"/>
        <w:rPr>
          <w:ins w:id="112" w:author="SELLAMI" w:date="2021-03-18T03:51:00Z"/>
          <w:i/>
          <w:color w:val="0000FF"/>
          <w:szCs w:val="20"/>
          <w:lang w:val="en-GB"/>
        </w:rPr>
      </w:pPr>
      <w:ins w:id="113" w:author="SELLAMI" w:date="2021-03-18T03:51:00Z">
        <w:r w:rsidRPr="00E17B36">
          <w:rPr>
            <w:i/>
            <w:color w:val="595959" w:themeColor="text1" w:themeTint="A6"/>
            <w:sz w:val="24"/>
            <w:lang w:val="en-GB"/>
          </w:rPr>
          <w:lastRenderedPageBreak/>
          <w:t xml:space="preserve">This task addresses innovative models of cooperation for R&amp;I capacity-building. African strategic agendas will be analysed and selected activities in the field of RE will be benchmarked. The target is to support new (or existing) mechanisms which may involve networking, teaming (by creating centres of excellence), twinning (institutional co supervision, post-doctoral programmes), and sharing infrastructures. The framework of such vision was declined in the new Africa-Europe Alliance for Sustainable Investment and Jobs, Horizon Europe and the new Research Framework Programme for the period 2021-2027 that open up new opportunities in the join AU-EU strategy (5th SOM, AU-EU HLPD on STI). This work will be undertaken </w:t>
        </w:r>
        <w:r w:rsidRPr="00E17B36">
          <w:rPr>
            <w:b/>
            <w:bCs/>
            <w:i/>
            <w:sz w:val="24"/>
            <w:lang w:val="en-GB"/>
          </w:rPr>
          <w:t xml:space="preserve">Toward innovative models of cooperation for R&amp;I capacity-building in RE </w:t>
        </w:r>
        <w:r w:rsidRPr="00E17B36">
          <w:rPr>
            <w:i/>
            <w:sz w:val="24"/>
            <w:lang w:val="en-GB"/>
          </w:rPr>
          <w:t xml:space="preserve">following </w:t>
        </w:r>
        <w:proofErr w:type="gramStart"/>
        <w:r w:rsidRPr="00E17B36">
          <w:rPr>
            <w:i/>
            <w:sz w:val="24"/>
            <w:lang w:val="en-GB"/>
          </w:rPr>
          <w:t>the</w:t>
        </w:r>
        <w:r w:rsidRPr="00E17B36">
          <w:rPr>
            <w:b/>
            <w:bCs/>
            <w:i/>
            <w:sz w:val="24"/>
            <w:lang w:val="en-GB"/>
          </w:rPr>
          <w:t xml:space="preserve"> </w:t>
        </w:r>
        <w:r w:rsidRPr="00E17B36">
          <w:rPr>
            <w:i/>
            <w:color w:val="595959" w:themeColor="text1" w:themeTint="A6"/>
            <w:sz w:val="24"/>
            <w:lang w:val="en-GB"/>
          </w:rPr>
          <w:t xml:space="preserve"> five</w:t>
        </w:r>
        <w:proofErr w:type="gramEnd"/>
        <w:r w:rsidRPr="00E17B36">
          <w:rPr>
            <w:i/>
            <w:color w:val="595959" w:themeColor="text1" w:themeTint="A6"/>
            <w:sz w:val="24"/>
            <w:lang w:val="en-GB"/>
          </w:rPr>
          <w:t xml:space="preserve"> next steps:</w:t>
        </w:r>
      </w:ins>
    </w:p>
    <w:p w14:paraId="74CFF2E3" w14:textId="77777777" w:rsidR="00E30584" w:rsidRPr="00E17B36" w:rsidRDefault="00E30584">
      <w:pPr>
        <w:jc w:val="left"/>
        <w:rPr>
          <w:ins w:id="114" w:author="SELLAMI" w:date="2021-03-18T03:51:00Z"/>
          <w:i/>
          <w:color w:val="0000FF"/>
          <w:szCs w:val="20"/>
          <w:lang w:val="en-GB"/>
        </w:rPr>
      </w:pPr>
    </w:p>
    <w:p w14:paraId="68A5F0B0" w14:textId="77777777" w:rsidR="00E30584" w:rsidRPr="00E17B36" w:rsidRDefault="00E17B36">
      <w:pPr>
        <w:jc w:val="left"/>
        <w:rPr>
          <w:ins w:id="115" w:author="SELLAMI" w:date="2021-03-18T03:51:00Z"/>
          <w:i/>
          <w:szCs w:val="20"/>
          <w:lang w:val="en-GB"/>
        </w:rPr>
      </w:pPr>
      <w:ins w:id="116" w:author="SELLAMI" w:date="2021-03-18T03:51:00Z">
        <w:r w:rsidRPr="00E17B36">
          <w:rPr>
            <w:i/>
            <w:szCs w:val="20"/>
            <w:lang w:val="en-GB"/>
          </w:rPr>
          <w:t xml:space="preserve"> (1) Analysing African strategic agendas in RE [SDGs, Africa2063, STISA] and Selecting activities in the field of RE [Areas or research and innovation, research programs, keywords] </w:t>
        </w:r>
      </w:ins>
    </w:p>
    <w:p w14:paraId="410F8474" w14:textId="77777777" w:rsidR="00E30584" w:rsidRPr="00E17B36" w:rsidRDefault="00E17B36">
      <w:pPr>
        <w:jc w:val="left"/>
        <w:rPr>
          <w:ins w:id="117" w:author="SELLAMI" w:date="2021-03-18T03:51:00Z"/>
          <w:i/>
          <w:szCs w:val="20"/>
          <w:lang w:val="en-GB"/>
        </w:rPr>
      </w:pPr>
      <w:ins w:id="118" w:author="SELLAMI" w:date="2021-03-18T03:51:00Z">
        <w:r w:rsidRPr="00E17B36">
          <w:rPr>
            <w:i/>
            <w:szCs w:val="20"/>
            <w:lang w:val="en-GB"/>
          </w:rPr>
          <w:t>(2) Benchmarking AU-EU R&amp;I in RE [by domain and by African regions based on bilateral scientific cooperation, identified keywords]</w:t>
        </w:r>
      </w:ins>
    </w:p>
    <w:p w14:paraId="0B591AEE" w14:textId="77777777" w:rsidR="00E30584" w:rsidRPr="00E17B36" w:rsidRDefault="00E17B36">
      <w:pPr>
        <w:jc w:val="left"/>
        <w:rPr>
          <w:ins w:id="119" w:author="SELLAMI" w:date="2021-03-18T03:51:00Z"/>
          <w:i/>
          <w:szCs w:val="20"/>
          <w:lang w:val="en-GB"/>
        </w:rPr>
      </w:pPr>
      <w:ins w:id="120" w:author="SELLAMI" w:date="2021-03-18T03:51:00Z">
        <w:r w:rsidRPr="00E17B36">
          <w:rPr>
            <w:i/>
            <w:szCs w:val="20"/>
            <w:lang w:val="en-GB"/>
          </w:rPr>
          <w:t>(3) Mapping and visualising results of networks [nodes are countries, institutions]</w:t>
        </w:r>
      </w:ins>
    </w:p>
    <w:p w14:paraId="746AC631" w14:textId="77777777" w:rsidR="00E30584" w:rsidRPr="00E17B36" w:rsidRDefault="00E17B36">
      <w:pPr>
        <w:jc w:val="left"/>
        <w:rPr>
          <w:ins w:id="121" w:author="SELLAMI" w:date="2021-03-18T03:51:00Z"/>
          <w:i/>
          <w:szCs w:val="20"/>
          <w:lang w:val="en-GB"/>
        </w:rPr>
      </w:pPr>
      <w:ins w:id="122" w:author="SELLAMI" w:date="2021-03-18T03:51:00Z">
        <w:r w:rsidRPr="00E17B36">
          <w:rPr>
            <w:i/>
            <w:szCs w:val="20"/>
            <w:lang w:val="en-GB"/>
          </w:rPr>
          <w:t>(4) Identifying R&amp;I partnership [Institutions, training programmes, pooling or access to Infrastructures].</w:t>
        </w:r>
      </w:ins>
    </w:p>
    <w:p w14:paraId="3F424CAC" w14:textId="77777777" w:rsidR="00E30584" w:rsidRPr="00E17B36" w:rsidRDefault="00E30584">
      <w:pPr>
        <w:jc w:val="left"/>
        <w:rPr>
          <w:ins w:id="123" w:author="SELLAMI" w:date="2021-03-18T03:51:00Z"/>
          <w:i/>
          <w:szCs w:val="20"/>
          <w:lang w:val="en-GB"/>
        </w:rPr>
      </w:pPr>
    </w:p>
    <w:p w14:paraId="6D843A86" w14:textId="77777777" w:rsidR="00E30584" w:rsidRPr="00E17B36" w:rsidRDefault="00E30584">
      <w:pPr>
        <w:jc w:val="left"/>
        <w:rPr>
          <w:ins w:id="124" w:author="SELLAMI" w:date="2021-03-18T03:51:00Z"/>
          <w:i/>
          <w:szCs w:val="20"/>
          <w:lang w:val="en-GB"/>
        </w:rPr>
      </w:pPr>
    </w:p>
    <w:p w14:paraId="04C610EF" w14:textId="77777777" w:rsidR="00E30584" w:rsidRPr="00E17B36" w:rsidRDefault="00E17B36">
      <w:pPr>
        <w:jc w:val="left"/>
        <w:rPr>
          <w:ins w:id="125" w:author="SELLAMI" w:date="2021-03-18T03:51:00Z"/>
          <w:i/>
          <w:szCs w:val="20"/>
          <w:lang w:val="en-GB"/>
        </w:rPr>
      </w:pPr>
      <w:ins w:id="126" w:author="SELLAMI" w:date="2021-03-18T03:51:00Z">
        <w:r w:rsidRPr="00E17B36">
          <w:rPr>
            <w:i/>
            <w:szCs w:val="20"/>
            <w:lang w:val="en-GB"/>
          </w:rPr>
          <w:t xml:space="preserve">(5) Strengthening existing mechanisms or launching new mechanisms for networking </w:t>
        </w:r>
      </w:ins>
    </w:p>
    <w:p w14:paraId="3D8443D1" w14:textId="77777777" w:rsidR="00E30584" w:rsidRPr="00E17B36" w:rsidRDefault="00E17B36">
      <w:pPr>
        <w:ind w:left="708"/>
        <w:jc w:val="left"/>
        <w:rPr>
          <w:ins w:id="127" w:author="SELLAMI" w:date="2021-03-18T03:51:00Z"/>
          <w:i/>
          <w:szCs w:val="20"/>
          <w:lang w:val="en-GB"/>
        </w:rPr>
      </w:pPr>
      <w:ins w:id="128" w:author="SELLAMI" w:date="2021-03-18T03:51:00Z">
        <w:r w:rsidRPr="00E17B36">
          <w:rPr>
            <w:i/>
            <w:szCs w:val="20"/>
            <w:lang w:val="en-GB"/>
          </w:rPr>
          <w:t xml:space="preserve">- teaming (by creating centres of excellence), </w:t>
        </w:r>
      </w:ins>
    </w:p>
    <w:p w14:paraId="162A7C19" w14:textId="77777777" w:rsidR="00E30584" w:rsidRPr="00E17B36" w:rsidRDefault="00E17B36">
      <w:pPr>
        <w:ind w:left="708"/>
        <w:jc w:val="left"/>
        <w:rPr>
          <w:ins w:id="129" w:author="SELLAMI" w:date="2021-03-18T03:51:00Z"/>
          <w:i/>
          <w:szCs w:val="20"/>
          <w:lang w:val="en-GB"/>
        </w:rPr>
      </w:pPr>
      <w:ins w:id="130" w:author="SELLAMI" w:date="2021-03-18T03:51:00Z">
        <w:r w:rsidRPr="00E17B36">
          <w:rPr>
            <w:i/>
            <w:szCs w:val="20"/>
            <w:lang w:val="en-GB"/>
          </w:rPr>
          <w:t>- twinning (institutional co-supervision, post-doctoral programmes),</w:t>
        </w:r>
      </w:ins>
    </w:p>
    <w:p w14:paraId="76E79662" w14:textId="77777777" w:rsidR="00E30584" w:rsidRPr="00E17B36" w:rsidRDefault="00E17B36">
      <w:pPr>
        <w:ind w:left="708"/>
        <w:jc w:val="left"/>
        <w:rPr>
          <w:ins w:id="131" w:author="SELLAMI" w:date="2021-03-18T03:51:00Z"/>
          <w:i/>
          <w:szCs w:val="20"/>
          <w:lang w:val="en-GB"/>
        </w:rPr>
      </w:pPr>
      <w:ins w:id="132" w:author="SELLAMI" w:date="2021-03-18T03:51:00Z">
        <w:r w:rsidRPr="00E17B36">
          <w:rPr>
            <w:i/>
            <w:szCs w:val="20"/>
            <w:lang w:val="en-GB"/>
          </w:rPr>
          <w:t xml:space="preserve">- sharing infrastructures. </w:t>
        </w:r>
      </w:ins>
    </w:p>
    <w:p w14:paraId="2D811C7F" w14:textId="77777777" w:rsidR="00E30584" w:rsidRPr="00E17B36" w:rsidRDefault="00E17B36">
      <w:pPr>
        <w:jc w:val="left"/>
        <w:rPr>
          <w:ins w:id="133" w:author="SELLAMI" w:date="2021-03-18T03:51:00Z"/>
          <w:i/>
          <w:szCs w:val="20"/>
          <w:lang w:val="en-GB"/>
        </w:rPr>
      </w:pPr>
      <w:ins w:id="134" w:author="SELLAMI" w:date="2021-03-18T03:51:00Z">
        <w:r w:rsidRPr="00E17B36">
          <w:rPr>
            <w:i/>
            <w:szCs w:val="20"/>
            <w:lang w:val="en-GB"/>
          </w:rPr>
          <w:t>the new Africa-Europe Alliance for Sustainable Investment and Jobs, Horizon Europe and the new Research Framework Programme for the period 2021-2027 that open up new opportunities in the join AU-EU strategy (5th SOM, AU-EU HLPD on STI).</w:t>
        </w:r>
      </w:ins>
    </w:p>
    <w:p w14:paraId="4D2F0762" w14:textId="77777777" w:rsidR="00E30584" w:rsidRPr="00E17B36" w:rsidRDefault="00E30584">
      <w:pPr>
        <w:spacing w:before="0" w:after="0"/>
        <w:jc w:val="left"/>
        <w:rPr>
          <w:ins w:id="135" w:author="SELLAMI" w:date="2021-03-18T03:51:00Z"/>
          <w:rFonts w:ascii="RobotoCondensed-Regular" w:eastAsiaTheme="minorHAnsi" w:hAnsi="RobotoCondensed-Regular" w:cs="RobotoCondensed-Regular"/>
          <w:sz w:val="19"/>
          <w:szCs w:val="19"/>
          <w:lang w:val="en-GB"/>
        </w:rPr>
      </w:pPr>
    </w:p>
    <w:p w14:paraId="203B0CE0" w14:textId="77777777" w:rsidR="00E30584" w:rsidRPr="00E17B36" w:rsidRDefault="00E17B36">
      <w:pPr>
        <w:rPr>
          <w:ins w:id="136" w:author="SELLAMI" w:date="2021-03-18T03:51:00Z"/>
          <w:b/>
          <w:bCs/>
          <w:i/>
          <w:sz w:val="24"/>
          <w:lang w:val="en-GB"/>
        </w:rPr>
      </w:pPr>
      <w:ins w:id="137" w:author="SELLAMI" w:date="2021-03-18T03:51:00Z">
        <w:r w:rsidRPr="00E17B36">
          <w:rPr>
            <w:b/>
            <w:bCs/>
            <w:i/>
            <w:sz w:val="24"/>
            <w:highlight w:val="yellow"/>
            <w:lang w:val="en-GB"/>
          </w:rPr>
          <w:t>(1) Analysing African strategic agendas in RE [SDGs, Africa2063, STISA] and selecting activities in the field of RE [Areas or research and innovation, research programs, keywords]</w:t>
        </w:r>
        <w:r w:rsidRPr="00E17B36">
          <w:rPr>
            <w:b/>
            <w:bCs/>
            <w:i/>
            <w:sz w:val="24"/>
            <w:lang w:val="en-GB"/>
          </w:rPr>
          <w:t xml:space="preserve"> </w:t>
        </w:r>
      </w:ins>
    </w:p>
    <w:p w14:paraId="1469B1CA" w14:textId="77777777" w:rsidR="00E30584" w:rsidRPr="00E17B36" w:rsidRDefault="00E30584">
      <w:pPr>
        <w:widowControl w:val="0"/>
        <w:spacing w:before="0" w:after="0"/>
        <w:ind w:right="72"/>
        <w:textAlignment w:val="baseline"/>
        <w:rPr>
          <w:ins w:id="138" w:author="SELLAMI" w:date="2021-03-18T03:51:00Z"/>
          <w:i/>
          <w:color w:val="0000FF"/>
          <w:szCs w:val="20"/>
          <w:lang w:val="en-GB"/>
        </w:rPr>
      </w:pPr>
    </w:p>
    <w:p w14:paraId="35D63FA4" w14:textId="77777777" w:rsidR="00E30584" w:rsidRPr="00E17B36" w:rsidRDefault="00E17B36">
      <w:pPr>
        <w:widowControl w:val="0"/>
        <w:spacing w:before="0" w:after="0"/>
        <w:ind w:right="72"/>
        <w:textAlignment w:val="baseline"/>
        <w:rPr>
          <w:lang w:val="en-GB"/>
        </w:rPr>
      </w:pPr>
      <w:ins w:id="139" w:author="SELLAMI" w:date="2021-03-18T03:51:00Z">
        <w:r w:rsidRPr="00E17B36">
          <w:rPr>
            <w:b/>
            <w:bCs/>
            <w:lang w:val="en-GB"/>
          </w:rPr>
          <w:t xml:space="preserve">1.1] SDGs and African Agenda Analysis (M1 to M6): </w:t>
        </w:r>
        <w:r w:rsidRPr="00E17B36">
          <w:rPr>
            <w:lang w:val="en-GB"/>
          </w:rPr>
          <w:t>Comparison of the SDG Agenda 2030, the Agenda 2063 « Africa we want », including STISA (2014-2024) objectives in RE-related capacity</w:t>
        </w:r>
      </w:ins>
    </w:p>
    <w:p w14:paraId="77544553" w14:textId="77777777" w:rsidR="00E30584" w:rsidRPr="00E17B36" w:rsidRDefault="00E17B36">
      <w:pPr>
        <w:spacing w:before="0" w:after="0"/>
        <w:rPr>
          <w:ins w:id="140" w:author="SELLAMI" w:date="2021-03-18T03:51:00Z"/>
          <w:lang w:val="en-GB"/>
        </w:rPr>
      </w:pPr>
      <w:ins w:id="141" w:author="SELLAMI" w:date="2021-03-18T03:51:00Z">
        <w:r w:rsidRPr="00E17B36">
          <w:rPr>
            <w:lang w:val="en-GB"/>
          </w:rPr>
          <w:t xml:space="preserve">Goal 7 of the SDGs aims at achieving universal access to affordable, reliable, sustainable and modern energy by 2030, while Agenda 2063 (including STISA objectives) has targets for an increase of 50% in electricity generation, 50% distribution and 70% of Africans having access to electricity by 2023. But the growth of Africa’s sustainable development is underpinned by a set of target categories connected to Renewable Energy, with strong level of relevance.  </w:t>
        </w:r>
      </w:ins>
    </w:p>
    <w:p w14:paraId="76F47DAE" w14:textId="77777777" w:rsidR="00E30584" w:rsidRPr="00E17B36" w:rsidRDefault="00E17B36">
      <w:pPr>
        <w:spacing w:before="0" w:after="0"/>
        <w:rPr>
          <w:ins w:id="142" w:author="SELLAMI" w:date="2021-03-18T03:51:00Z"/>
          <w:lang w:val="en-GB"/>
        </w:rPr>
      </w:pPr>
      <w:ins w:id="143" w:author="SELLAMI" w:date="2021-03-18T03:51:00Z">
        <w:r w:rsidRPr="00E17B36">
          <w:rPr>
            <w:lang w:val="en-GB"/>
          </w:rPr>
          <w:t>- SDG1: Poverty and Development</w:t>
        </w:r>
      </w:ins>
    </w:p>
    <w:p w14:paraId="1C867838" w14:textId="77777777" w:rsidR="00E30584" w:rsidRPr="00E17B36" w:rsidRDefault="00E17B36">
      <w:pPr>
        <w:spacing w:before="0" w:after="0"/>
        <w:rPr>
          <w:ins w:id="144" w:author="SELLAMI" w:date="2021-03-18T03:51:00Z"/>
          <w:lang w:val="en-GB"/>
        </w:rPr>
      </w:pPr>
      <w:ins w:id="145" w:author="SELLAMI" w:date="2021-03-18T03:51:00Z">
        <w:r w:rsidRPr="00E17B36">
          <w:rPr>
            <w:lang w:val="en-GB"/>
          </w:rPr>
          <w:t>- SDG3: Disease and Mortality</w:t>
        </w:r>
      </w:ins>
    </w:p>
    <w:p w14:paraId="6DBEC77F" w14:textId="77777777" w:rsidR="00E30584" w:rsidRPr="00E17B36" w:rsidRDefault="00E17B36">
      <w:pPr>
        <w:spacing w:before="0" w:after="0"/>
        <w:rPr>
          <w:ins w:id="146" w:author="SELLAMI" w:date="2021-03-18T03:51:00Z"/>
          <w:lang w:val="en-GB"/>
        </w:rPr>
      </w:pPr>
      <w:ins w:id="147" w:author="SELLAMI" w:date="2021-03-18T03:51:00Z">
        <w:r w:rsidRPr="00E17B36">
          <w:rPr>
            <w:lang w:val="en-GB"/>
          </w:rPr>
          <w:t>- SDG4: Ensure inclusive and equitable quality education and promote lifelong learning opportunities for all</w:t>
        </w:r>
      </w:ins>
    </w:p>
    <w:p w14:paraId="4AF83418" w14:textId="77777777" w:rsidR="00E30584" w:rsidRPr="00E17B36" w:rsidRDefault="00E17B36">
      <w:pPr>
        <w:spacing w:before="0" w:after="0"/>
        <w:rPr>
          <w:ins w:id="148" w:author="SELLAMI" w:date="2021-03-18T03:51:00Z"/>
          <w:lang w:val="en-GB"/>
        </w:rPr>
      </w:pPr>
      <w:ins w:id="149" w:author="SELLAMI" w:date="2021-03-18T03:51:00Z">
        <w:r w:rsidRPr="00E17B36">
          <w:rPr>
            <w:lang w:val="en-GB"/>
          </w:rPr>
          <w:t xml:space="preserve">- SDG5: Achieve gender equality and empower all women and girls </w:t>
        </w:r>
      </w:ins>
    </w:p>
    <w:p w14:paraId="2EF3585B" w14:textId="77777777" w:rsidR="00E30584" w:rsidRPr="00E17B36" w:rsidRDefault="00E17B36">
      <w:pPr>
        <w:spacing w:before="0" w:after="0"/>
        <w:rPr>
          <w:ins w:id="150" w:author="SELLAMI" w:date="2021-03-18T03:51:00Z"/>
          <w:lang w:val="en-GB"/>
        </w:rPr>
      </w:pPr>
      <w:ins w:id="151" w:author="SELLAMI" w:date="2021-03-18T03:51:00Z">
        <w:r w:rsidRPr="00E17B36">
          <w:rPr>
            <w:lang w:val="en-GB"/>
          </w:rPr>
          <w:t>- SDG6: Ensure access to water and sanitation for all</w:t>
        </w:r>
      </w:ins>
    </w:p>
    <w:p w14:paraId="48917A84" w14:textId="77777777" w:rsidR="00E30584" w:rsidRPr="00E17B36" w:rsidRDefault="00E17B36">
      <w:pPr>
        <w:spacing w:before="0" w:after="0"/>
        <w:rPr>
          <w:ins w:id="152" w:author="SELLAMI" w:date="2021-03-18T03:51:00Z"/>
          <w:lang w:val="en-GB"/>
        </w:rPr>
      </w:pPr>
      <w:ins w:id="153" w:author="SELLAMI" w:date="2021-03-18T03:51:00Z">
        <w:r w:rsidRPr="00E17B36">
          <w:rPr>
            <w:lang w:val="en-GB"/>
          </w:rPr>
          <w:t>- SDG7: Ensure access to affordable, reliable, sustainable and modern energy</w:t>
        </w:r>
      </w:ins>
    </w:p>
    <w:p w14:paraId="10160388" w14:textId="77777777" w:rsidR="00E30584" w:rsidRPr="00E17B36" w:rsidRDefault="00E17B36">
      <w:pPr>
        <w:spacing w:before="0" w:after="0"/>
        <w:rPr>
          <w:ins w:id="154" w:author="SELLAMI" w:date="2021-03-18T03:51:00Z"/>
          <w:lang w:val="en-GB"/>
        </w:rPr>
      </w:pPr>
      <w:ins w:id="155" w:author="SELLAMI" w:date="2021-03-18T03:51:00Z">
        <w:r w:rsidRPr="00E17B36">
          <w:rPr>
            <w:lang w:val="en-GB"/>
          </w:rPr>
          <w:t>- SDG9: Inclusive and Sustainable Industrialization</w:t>
        </w:r>
      </w:ins>
    </w:p>
    <w:p w14:paraId="37922943" w14:textId="77777777" w:rsidR="00E30584" w:rsidRPr="00E17B36" w:rsidRDefault="00E17B36">
      <w:pPr>
        <w:spacing w:before="0" w:after="0"/>
        <w:rPr>
          <w:ins w:id="156" w:author="SELLAMI" w:date="2021-03-18T03:51:00Z"/>
          <w:lang w:val="en-GB"/>
        </w:rPr>
      </w:pPr>
      <w:ins w:id="157" w:author="SELLAMI" w:date="2021-03-18T03:51:00Z">
        <w:r w:rsidRPr="00E17B36">
          <w:rPr>
            <w:lang w:val="en-GB"/>
          </w:rPr>
          <w:t>- SDG11: Make cities inclusive, safe, resilient and sustainable</w:t>
        </w:r>
      </w:ins>
    </w:p>
    <w:p w14:paraId="7D45B34C" w14:textId="77777777" w:rsidR="00E30584" w:rsidRPr="00E17B36" w:rsidRDefault="00E17B36">
      <w:pPr>
        <w:spacing w:before="0" w:after="0"/>
        <w:rPr>
          <w:ins w:id="158" w:author="SELLAMI" w:date="2021-03-18T03:51:00Z"/>
          <w:lang w:val="en-GB"/>
        </w:rPr>
      </w:pPr>
      <w:ins w:id="159" w:author="SELLAMI" w:date="2021-03-18T03:51:00Z">
        <w:r w:rsidRPr="00E17B36">
          <w:rPr>
            <w:lang w:val="en-GB"/>
          </w:rPr>
          <w:lastRenderedPageBreak/>
          <w:t>- SDG12: Ensure sustainable consumption and production patterns</w:t>
        </w:r>
      </w:ins>
    </w:p>
    <w:p w14:paraId="75FC6125" w14:textId="77777777" w:rsidR="00E30584" w:rsidRPr="00E17B36" w:rsidRDefault="00E17B36">
      <w:pPr>
        <w:spacing w:before="0" w:after="0"/>
        <w:rPr>
          <w:ins w:id="160" w:author="SELLAMI" w:date="2021-03-18T03:51:00Z"/>
          <w:lang w:val="en-GB"/>
        </w:rPr>
      </w:pPr>
      <w:ins w:id="161" w:author="SELLAMI" w:date="2021-03-18T03:51:00Z">
        <w:r w:rsidRPr="00E17B36">
          <w:rPr>
            <w:lang w:val="en-GB"/>
          </w:rPr>
          <w:t>- SDG13: Take urgent action to combat climate and its impacts</w:t>
        </w:r>
      </w:ins>
    </w:p>
    <w:p w14:paraId="6E27B011" w14:textId="77777777" w:rsidR="00E30584" w:rsidRPr="00E17B36" w:rsidRDefault="00E30584">
      <w:pPr>
        <w:rPr>
          <w:ins w:id="162" w:author="SELLAMI" w:date="2021-03-18T03:51:00Z"/>
          <w:lang w:val="en-GB"/>
        </w:rPr>
      </w:pPr>
    </w:p>
    <w:p w14:paraId="039A5E1C" w14:textId="77777777" w:rsidR="00E30584" w:rsidRPr="00E17B36" w:rsidRDefault="00E17B36">
      <w:pPr>
        <w:rPr>
          <w:ins w:id="163" w:author="SELLAMI" w:date="2021-03-18T03:51:00Z"/>
          <w:b/>
          <w:bCs/>
          <w:lang w:val="en-GB"/>
        </w:rPr>
      </w:pPr>
      <w:ins w:id="164" w:author="SELLAMI" w:date="2021-03-18T03:51:00Z">
        <w:r w:rsidRPr="00E17B36">
          <w:rPr>
            <w:b/>
            <w:bCs/>
            <w:lang w:val="en-GB"/>
          </w:rPr>
          <w:t>1.2] Selecting activities in the field of RE [Areas or research and innovation, research programs, initiatives, keywords]</w:t>
        </w:r>
      </w:ins>
    </w:p>
    <w:p w14:paraId="54191B3B" w14:textId="77777777" w:rsidR="00E30584" w:rsidRPr="00E17B36" w:rsidRDefault="00E17B36">
      <w:pPr>
        <w:rPr>
          <w:ins w:id="165" w:author="SELLAMI" w:date="2021-03-18T03:51:00Z"/>
          <w:lang w:val="en-GB"/>
        </w:rPr>
      </w:pPr>
      <w:ins w:id="166" w:author="SELLAMI" w:date="2021-03-18T03:51:00Z">
        <w:r w:rsidRPr="00E17B36">
          <w:rPr>
            <w:lang w:val="en-GB"/>
          </w:rPr>
          <w:t>For each Agenda2030 SDGs AND/OR Africa2063 target an excel file is under construction including the following information’s:</w:t>
        </w:r>
      </w:ins>
    </w:p>
    <w:p w14:paraId="62369613" w14:textId="77777777" w:rsidR="00E30584" w:rsidRPr="00E17B36" w:rsidRDefault="00E17B36">
      <w:pPr>
        <w:pStyle w:val="ListParagraph"/>
        <w:numPr>
          <w:ilvl w:val="0"/>
          <w:numId w:val="10"/>
        </w:numPr>
        <w:tabs>
          <w:tab w:val="left" w:pos="567"/>
        </w:tabs>
        <w:ind w:left="709"/>
        <w:rPr>
          <w:ins w:id="167" w:author="SELLAMI" w:date="2021-03-18T03:51:00Z"/>
          <w:lang w:val="en-GB"/>
        </w:rPr>
      </w:pPr>
      <w:ins w:id="168" w:author="SELLAMI" w:date="2021-03-18T03:51:00Z">
        <w:r w:rsidRPr="00E17B36">
          <w:rPr>
            <w:lang w:val="en-GB"/>
          </w:rPr>
          <w:t xml:space="preserve">Targets linked to renewable energy and its relevance [strong, high, weak] </w:t>
        </w:r>
      </w:ins>
    </w:p>
    <w:p w14:paraId="63284977" w14:textId="77777777" w:rsidR="00E30584" w:rsidRPr="00E17B36" w:rsidRDefault="00E17B36">
      <w:pPr>
        <w:pStyle w:val="ListParagraph"/>
        <w:numPr>
          <w:ilvl w:val="0"/>
          <w:numId w:val="9"/>
        </w:numPr>
        <w:tabs>
          <w:tab w:val="left" w:pos="567"/>
        </w:tabs>
        <w:ind w:left="709"/>
        <w:rPr>
          <w:ins w:id="169" w:author="SELLAMI" w:date="2021-03-18T03:51:00Z"/>
          <w:lang w:val="en-GB"/>
        </w:rPr>
      </w:pPr>
      <w:ins w:id="170" w:author="SELLAMI" w:date="2021-03-18T03:51:00Z">
        <w:r w:rsidRPr="00E17B36">
          <w:rPr>
            <w:lang w:val="en-GB"/>
          </w:rPr>
          <w:t>Associated keywords or string</w:t>
        </w:r>
      </w:ins>
    </w:p>
    <w:p w14:paraId="1B975005" w14:textId="77777777" w:rsidR="00E30584" w:rsidRPr="00E17B36" w:rsidRDefault="00E17B36">
      <w:pPr>
        <w:pStyle w:val="ListParagraph"/>
        <w:numPr>
          <w:ilvl w:val="0"/>
          <w:numId w:val="9"/>
        </w:numPr>
        <w:tabs>
          <w:tab w:val="left" w:pos="567"/>
        </w:tabs>
        <w:spacing w:after="120"/>
        <w:ind w:left="709"/>
        <w:rPr>
          <w:ins w:id="171" w:author="SELLAMI" w:date="2021-03-18T03:51:00Z"/>
          <w:rFonts w:cs="Arial"/>
          <w:sz w:val="24"/>
          <w:szCs w:val="24"/>
          <w:lang w:val="en-GB" w:eastAsia="fr-FR"/>
        </w:rPr>
      </w:pPr>
      <w:ins w:id="172" w:author="SELLAMI" w:date="2021-03-18T03:51:00Z">
        <w:r w:rsidRPr="00E17B36">
          <w:rPr>
            <w:lang w:val="en-GB"/>
          </w:rPr>
          <w:t>Which RE technologies could solve [</w:t>
        </w:r>
        <w:r w:rsidRPr="00E17B36">
          <w:rPr>
            <w:sz w:val="24"/>
            <w:szCs w:val="24"/>
            <w:lang w:val="en-GB"/>
          </w:rPr>
          <w:t xml:space="preserve">1. Solar Photovoltaic Energy, 2. Wind Energy, 3. Energy Efficiency in the Building, 4. Solar Thermal Energy, 5. Marine energy, 6. Storage of Energy, 7. Geothermal Energy, 8. Bioenergy, 9. Hydrogen and Fuel Cells, 10. Hydroelectricity, 11. </w:t>
        </w:r>
        <w:proofErr w:type="gramStart"/>
        <w:r w:rsidRPr="00E17B36">
          <w:rPr>
            <w:sz w:val="24"/>
            <w:szCs w:val="24"/>
            <w:lang w:val="en-GB"/>
          </w:rPr>
          <w:t xml:space="preserve">Materials </w:t>
        </w:r>
        <w:r w:rsidRPr="00E17B36">
          <w:rPr>
            <w:rFonts w:cs="Arial"/>
            <w:b/>
            <w:bCs/>
            <w:sz w:val="24"/>
            <w:szCs w:val="24"/>
            <w:lang w:val="en-GB" w:eastAsia="fr-FR"/>
          </w:rPr>
          <w:t>:</w:t>
        </w:r>
        <w:proofErr w:type="gramEnd"/>
        <w:r w:rsidRPr="00E17B36">
          <w:rPr>
            <w:rFonts w:cs="Arial"/>
            <w:b/>
            <w:bCs/>
            <w:sz w:val="24"/>
            <w:szCs w:val="24"/>
            <w:lang w:val="en-GB" w:eastAsia="fr-FR"/>
          </w:rPr>
          <w:t xml:space="preserve"> </w:t>
        </w:r>
        <w:r w:rsidRPr="00E17B36">
          <w:rPr>
            <w:rFonts w:cs="Arial"/>
            <w:sz w:val="24"/>
            <w:szCs w:val="24"/>
            <w:lang w:val="en-GB" w:eastAsia="fr-FR"/>
          </w:rPr>
          <w:t xml:space="preserve">(industrialization of certain components of renewable energy systems such as solar panels or wind turbine blades)]. </w:t>
        </w:r>
      </w:ins>
    </w:p>
    <w:p w14:paraId="16E597FA" w14:textId="77777777" w:rsidR="00E30584" w:rsidRPr="00E17B36" w:rsidRDefault="00E17B36">
      <w:pPr>
        <w:pStyle w:val="ListParagraph"/>
        <w:numPr>
          <w:ilvl w:val="0"/>
          <w:numId w:val="9"/>
        </w:numPr>
        <w:tabs>
          <w:tab w:val="left" w:pos="567"/>
        </w:tabs>
        <w:spacing w:after="120"/>
        <w:ind w:left="709"/>
        <w:rPr>
          <w:ins w:id="173" w:author="SELLAMI" w:date="2021-03-18T03:51:00Z"/>
          <w:rFonts w:cs="Arial"/>
          <w:sz w:val="24"/>
          <w:szCs w:val="24"/>
          <w:lang w:val="en-GB" w:eastAsia="fr-FR"/>
        </w:rPr>
      </w:pPr>
      <w:ins w:id="174" w:author="SELLAMI" w:date="2021-03-18T03:51:00Z">
        <w:r w:rsidRPr="00E17B36">
          <w:rPr>
            <w:rFonts w:cs="Arial"/>
            <w:sz w:val="24"/>
            <w:szCs w:val="24"/>
            <w:lang w:val="en-GB" w:eastAsia="fr-FR"/>
          </w:rPr>
          <w:t xml:space="preserve"> Current African initiatives and Feedback of visible implemented programs or actions, based on reports on STISA or Africa2063 Evaluation process</w:t>
        </w:r>
      </w:ins>
    </w:p>
    <w:p w14:paraId="0104023A" w14:textId="77777777" w:rsidR="00E30584" w:rsidRPr="00E17B36" w:rsidRDefault="00E17B36">
      <w:pPr>
        <w:shd w:val="clear" w:color="auto" w:fill="FFFFFF"/>
        <w:spacing w:before="0" w:afterAutospacing="1"/>
        <w:rPr>
          <w:ins w:id="175" w:author="SELLAMI" w:date="2021-03-18T03:51:00Z"/>
          <w:rFonts w:ascii="Helvetica" w:hAnsi="Helvetica" w:cs="Helvetica"/>
          <w:sz w:val="24"/>
          <w:szCs w:val="24"/>
          <w:lang w:val="en-GB" w:eastAsia="fr-FR"/>
        </w:rPr>
      </w:pPr>
      <w:ins w:id="176" w:author="SELLAMI" w:date="2021-03-18T03:51:00Z">
        <w:r w:rsidRPr="00E17B36">
          <w:rPr>
            <w:b/>
            <w:bCs/>
            <w:sz w:val="24"/>
            <w:szCs w:val="24"/>
            <w:highlight w:val="yellow"/>
            <w:lang w:val="en-GB"/>
          </w:rPr>
          <w:t>(2) Benchmarking (M1 to M12):</w:t>
        </w:r>
        <w:r w:rsidRPr="00E17B36">
          <w:rPr>
            <w:b/>
            <w:bCs/>
            <w:i/>
            <w:sz w:val="24"/>
            <w:lang w:val="en-GB"/>
          </w:rPr>
          <w:t xml:space="preserve"> </w:t>
        </w:r>
        <w:r w:rsidRPr="00E17B36">
          <w:rPr>
            <w:rFonts w:cs="Arial"/>
            <w:sz w:val="24"/>
            <w:szCs w:val="24"/>
            <w:lang w:val="en-GB" w:eastAsia="fr-FR"/>
          </w:rPr>
          <w:t xml:space="preserve">The benchmarking process is used to identify and </w:t>
        </w:r>
        <w:proofErr w:type="spellStart"/>
        <w:r w:rsidRPr="00E17B36">
          <w:rPr>
            <w:rFonts w:cs="Arial"/>
            <w:sz w:val="24"/>
            <w:szCs w:val="24"/>
            <w:lang w:val="en-GB" w:eastAsia="fr-FR"/>
          </w:rPr>
          <w:t>analyze</w:t>
        </w:r>
        <w:proofErr w:type="spellEnd"/>
        <w:r w:rsidRPr="00E17B36">
          <w:rPr>
            <w:rFonts w:cs="Arial"/>
            <w:sz w:val="24"/>
            <w:szCs w:val="24"/>
            <w:lang w:val="en-GB" w:eastAsia="fr-FR"/>
          </w:rPr>
          <w:t xml:space="preserve"> previous projects to determine their impact on the local or regional community, and to identify the human capacity as potential resource for R&amp;I.</w:t>
        </w:r>
      </w:ins>
    </w:p>
    <w:p w14:paraId="11D62B96" w14:textId="77777777" w:rsidR="00E30584" w:rsidRPr="00E17B36" w:rsidRDefault="00E17B36">
      <w:pPr>
        <w:rPr>
          <w:ins w:id="177" w:author="SELLAMI" w:date="2021-03-18T03:51:00Z"/>
          <w:b/>
          <w:bCs/>
          <w:i/>
          <w:szCs w:val="20"/>
          <w:lang w:val="en-GB"/>
        </w:rPr>
      </w:pPr>
      <w:ins w:id="178" w:author="SELLAMI" w:date="2021-03-18T03:51:00Z">
        <w:r w:rsidRPr="00E17B36">
          <w:rPr>
            <w:b/>
            <w:bCs/>
            <w:i/>
            <w:szCs w:val="20"/>
            <w:lang w:val="en-GB"/>
          </w:rPr>
          <w:t xml:space="preserve">2.1) Benchmarking the LEAP-RE projects in Pillar 2 and the coming projects in Pillar1. </w:t>
        </w:r>
      </w:ins>
    </w:p>
    <w:p w14:paraId="6052DC07" w14:textId="77777777" w:rsidR="00E30584" w:rsidRPr="00E17B36" w:rsidRDefault="00E17B36">
      <w:pPr>
        <w:rPr>
          <w:rFonts w:cs="Arial"/>
          <w:sz w:val="24"/>
          <w:szCs w:val="24"/>
          <w:lang w:val="en-GB" w:eastAsia="fr-FR"/>
        </w:rPr>
      </w:pPr>
      <w:ins w:id="179" w:author="SELLAMI" w:date="2021-03-18T03:51:00Z">
        <w:r w:rsidRPr="00E17B36">
          <w:rPr>
            <w:rFonts w:cs="Arial"/>
            <w:sz w:val="24"/>
            <w:szCs w:val="24"/>
            <w:lang w:val="en-GB" w:eastAsia="fr-FR"/>
          </w:rPr>
          <w:t xml:space="preserve">To identify how LEAP-RE projects could be connected to AU-EU R&amp;I needs, we’ll first use a matching process and comparison between the objectives of the six multi-annual roadmaps, thanks to the associated </w:t>
        </w:r>
        <w:proofErr w:type="gramStart"/>
        <w:r w:rsidRPr="00E17B36">
          <w:rPr>
            <w:rFonts w:cs="Arial"/>
            <w:sz w:val="24"/>
            <w:szCs w:val="24"/>
            <w:lang w:val="en-GB" w:eastAsia="fr-FR"/>
          </w:rPr>
          <w:t>keywords,  the</w:t>
        </w:r>
        <w:proofErr w:type="gramEnd"/>
        <w:r w:rsidRPr="00E17B36">
          <w:rPr>
            <w:rFonts w:cs="Arial"/>
            <w:sz w:val="24"/>
            <w:szCs w:val="24"/>
            <w:lang w:val="en-GB" w:eastAsia="fr-FR"/>
          </w:rPr>
          <w:t xml:space="preserve"> technical keywords  identified in the matrix of  step [1] and the selected programs in Pillar2. This action will be completed next December 2021 based on the projects which will be accepted and funded under Pillar1.</w:t>
        </w:r>
      </w:ins>
    </w:p>
    <w:tbl>
      <w:tblPr>
        <w:tblStyle w:val="TableGrid"/>
        <w:tblW w:w="9209" w:type="dxa"/>
        <w:tblLayout w:type="fixed"/>
        <w:tblLook w:val="04A0" w:firstRow="1" w:lastRow="0" w:firstColumn="1" w:lastColumn="0" w:noHBand="0" w:noVBand="1"/>
      </w:tblPr>
      <w:tblGrid>
        <w:gridCol w:w="2406"/>
        <w:gridCol w:w="1558"/>
        <w:gridCol w:w="2553"/>
        <w:gridCol w:w="2692"/>
      </w:tblGrid>
      <w:tr w:rsidR="00E30584" w:rsidRPr="00E17B36" w14:paraId="347E89E8" w14:textId="77777777">
        <w:trPr>
          <w:ins w:id="180" w:author="SELLAMI" w:date="2021-03-18T03:51:00Z"/>
        </w:trPr>
        <w:tc>
          <w:tcPr>
            <w:tcW w:w="2405" w:type="dxa"/>
          </w:tcPr>
          <w:p w14:paraId="65CFE945" w14:textId="77777777" w:rsidR="00E30584" w:rsidRPr="00E17B36" w:rsidRDefault="00E17B36">
            <w:pPr>
              <w:jc w:val="center"/>
              <w:rPr>
                <w:i/>
                <w:color w:val="0000FF"/>
                <w:szCs w:val="20"/>
                <w:lang w:val="en-GB"/>
              </w:rPr>
            </w:pPr>
            <w:ins w:id="181" w:author="SELLAMI" w:date="2021-03-18T03:51:00Z">
              <w:r w:rsidRPr="00E17B36">
                <w:rPr>
                  <w:i/>
                  <w:color w:val="0000FF"/>
                  <w:szCs w:val="20"/>
                  <w:lang w:val="en-GB"/>
                </w:rPr>
                <w:t>Multiannual roadmaps</w:t>
              </w:r>
            </w:ins>
          </w:p>
        </w:tc>
        <w:tc>
          <w:tcPr>
            <w:tcW w:w="1558" w:type="dxa"/>
          </w:tcPr>
          <w:p w14:paraId="7434F3CD" w14:textId="77777777" w:rsidR="00E30584" w:rsidRPr="00E17B36" w:rsidRDefault="00E17B36">
            <w:pPr>
              <w:jc w:val="center"/>
              <w:rPr>
                <w:i/>
                <w:color w:val="0000FF"/>
                <w:szCs w:val="20"/>
                <w:lang w:val="en-GB"/>
              </w:rPr>
            </w:pPr>
            <w:proofErr w:type="spellStart"/>
            <w:ins w:id="182" w:author="SELLAMI" w:date="2021-03-18T03:51:00Z">
              <w:r w:rsidRPr="00E17B36">
                <w:rPr>
                  <w:i/>
                  <w:color w:val="0000FF"/>
                  <w:szCs w:val="20"/>
                  <w:lang w:val="en-GB"/>
                </w:rPr>
                <w:t>PillarII</w:t>
              </w:r>
              <w:proofErr w:type="spellEnd"/>
              <w:r w:rsidRPr="00E17B36">
                <w:rPr>
                  <w:i/>
                  <w:color w:val="0000FF"/>
                  <w:szCs w:val="20"/>
                  <w:lang w:val="en-GB"/>
                </w:rPr>
                <w:t xml:space="preserve"> projects</w:t>
              </w:r>
            </w:ins>
          </w:p>
        </w:tc>
        <w:tc>
          <w:tcPr>
            <w:tcW w:w="2553" w:type="dxa"/>
          </w:tcPr>
          <w:p w14:paraId="2E79E35A" w14:textId="77777777" w:rsidR="00E30584" w:rsidRPr="00E17B36" w:rsidRDefault="00E17B36">
            <w:pPr>
              <w:jc w:val="center"/>
              <w:rPr>
                <w:i/>
                <w:color w:val="0000FF"/>
                <w:szCs w:val="20"/>
                <w:lang w:val="en-GB"/>
              </w:rPr>
            </w:pPr>
            <w:ins w:id="183" w:author="SELLAMI" w:date="2021-03-18T03:51:00Z">
              <w:r w:rsidRPr="00E17B36">
                <w:rPr>
                  <w:i/>
                  <w:color w:val="0000FF"/>
                  <w:szCs w:val="20"/>
                  <w:lang w:val="en-GB"/>
                </w:rPr>
                <w:t>Keywords</w:t>
              </w:r>
            </w:ins>
          </w:p>
        </w:tc>
        <w:tc>
          <w:tcPr>
            <w:tcW w:w="2692" w:type="dxa"/>
          </w:tcPr>
          <w:p w14:paraId="1513D27C" w14:textId="77777777" w:rsidR="00E30584" w:rsidRPr="00E17B36" w:rsidRDefault="00E17B36">
            <w:pPr>
              <w:jc w:val="center"/>
              <w:rPr>
                <w:i/>
                <w:color w:val="0000FF"/>
                <w:szCs w:val="20"/>
                <w:lang w:val="en-GB"/>
              </w:rPr>
            </w:pPr>
            <w:ins w:id="184" w:author="SELLAMI" w:date="2021-03-18T03:51:00Z">
              <w:r w:rsidRPr="00E17B36">
                <w:rPr>
                  <w:i/>
                  <w:color w:val="0000FF"/>
                  <w:szCs w:val="20"/>
                  <w:lang w:val="en-GB"/>
                </w:rPr>
                <w:t>Connexion to matrix (step1)</w:t>
              </w:r>
            </w:ins>
          </w:p>
        </w:tc>
      </w:tr>
      <w:tr w:rsidR="00E30584" w:rsidRPr="00E17B36" w14:paraId="65BAF4A8" w14:textId="77777777">
        <w:trPr>
          <w:ins w:id="185" w:author="SELLAMI" w:date="2021-03-18T03:51:00Z"/>
        </w:trPr>
        <w:tc>
          <w:tcPr>
            <w:tcW w:w="9208" w:type="dxa"/>
            <w:gridSpan w:val="4"/>
          </w:tcPr>
          <w:p w14:paraId="757D5F39" w14:textId="77777777" w:rsidR="00E30584" w:rsidRPr="00E17B36" w:rsidRDefault="00E17B36">
            <w:pPr>
              <w:jc w:val="center"/>
              <w:rPr>
                <w:i/>
                <w:color w:val="0000FF"/>
                <w:szCs w:val="20"/>
                <w:lang w:val="en-GB"/>
              </w:rPr>
            </w:pPr>
            <w:ins w:id="186" w:author="SELLAMI" w:date="2021-03-18T03:51:00Z">
              <w:r w:rsidRPr="00E17B36">
                <w:rPr>
                  <w:b/>
                  <w:bCs/>
                  <w:i/>
                  <w:iCs/>
                  <w:sz w:val="23"/>
                  <w:szCs w:val="23"/>
                  <w:lang w:val="en-GB"/>
                </w:rPr>
                <w:t>Example with Multiannual roadmap 6….</w:t>
              </w:r>
            </w:ins>
          </w:p>
        </w:tc>
      </w:tr>
      <w:tr w:rsidR="00E30584" w:rsidRPr="00E17B36" w14:paraId="06ED45C4" w14:textId="77777777">
        <w:trPr>
          <w:ins w:id="187" w:author="SELLAMI" w:date="2021-03-18T03:51:00Z"/>
        </w:trPr>
        <w:tc>
          <w:tcPr>
            <w:tcW w:w="2405" w:type="dxa"/>
          </w:tcPr>
          <w:p w14:paraId="5048C10C" w14:textId="77777777" w:rsidR="00E30584" w:rsidRPr="00E17B36" w:rsidRDefault="00E17B36">
            <w:pPr>
              <w:pStyle w:val="Default"/>
              <w:rPr>
                <w:ins w:id="188" w:author="SELLAMI" w:date="2021-03-18T03:51:00Z"/>
                <w:rFonts w:asciiTheme="minorHAnsi" w:eastAsia="Times New Roman" w:hAnsiTheme="minorHAnsi" w:cs="Times New Roman"/>
                <w:color w:val="auto"/>
                <w:sz w:val="20"/>
                <w:szCs w:val="20"/>
                <w:lang w:val="en-GB"/>
              </w:rPr>
            </w:pPr>
            <w:ins w:id="189" w:author="SELLAMI" w:date="2021-03-18T03:51:00Z">
              <w:r w:rsidRPr="00E17B36">
                <w:rPr>
                  <w:rFonts w:eastAsia="Times New Roman" w:cs="Times New Roman"/>
                  <w:color w:val="auto"/>
                  <w:sz w:val="20"/>
                  <w:szCs w:val="20"/>
                  <w:lang w:val="en-GB"/>
                </w:rPr>
                <w:t xml:space="preserve">6: Innovative solutions for priority </w:t>
              </w:r>
              <w:r w:rsidRPr="00E17B36">
                <w:rPr>
                  <w:rFonts w:eastAsia="Times New Roman" w:cs="Times New Roman"/>
                  <w:b/>
                  <w:bCs/>
                  <w:color w:val="auto"/>
                  <w:sz w:val="20"/>
                  <w:szCs w:val="20"/>
                  <w:lang w:val="en-GB"/>
                </w:rPr>
                <w:t>domestic uses</w:t>
              </w:r>
              <w:r w:rsidRPr="00E17B36">
                <w:rPr>
                  <w:rFonts w:eastAsia="Times New Roman" w:cs="Times New Roman"/>
                  <w:color w:val="auto"/>
                  <w:sz w:val="20"/>
                  <w:szCs w:val="20"/>
                  <w:lang w:val="en-GB"/>
                </w:rPr>
                <w:t xml:space="preserve"> (clean cooking and cold chain) </w:t>
              </w:r>
            </w:ins>
          </w:p>
          <w:p w14:paraId="1222D868" w14:textId="77777777" w:rsidR="00E30584" w:rsidRPr="00E17B36" w:rsidRDefault="00E30584">
            <w:pPr>
              <w:pStyle w:val="Default"/>
              <w:rPr>
                <w:rFonts w:asciiTheme="minorHAnsi" w:eastAsia="Times New Roman" w:hAnsiTheme="minorHAnsi" w:cs="Times New Roman"/>
                <w:color w:val="auto"/>
                <w:sz w:val="20"/>
                <w:szCs w:val="20"/>
                <w:lang w:val="en-GB"/>
              </w:rPr>
            </w:pPr>
          </w:p>
        </w:tc>
        <w:tc>
          <w:tcPr>
            <w:tcW w:w="1558" w:type="dxa"/>
          </w:tcPr>
          <w:p w14:paraId="5DD4C899" w14:textId="77777777" w:rsidR="00E30584" w:rsidRPr="00E17B36" w:rsidRDefault="00E17B36">
            <w:pPr>
              <w:spacing w:before="50" w:line="236" w:lineRule="exact"/>
              <w:textAlignment w:val="baseline"/>
              <w:rPr>
                <w:sz w:val="20"/>
                <w:szCs w:val="20"/>
                <w:lang w:val="en-GB"/>
              </w:rPr>
            </w:pPr>
            <w:ins w:id="190" w:author="SELLAMI" w:date="2021-03-18T03:51:00Z">
              <w:r w:rsidRPr="00E17B36">
                <w:rPr>
                  <w:sz w:val="20"/>
                  <w:szCs w:val="20"/>
                  <w:lang w:val="en-GB"/>
                </w:rPr>
                <w:t xml:space="preserve">WP10 PURAMS, solar cooking, standalone solar cooker, silicon solar cells, </w:t>
              </w:r>
            </w:ins>
          </w:p>
        </w:tc>
        <w:tc>
          <w:tcPr>
            <w:tcW w:w="2553" w:type="dxa"/>
          </w:tcPr>
          <w:p w14:paraId="472085F9" w14:textId="77777777" w:rsidR="00E30584" w:rsidRPr="00E17B36" w:rsidRDefault="00E17B36">
            <w:pPr>
              <w:spacing w:before="0" w:after="0"/>
              <w:jc w:val="left"/>
              <w:rPr>
                <w:sz w:val="20"/>
                <w:szCs w:val="20"/>
                <w:lang w:val="en-GB"/>
              </w:rPr>
            </w:pPr>
            <w:ins w:id="191" w:author="SELLAMI" w:date="2021-03-18T03:51:00Z">
              <w:r w:rsidRPr="00E17B36">
                <w:rPr>
                  <w:sz w:val="20"/>
                  <w:szCs w:val="20"/>
                  <w:lang w:val="en-GB"/>
                </w:rPr>
                <w:t>clean cooking; energy poverty; improved cooking stoves; Electric clean cooking, Improved cookstove, Solar cooker, Cold chain, Supply chain, Cold chain logistics</w:t>
              </w:r>
            </w:ins>
          </w:p>
        </w:tc>
        <w:tc>
          <w:tcPr>
            <w:tcW w:w="2692" w:type="dxa"/>
          </w:tcPr>
          <w:p w14:paraId="45C08CFB" w14:textId="77777777" w:rsidR="00E30584" w:rsidRPr="00E17B36" w:rsidRDefault="00E17B36">
            <w:pPr>
              <w:spacing w:before="0" w:after="0"/>
              <w:jc w:val="left"/>
              <w:rPr>
                <w:sz w:val="20"/>
                <w:szCs w:val="20"/>
                <w:lang w:val="en-GB"/>
              </w:rPr>
            </w:pPr>
            <w:ins w:id="192" w:author="SELLAMI" w:date="2021-03-18T03:51:00Z">
              <w:r w:rsidRPr="00E17B36">
                <w:rPr>
                  <w:sz w:val="20"/>
                  <w:szCs w:val="20"/>
                  <w:lang w:val="en-GB"/>
                </w:rPr>
                <w:t>saves health, time and money [SDG1], job opportunities [SDG8], Reducing smoke emissions, air pollution [SDG3], climate vulnerability [SDG11], girls kept out of school [4], etc…</w:t>
              </w:r>
            </w:ins>
          </w:p>
        </w:tc>
      </w:tr>
    </w:tbl>
    <w:p w14:paraId="579A15BE" w14:textId="77777777" w:rsidR="00E30584" w:rsidRPr="00E17B36" w:rsidRDefault="00E30584">
      <w:pPr>
        <w:spacing w:before="6" w:line="254" w:lineRule="exact"/>
        <w:textAlignment w:val="baseline"/>
        <w:rPr>
          <w:lang w:val="en-GB"/>
        </w:rPr>
      </w:pPr>
    </w:p>
    <w:p w14:paraId="4D40F3F0" w14:textId="77777777" w:rsidR="00E30584" w:rsidRPr="00E17B36" w:rsidRDefault="00E17B36">
      <w:pPr>
        <w:rPr>
          <w:ins w:id="193" w:author="SELLAMI" w:date="2021-03-18T03:51:00Z"/>
          <w:b/>
          <w:bCs/>
          <w:i/>
          <w:szCs w:val="20"/>
          <w:lang w:val="en-GB"/>
        </w:rPr>
      </w:pPr>
      <w:ins w:id="194" w:author="SELLAMI" w:date="2021-03-18T03:51:00Z">
        <w:r w:rsidRPr="00E17B36">
          <w:rPr>
            <w:b/>
            <w:bCs/>
            <w:i/>
            <w:szCs w:val="20"/>
            <w:lang w:val="en-GB"/>
          </w:rPr>
          <w:t>2.2) Benchmarking (M1 to M12): AU-EU past projects (</w:t>
        </w:r>
        <w:proofErr w:type="gramStart"/>
        <w:r w:rsidRPr="00E17B36">
          <w:rPr>
            <w:b/>
            <w:bCs/>
            <w:i/>
            <w:szCs w:val="20"/>
            <w:lang w:val="en-GB"/>
          </w:rPr>
          <w:t>e.g.</w:t>
        </w:r>
        <w:proofErr w:type="gramEnd"/>
        <w:r w:rsidRPr="00E17B36">
          <w:rPr>
            <w:b/>
            <w:bCs/>
            <w:i/>
            <w:szCs w:val="20"/>
            <w:lang w:val="en-GB"/>
          </w:rPr>
          <w:t xml:space="preserve"> FP7-ERAfrica, MED-Spring, AU Grant projects and H2020 projects in sustainable energy).</w:t>
        </w:r>
      </w:ins>
    </w:p>
    <w:p w14:paraId="4FDB16D4" w14:textId="77777777" w:rsidR="00E30584" w:rsidRPr="00E17B36" w:rsidRDefault="00E17B36">
      <w:pPr>
        <w:pStyle w:val="ListParagraph"/>
        <w:spacing w:before="0" w:after="0"/>
        <w:ind w:left="0"/>
        <w:rPr>
          <w:ins w:id="195" w:author="SELLAMI" w:date="2021-03-18T03:51:00Z"/>
          <w:rFonts w:cs="Arial"/>
          <w:sz w:val="24"/>
          <w:szCs w:val="24"/>
          <w:lang w:val="en-GB" w:eastAsia="fr-FR"/>
        </w:rPr>
      </w:pPr>
      <w:ins w:id="196" w:author="SELLAMI" w:date="2021-03-18T03:51:00Z">
        <w:r w:rsidRPr="00E17B36">
          <w:rPr>
            <w:rFonts w:cs="Arial"/>
            <w:sz w:val="24"/>
            <w:szCs w:val="24"/>
            <w:lang w:val="en-GB" w:eastAsia="fr-FR"/>
          </w:rPr>
          <w:t>The characteristic of the R&amp;I partnership is to strive to integrate research and innovation activities that have an impact on citizens. Thus, it will be assisted by the valuable lessons learned from projects developed or underway in the field of sustainable energy; these are AU grant projects in renewable and sustainable energies, or EU projects. We can mention, but not limited to AREI (Africa Renewable Energy Initiative (AREI), CSP4Africa (Development of a cost-effective, modular and dry concentrating solar power for Africa), REELCOOP (</w:t>
        </w:r>
        <w:proofErr w:type="spellStart"/>
        <w:r w:rsidRPr="00E17B36">
          <w:rPr>
            <w:rFonts w:cs="Arial"/>
            <w:sz w:val="24"/>
            <w:szCs w:val="24"/>
            <w:lang w:val="en-GB" w:eastAsia="fr-FR"/>
          </w:rPr>
          <w:t>REnewable</w:t>
        </w:r>
        <w:proofErr w:type="spellEnd"/>
        <w:r w:rsidRPr="00E17B36">
          <w:rPr>
            <w:rFonts w:cs="Arial"/>
            <w:sz w:val="24"/>
            <w:szCs w:val="24"/>
            <w:lang w:val="en-GB" w:eastAsia="fr-FR"/>
          </w:rPr>
          <w:t xml:space="preserve"> </w:t>
        </w:r>
        <w:proofErr w:type="spellStart"/>
        <w:r w:rsidRPr="00E17B36">
          <w:rPr>
            <w:rFonts w:cs="Arial"/>
            <w:sz w:val="24"/>
            <w:szCs w:val="24"/>
            <w:lang w:val="en-GB" w:eastAsia="fr-FR"/>
          </w:rPr>
          <w:t>ELectricity</w:t>
        </w:r>
        <w:proofErr w:type="spellEnd"/>
        <w:r w:rsidRPr="00E17B36">
          <w:rPr>
            <w:rFonts w:cs="Arial"/>
            <w:sz w:val="24"/>
            <w:szCs w:val="24"/>
            <w:lang w:val="en-GB" w:eastAsia="fr-FR"/>
          </w:rPr>
          <w:t xml:space="preserve"> </w:t>
        </w:r>
        <w:proofErr w:type="spellStart"/>
        <w:r w:rsidRPr="00E17B36">
          <w:rPr>
            <w:rFonts w:cs="Arial"/>
            <w:sz w:val="24"/>
            <w:szCs w:val="24"/>
            <w:lang w:val="en-GB" w:eastAsia="fr-FR"/>
          </w:rPr>
          <w:t>COOPeration</w:t>
        </w:r>
        <w:proofErr w:type="spellEnd"/>
        <w:r w:rsidRPr="00E17B36">
          <w:rPr>
            <w:rFonts w:cs="Arial"/>
            <w:sz w:val="24"/>
            <w:szCs w:val="24"/>
            <w:lang w:val="en-GB" w:eastAsia="fr-FR"/>
          </w:rPr>
          <w:t xml:space="preserve">), SOLPART(High temperature Solar-Heated Reactors for Industrials Production of Reactive Particulates), ECOWAS observatory for renewable energy and energy efficiency, EUROSUNMED  “Euro-Mediterranean Cooperation on Research &amp; Training in Sun </w:t>
        </w:r>
        <w:r w:rsidRPr="00E17B36">
          <w:rPr>
            <w:rFonts w:cs="Arial"/>
            <w:sz w:val="24"/>
            <w:szCs w:val="24"/>
            <w:lang w:val="en-GB" w:eastAsia="fr-FR"/>
          </w:rPr>
          <w:lastRenderedPageBreak/>
          <w:t xml:space="preserve">based Renewable Energies.. ”, etc. This overview of two binary digit research programs offers particularly to identify the gaps of research and cooperation activities, which is an issue of high priority to the EU-AU R&amp;I Partnership in RE. </w:t>
        </w:r>
      </w:ins>
    </w:p>
    <w:p w14:paraId="23079849" w14:textId="77777777" w:rsidR="00E30584" w:rsidRPr="00E17B36" w:rsidRDefault="00E30584">
      <w:pPr>
        <w:pStyle w:val="ListParagraph"/>
        <w:spacing w:before="0" w:after="0"/>
        <w:ind w:left="0"/>
        <w:rPr>
          <w:ins w:id="197" w:author="SELLAMI" w:date="2021-03-18T03:51:00Z"/>
          <w:rFonts w:cs="Arial"/>
          <w:sz w:val="24"/>
          <w:szCs w:val="24"/>
          <w:lang w:val="en-GB" w:eastAsia="fr-FR"/>
        </w:rPr>
      </w:pPr>
    </w:p>
    <w:p w14:paraId="7569F71E" w14:textId="77777777" w:rsidR="00E30584" w:rsidRPr="00E17B36" w:rsidRDefault="00E17B36">
      <w:pPr>
        <w:rPr>
          <w:ins w:id="198" w:author="SELLAMI" w:date="2021-03-18T03:51:00Z"/>
          <w:b/>
          <w:bCs/>
          <w:iCs/>
          <w:sz w:val="24"/>
          <w:lang w:val="en-GB"/>
        </w:rPr>
      </w:pPr>
      <w:ins w:id="199" w:author="SELLAMI" w:date="2021-03-18T03:51:00Z">
        <w:r w:rsidRPr="00E17B36">
          <w:rPr>
            <w:b/>
            <w:bCs/>
            <w:iCs/>
            <w:sz w:val="24"/>
            <w:lang w:val="en-GB"/>
          </w:rPr>
          <w:t> </w:t>
        </w:r>
        <w:r w:rsidRPr="00E17B36">
          <w:rPr>
            <w:b/>
            <w:bCs/>
            <w:iCs/>
            <w:sz w:val="24"/>
            <w:highlight w:val="yellow"/>
            <w:lang w:val="en-GB"/>
          </w:rPr>
          <w:t>3) Mapping and visualising results of networks in RE (nodes are countries and/or institutions)</w:t>
        </w:r>
      </w:ins>
    </w:p>
    <w:p w14:paraId="7D3A287D" w14:textId="77777777" w:rsidR="00E30584" w:rsidRPr="00E17B36" w:rsidRDefault="00E17B36">
      <w:pPr>
        <w:rPr>
          <w:ins w:id="200" w:author="SELLAMI" w:date="2021-03-18T03:51:00Z"/>
          <w:rFonts w:cs="Arial"/>
          <w:sz w:val="24"/>
          <w:szCs w:val="24"/>
          <w:lang w:val="en-GB" w:eastAsia="fr-FR"/>
        </w:rPr>
      </w:pPr>
      <w:ins w:id="201" w:author="SELLAMI" w:date="2021-03-18T03:51:00Z">
        <w:r w:rsidRPr="00E17B36">
          <w:rPr>
            <w:rFonts w:cs="Arial"/>
            <w:b/>
            <w:bCs/>
            <w:i/>
            <w:iCs/>
            <w:sz w:val="24"/>
            <w:szCs w:val="24"/>
            <w:lang w:val="en-GB" w:eastAsia="fr-FR"/>
          </w:rPr>
          <w:t>3.1) Visualising LEAP-RE network partners (Institutions involved in Pillar1, Pillar2, Pillar3).</w:t>
        </w:r>
        <w:r w:rsidRPr="00E17B36">
          <w:rPr>
            <w:rFonts w:cs="Arial"/>
            <w:sz w:val="24"/>
            <w:szCs w:val="24"/>
            <w:lang w:val="en-GB" w:eastAsia="fr-FR"/>
          </w:rPr>
          <w:t xml:space="preserve"> This exercise is just to illustrate graphically the link between research teams and institutions for mobility or access to the infrastructures. Nodes providing services as sharing infrastructures will be highlighted with indication of the scientific equipment.</w:t>
        </w:r>
      </w:ins>
    </w:p>
    <w:p w14:paraId="3B304782" w14:textId="77777777" w:rsidR="00E30584" w:rsidRPr="00E17B36" w:rsidRDefault="00E17B36">
      <w:pPr>
        <w:rPr>
          <w:ins w:id="202" w:author="SELLAMI" w:date="2021-03-18T03:51:00Z"/>
          <w:rFonts w:cs="Arial"/>
          <w:sz w:val="24"/>
          <w:szCs w:val="24"/>
          <w:lang w:val="en-GB" w:eastAsia="fr-FR"/>
        </w:rPr>
      </w:pPr>
      <w:ins w:id="203" w:author="SELLAMI" w:date="2021-03-18T03:51:00Z">
        <w:r w:rsidRPr="00E17B36">
          <w:rPr>
            <w:rFonts w:cs="Arial"/>
            <w:b/>
            <w:bCs/>
            <w:i/>
            <w:iCs/>
            <w:sz w:val="24"/>
            <w:szCs w:val="24"/>
            <w:lang w:val="en-GB" w:eastAsia="fr-FR"/>
          </w:rPr>
          <w:t xml:space="preserve">3.2) </w:t>
        </w:r>
        <w:proofErr w:type="spellStart"/>
        <w:r w:rsidRPr="00E17B36">
          <w:rPr>
            <w:rFonts w:cs="Arial"/>
            <w:b/>
            <w:bCs/>
            <w:i/>
            <w:iCs/>
            <w:sz w:val="24"/>
            <w:szCs w:val="24"/>
            <w:lang w:val="en-GB" w:eastAsia="fr-FR"/>
          </w:rPr>
          <w:t>Scientometric</w:t>
        </w:r>
        <w:proofErr w:type="spellEnd"/>
        <w:r w:rsidRPr="00E17B36">
          <w:rPr>
            <w:rFonts w:cs="Arial"/>
            <w:b/>
            <w:bCs/>
            <w:i/>
            <w:iCs/>
            <w:sz w:val="24"/>
            <w:szCs w:val="24"/>
            <w:lang w:val="en-GB" w:eastAsia="fr-FR"/>
          </w:rPr>
          <w:t xml:space="preserve"> analysis of high ranked publications of African researchers</w:t>
        </w:r>
        <w:r w:rsidRPr="00E17B36">
          <w:rPr>
            <w:rFonts w:cs="Arial"/>
            <w:sz w:val="24"/>
            <w:szCs w:val="24"/>
            <w:lang w:val="en-GB" w:eastAsia="fr-FR"/>
          </w:rPr>
          <w:t xml:space="preserve"> and their partners in renewable energy using </w:t>
        </w:r>
        <w:r w:rsidRPr="00E17B36">
          <w:rPr>
            <w:rFonts w:cs="Arial"/>
            <w:b/>
            <w:bCs/>
            <w:sz w:val="24"/>
            <w:szCs w:val="24"/>
            <w:lang w:val="en-GB" w:eastAsia="fr-FR"/>
          </w:rPr>
          <w:t>Thomson Reuters’s Web of Science</w:t>
        </w:r>
        <w:r w:rsidRPr="00E17B36">
          <w:rPr>
            <w:rFonts w:cs="Arial"/>
            <w:sz w:val="24"/>
            <w:szCs w:val="24"/>
            <w:lang w:val="en-GB" w:eastAsia="fr-FR"/>
          </w:rPr>
          <w:t xml:space="preserve"> data bases</w:t>
        </w:r>
      </w:ins>
    </w:p>
    <w:p w14:paraId="4634290F" w14:textId="66AD59BB" w:rsidR="00E30584" w:rsidRPr="00E17B36" w:rsidRDefault="00E17B36">
      <w:pPr>
        <w:rPr>
          <w:ins w:id="204" w:author="SELLAMI" w:date="2021-03-18T03:51:00Z"/>
          <w:rFonts w:cs="Arial"/>
          <w:sz w:val="24"/>
          <w:szCs w:val="24"/>
          <w:lang w:val="en-GB" w:eastAsia="fr-FR"/>
        </w:rPr>
      </w:pPr>
      <w:ins w:id="205" w:author="SELLAMI" w:date="2021-03-18T03:51:00Z">
        <w:r w:rsidRPr="00E17B36">
          <w:rPr>
            <w:rFonts w:cs="Arial"/>
            <w:sz w:val="24"/>
            <w:szCs w:val="24"/>
            <w:lang w:val="en-GB" w:eastAsia="fr-FR"/>
          </w:rPr>
          <w:t>Facing RE priorities requires analyses based on credible data and the involvement of institutional leaders in the public- and private sectors, along with a mobilization of the RE community. Within this framework we’ll work to establish a mapping of the knowledge sharing and transfer to sustain the innovation process in African countries.</w:t>
        </w:r>
      </w:ins>
    </w:p>
    <w:p w14:paraId="5A17EE54" w14:textId="231E90FF" w:rsidR="00E30584" w:rsidRPr="00E17B36" w:rsidRDefault="00E17B36">
      <w:pPr>
        <w:rPr>
          <w:lang w:val="en-GB"/>
        </w:rPr>
      </w:pPr>
      <w:ins w:id="206" w:author="SELLAMI" w:date="2021-03-18T03:51:00Z">
        <w:r w:rsidRPr="00E17B36">
          <w:rPr>
            <w:rFonts w:cs="Arial"/>
            <w:sz w:val="24"/>
            <w:szCs w:val="24"/>
            <w:lang w:val="en-GB" w:eastAsia="fr-FR"/>
          </w:rPr>
          <w:t>This mapping will cover the identification of scientific networks and publications, as well as universities, faculties and research teams. In addition, investigating existing cooperation and</w:t>
        </w:r>
      </w:ins>
      <w:ins w:id="207" w:author="utku " w:date="2021-03-18T20:36:00Z">
        <w:r w:rsidRPr="00E17B36">
          <w:rPr>
            <w:rFonts w:cs="Arial"/>
            <w:sz w:val="24"/>
            <w:szCs w:val="24"/>
            <w:lang w:val="en-GB" w:eastAsia="fr-FR"/>
          </w:rPr>
          <w:t xml:space="preserve"> its development over time as well as the identification of the most visible actors</w:t>
        </w:r>
      </w:ins>
      <w:ins w:id="208" w:author="SELLAMI" w:date="2021-03-18T03:51:00Z">
        <w:r w:rsidRPr="00E17B36">
          <w:rPr>
            <w:rFonts w:cs="Arial"/>
            <w:sz w:val="24"/>
            <w:szCs w:val="24"/>
            <w:lang w:val="en-GB" w:eastAsia="fr-FR"/>
          </w:rPr>
          <w:t xml:space="preserve"> </w:t>
        </w:r>
      </w:ins>
      <w:del w:id="209" w:author="utku " w:date="2021-03-18T20:37:00Z">
        <w:r w:rsidRPr="00E17B36">
          <w:rPr>
            <w:rFonts w:cs="Arial"/>
            <w:sz w:val="24"/>
            <w:szCs w:val="24"/>
            <w:lang w:val="en-GB" w:eastAsia="fr-FR"/>
          </w:rPr>
          <w:delText xml:space="preserve">the mobility of students and researchers </w:delText>
        </w:r>
      </w:del>
      <w:ins w:id="210" w:author="SELLAMI" w:date="2021-03-18T03:51:00Z">
        <w:r w:rsidRPr="00E17B36">
          <w:rPr>
            <w:rFonts w:cs="Arial"/>
            <w:sz w:val="24"/>
            <w:szCs w:val="24"/>
            <w:lang w:val="en-GB" w:eastAsia="fr-FR"/>
          </w:rPr>
          <w:t xml:space="preserve">will facilitate the elaboration of the road-map in areas of common interest for medium and long-term-milestones </w:t>
        </w:r>
        <w:proofErr w:type="gramStart"/>
        <w:r w:rsidRPr="00E17B36">
          <w:rPr>
            <w:rFonts w:cs="Arial"/>
            <w:sz w:val="24"/>
            <w:szCs w:val="24"/>
            <w:lang w:val="en-GB" w:eastAsia="fr-FR"/>
          </w:rPr>
          <w:t>and</w:t>
        </w:r>
      </w:ins>
      <w:ins w:id="211" w:author="utku " w:date="2021-03-18T20:34:00Z">
        <w:r w:rsidRPr="00E17B36">
          <w:rPr>
            <w:rFonts w:cs="Arial"/>
            <w:sz w:val="24"/>
            <w:szCs w:val="24"/>
            <w:lang w:val="en-GB" w:eastAsia="fr-FR"/>
          </w:rPr>
          <w:t xml:space="preserve"> </w:t>
        </w:r>
      </w:ins>
      <w:ins w:id="212" w:author="utku " w:date="2021-03-18T20:35:00Z">
        <w:r w:rsidRPr="00E17B36">
          <w:rPr>
            <w:rFonts w:cs="Arial"/>
            <w:sz w:val="24"/>
            <w:szCs w:val="24"/>
            <w:lang w:val="en-GB" w:eastAsia="fr-FR"/>
          </w:rPr>
          <w:t xml:space="preserve"> </w:t>
        </w:r>
      </w:ins>
      <w:ins w:id="213" w:author="utku " w:date="2021-03-18T20:37:00Z">
        <w:r w:rsidRPr="00E17B36">
          <w:rPr>
            <w:rFonts w:cs="Arial"/>
            <w:sz w:val="24"/>
            <w:szCs w:val="24"/>
            <w:lang w:val="en-GB" w:eastAsia="fr-FR"/>
          </w:rPr>
          <w:t>betw</w:t>
        </w:r>
      </w:ins>
      <w:ins w:id="214" w:author="SELLAMI" w:date="2021-03-18T03:51:00Z">
        <w:r w:rsidRPr="00E17B36">
          <w:rPr>
            <w:rFonts w:cs="Arial"/>
            <w:sz w:val="24"/>
            <w:szCs w:val="24"/>
            <w:lang w:val="en-GB" w:eastAsia="fr-FR"/>
          </w:rPr>
          <w:t>een</w:t>
        </w:r>
        <w:proofErr w:type="gramEnd"/>
        <w:r w:rsidRPr="00E17B36">
          <w:rPr>
            <w:rFonts w:cs="Arial"/>
            <w:sz w:val="24"/>
            <w:szCs w:val="24"/>
            <w:lang w:val="en-GB" w:eastAsia="fr-FR"/>
          </w:rPr>
          <w:t xml:space="preserve"> African and European Research and Innovation communities.</w:t>
        </w:r>
      </w:ins>
    </w:p>
    <w:p w14:paraId="631EEA19" w14:textId="60D1E435" w:rsidR="00E30584" w:rsidRPr="00E17B36" w:rsidRDefault="00E17B36">
      <w:pPr>
        <w:rPr>
          <w:ins w:id="215" w:author="SELLAMI" w:date="2021-03-18T03:51:00Z"/>
          <w:rFonts w:cs="Arial"/>
          <w:sz w:val="24"/>
          <w:szCs w:val="24"/>
          <w:lang w:val="en-GB" w:eastAsia="fr-FR"/>
        </w:rPr>
      </w:pPr>
      <w:ins w:id="216" w:author="SELLAMI" w:date="2021-03-18T03:51:00Z">
        <w:r w:rsidRPr="00E17B36">
          <w:rPr>
            <w:rFonts w:cs="Arial"/>
            <w:sz w:val="24"/>
            <w:szCs w:val="24"/>
            <w:lang w:val="en-GB" w:eastAsia="fr-FR"/>
          </w:rPr>
          <w:t>It is important to identify scientific researcher</w:t>
        </w:r>
      </w:ins>
      <w:r>
        <w:rPr>
          <w:rFonts w:cs="Arial"/>
          <w:sz w:val="24"/>
          <w:szCs w:val="24"/>
          <w:lang w:val="en-GB" w:eastAsia="fr-FR"/>
        </w:rPr>
        <w:t xml:space="preserve"> organisations</w:t>
      </w:r>
      <w:ins w:id="217" w:author="SELLAMI" w:date="2021-03-18T03:51:00Z">
        <w:r w:rsidRPr="00E17B36">
          <w:rPr>
            <w:rFonts w:cs="Arial"/>
            <w:sz w:val="24"/>
            <w:szCs w:val="24"/>
            <w:lang w:val="en-GB" w:eastAsia="fr-FR"/>
          </w:rPr>
          <w:t xml:space="preserve"> in Africa, by country and by region, not only in RE, but the mapping will be extended to sub or connected areas as reported in the matrix (ref SDG4, </w:t>
        </w:r>
        <w:proofErr w:type="gramStart"/>
        <w:r w:rsidRPr="00E17B36">
          <w:rPr>
            <w:rFonts w:cs="Arial"/>
            <w:sz w:val="24"/>
            <w:szCs w:val="24"/>
            <w:lang w:val="en-GB" w:eastAsia="fr-FR"/>
          </w:rPr>
          <w:t>… ,</w:t>
        </w:r>
        <w:proofErr w:type="gramEnd"/>
        <w:r w:rsidRPr="00E17B36">
          <w:rPr>
            <w:rFonts w:cs="Arial"/>
            <w:sz w:val="24"/>
            <w:szCs w:val="24"/>
            <w:lang w:val="en-GB" w:eastAsia="fr-FR"/>
          </w:rPr>
          <w:t xml:space="preserve"> SDG9, SDG11). </w:t>
        </w:r>
      </w:ins>
    </w:p>
    <w:p w14:paraId="3407BC44" w14:textId="77777777" w:rsidR="00E30584" w:rsidRPr="00E17B36" w:rsidRDefault="00E17B36">
      <w:pPr>
        <w:spacing w:after="0"/>
        <w:rPr>
          <w:ins w:id="218" w:author="SELLAMI" w:date="2021-03-18T03:51:00Z"/>
          <w:rFonts w:cs="Arial"/>
          <w:sz w:val="24"/>
          <w:szCs w:val="24"/>
          <w:lang w:val="en-GB" w:eastAsia="fr-FR"/>
        </w:rPr>
      </w:pPr>
      <w:ins w:id="219" w:author="SELLAMI" w:date="2021-03-18T03:51:00Z">
        <w:r w:rsidRPr="00E17B36">
          <w:rPr>
            <w:rFonts w:cs="Arial"/>
            <w:sz w:val="24"/>
            <w:szCs w:val="24"/>
            <w:lang w:val="en-GB" w:eastAsia="fr-FR"/>
          </w:rPr>
          <w:t xml:space="preserve">For the identification of regions, we shall adopt the United Nations </w:t>
        </w:r>
        <w:proofErr w:type="spellStart"/>
        <w:r w:rsidRPr="00E17B36">
          <w:rPr>
            <w:rFonts w:cs="Arial"/>
            <w:sz w:val="24"/>
            <w:szCs w:val="24"/>
            <w:lang w:val="en-GB" w:eastAsia="fr-FR"/>
          </w:rPr>
          <w:t>geoscheme</w:t>
        </w:r>
        <w:proofErr w:type="spellEnd"/>
        <w:r w:rsidRPr="00E17B36">
          <w:rPr>
            <w:rFonts w:cs="Arial"/>
            <w:sz w:val="24"/>
            <w:szCs w:val="24"/>
            <w:lang w:val="en-GB" w:eastAsia="fr-FR"/>
          </w:rPr>
          <w:t xml:space="preserve"> for Africa: North Africa, West Africa, East Africa, Central Africa and Southern Africa.   For each country we’ll give a general overview of top 15 institutions, top 15 countries of co-publishing and top 15 leading scientists. We’ll summarize these results in some graphics to show the regional and continental map of scientific capacities and the importance of the links between these communities. </w:t>
        </w:r>
      </w:ins>
    </w:p>
    <w:p w14:paraId="27CE47DC" w14:textId="77777777" w:rsidR="00E30584" w:rsidRPr="00E17B36" w:rsidRDefault="00E17B36">
      <w:pPr>
        <w:spacing w:after="0"/>
        <w:rPr>
          <w:ins w:id="220" w:author="SELLAMI" w:date="2021-03-18T03:51:00Z"/>
          <w:rFonts w:cs="Arial"/>
          <w:sz w:val="24"/>
          <w:szCs w:val="24"/>
          <w:lang w:val="en-GB" w:eastAsia="fr-FR"/>
        </w:rPr>
      </w:pPr>
      <w:ins w:id="221" w:author="SELLAMI" w:date="2021-03-18T03:51:00Z">
        <w:r w:rsidRPr="00E17B36">
          <w:rPr>
            <w:rFonts w:cs="Arial"/>
            <w:sz w:val="24"/>
            <w:szCs w:val="24"/>
            <w:lang w:val="en-GB" w:eastAsia="fr-FR"/>
          </w:rPr>
          <w:t xml:space="preserve">Our instrument of work is the web of science (WOS), a search and discovery platform for more than 7,000 academic and research institutions. It is a product of “Thomson Reuters Institute of Scientific Information” (ISI) and includes above 12,000 high impact journals and 16.000 conference proceedings, reports, and book series. Publications in </w:t>
        </w:r>
      </w:ins>
      <w:r w:rsidRPr="00E17B36">
        <w:rPr>
          <w:lang w:val="en-GB"/>
        </w:rPr>
        <w:fldChar w:fldCharType="begin"/>
      </w:r>
      <w:r w:rsidRPr="00E17B36">
        <w:rPr>
          <w:lang w:val="en-GB"/>
        </w:rPr>
        <w:instrText xml:space="preserve"> HYPERLINK "https://fr.wikipedia.org/wiki/Web_of_Science" \h </w:instrText>
      </w:r>
      <w:r w:rsidRPr="00E17B36">
        <w:rPr>
          <w:lang w:val="en-GB"/>
        </w:rPr>
        <w:fldChar w:fldCharType="separate"/>
      </w:r>
      <w:proofErr w:type="spellStart"/>
      <w:ins w:id="222" w:author="SELLAMI" w:date="2021-03-18T03:51:00Z">
        <w:r w:rsidRPr="00E17B36">
          <w:rPr>
            <w:rStyle w:val="Hyperlink"/>
            <w:rFonts w:cs="Arial"/>
            <w:lang w:val="en-GB"/>
          </w:rPr>
          <w:t>WoS</w:t>
        </w:r>
      </w:ins>
      <w:proofErr w:type="spellEnd"/>
      <w:r w:rsidRPr="00E17B36">
        <w:rPr>
          <w:rStyle w:val="Hyperlink"/>
          <w:rFonts w:cs="Arial"/>
          <w:lang w:val="en-GB"/>
        </w:rPr>
        <w:fldChar w:fldCharType="end"/>
      </w:r>
      <w:ins w:id="223" w:author="SELLAMI" w:date="2021-03-18T03:51:00Z">
        <w:r w:rsidRPr="00E17B36">
          <w:rPr>
            <w:rFonts w:cs="Arial"/>
            <w:sz w:val="24"/>
            <w:szCs w:val="24"/>
            <w:lang w:val="en-GB" w:eastAsia="fr-FR"/>
          </w:rPr>
          <w:t xml:space="preserve"> are classified in 254 </w:t>
        </w:r>
        <w:proofErr w:type="gramStart"/>
        <w:r w:rsidRPr="00E17B36">
          <w:rPr>
            <w:rFonts w:cs="Arial"/>
            <w:sz w:val="24"/>
            <w:szCs w:val="24"/>
            <w:lang w:val="en-GB" w:eastAsia="fr-FR"/>
          </w:rPr>
          <w:t>categories  or</w:t>
        </w:r>
        <w:proofErr w:type="gramEnd"/>
        <w:r w:rsidRPr="00E17B36">
          <w:rPr>
            <w:rFonts w:cs="Arial"/>
            <w:sz w:val="24"/>
            <w:szCs w:val="24"/>
            <w:lang w:val="en-GB" w:eastAsia="fr-FR"/>
          </w:rPr>
          <w:t xml:space="preserve"> 152 Research Areas. Additional useful metrics are sources/journals, authors, affiliation institutions, affiliation countries, citations, funding agencies, organizations, editors. It is important to highlight that in our search we’ll focus only </w:t>
        </w:r>
        <w:proofErr w:type="gramStart"/>
        <w:r w:rsidRPr="00E17B36">
          <w:rPr>
            <w:rFonts w:cs="Arial"/>
            <w:sz w:val="24"/>
            <w:szCs w:val="24"/>
            <w:lang w:val="en-GB" w:eastAsia="fr-FR"/>
          </w:rPr>
          <w:t>on  European</w:t>
        </w:r>
        <w:proofErr w:type="gramEnd"/>
        <w:r w:rsidRPr="00E17B36">
          <w:rPr>
            <w:rFonts w:cs="Arial"/>
            <w:sz w:val="24"/>
            <w:szCs w:val="24"/>
            <w:lang w:val="en-GB" w:eastAsia="fr-FR"/>
          </w:rPr>
          <w:t>, African, and international institutions .</w:t>
        </w:r>
      </w:ins>
    </w:p>
    <w:p w14:paraId="2FA77D84" w14:textId="77777777" w:rsidR="00E30584" w:rsidRPr="00E17B36" w:rsidRDefault="00E17B36">
      <w:pPr>
        <w:spacing w:after="0"/>
        <w:rPr>
          <w:ins w:id="224" w:author="SELLAMI" w:date="2021-03-18T03:51:00Z"/>
          <w:rFonts w:cs="Arial"/>
          <w:sz w:val="24"/>
          <w:szCs w:val="24"/>
          <w:lang w:val="en-GB" w:eastAsia="fr-FR"/>
        </w:rPr>
      </w:pPr>
      <w:ins w:id="225" w:author="SELLAMI" w:date="2021-03-18T03:51:00Z">
        <w:r w:rsidRPr="00E17B36">
          <w:rPr>
            <w:rFonts w:cs="Arial"/>
            <w:sz w:val="24"/>
            <w:szCs w:val="24"/>
            <w:lang w:val="en-GB" w:eastAsia="fr-FR"/>
          </w:rPr>
          <w:t xml:space="preserve">Embedded analysis tools help to refine results, identify top authors, institutions, and publishers in a given field, trace citations, facilitate discoveries and connections across disciplines, regions and institutions.  The methodology will be explained first then the limits of such work. The output will be first a general map showing the potentiality in research for each African country/region. </w:t>
        </w:r>
      </w:ins>
    </w:p>
    <w:p w14:paraId="47870C71" w14:textId="77777777" w:rsidR="00E30584" w:rsidRPr="00E17B36" w:rsidRDefault="00E17B36">
      <w:pPr>
        <w:spacing w:before="0" w:after="120"/>
        <w:rPr>
          <w:rFonts w:cs="Arial"/>
          <w:sz w:val="24"/>
          <w:szCs w:val="24"/>
          <w:lang w:val="en-GB" w:eastAsia="fr-FR"/>
        </w:rPr>
      </w:pPr>
      <w:ins w:id="226" w:author="SELLAMI" w:date="2021-03-18T03:51:00Z">
        <w:r w:rsidRPr="00E17B36">
          <w:rPr>
            <w:rFonts w:cs="Arial"/>
            <w:sz w:val="24"/>
            <w:szCs w:val="24"/>
            <w:lang w:val="en-GB" w:eastAsia="fr-FR"/>
          </w:rPr>
          <w:lastRenderedPageBreak/>
          <w:t xml:space="preserve">This work will be conducted for each multiannual roadmap in RE with recommendations and/or indicators on building and/or upgrading research infrastructures, enhancing professional and technical competencies based on the national policy if such strategy exists. Collaborative effort between researchers from both continents will be proposed as an option for developing the needed knowledge capacities for maintaining and strengthening long term collaborations by teaming and twinning actions. </w:t>
        </w:r>
      </w:ins>
    </w:p>
    <w:tbl>
      <w:tblPr>
        <w:tblStyle w:val="TableGrid"/>
        <w:tblW w:w="9016" w:type="dxa"/>
        <w:tblLayout w:type="fixed"/>
        <w:tblLook w:val="04A0" w:firstRow="1" w:lastRow="0" w:firstColumn="1" w:lastColumn="0" w:noHBand="0" w:noVBand="1"/>
      </w:tblPr>
      <w:tblGrid>
        <w:gridCol w:w="2404"/>
        <w:gridCol w:w="2268"/>
        <w:gridCol w:w="4344"/>
      </w:tblGrid>
      <w:tr w:rsidR="00E30584" w:rsidRPr="00E17B36" w14:paraId="3055FEDB" w14:textId="77777777">
        <w:trPr>
          <w:ins w:id="227" w:author="SELLAMI" w:date="2021-03-18T03:51:00Z"/>
        </w:trPr>
        <w:tc>
          <w:tcPr>
            <w:tcW w:w="9016" w:type="dxa"/>
            <w:gridSpan w:val="3"/>
          </w:tcPr>
          <w:p w14:paraId="22F51C93" w14:textId="77777777" w:rsidR="00E30584" w:rsidRPr="00E17B36" w:rsidRDefault="00E17B36">
            <w:pPr>
              <w:rPr>
                <w:b/>
                <w:bCs/>
                <w:iCs/>
                <w:color w:val="0000FF"/>
                <w:szCs w:val="20"/>
                <w:lang w:val="en-GB"/>
              </w:rPr>
            </w:pPr>
            <w:ins w:id="228" w:author="SELLAMI" w:date="2021-03-18T03:51:00Z">
              <w:r w:rsidRPr="00E17B36">
                <w:rPr>
                  <w:b/>
                  <w:bCs/>
                  <w:iCs/>
                  <w:szCs w:val="20"/>
                  <w:lang w:val="en-GB"/>
                </w:rPr>
                <w:t>Examples of search queries about MAR 6 for North African region. This search query is to execute for each pillar AND for each African region + specific top 10 countries depending on the number of records and publications.</w:t>
              </w:r>
            </w:ins>
          </w:p>
        </w:tc>
      </w:tr>
      <w:tr w:rsidR="00E30584" w:rsidRPr="00E17B36" w14:paraId="26F48BA0" w14:textId="77777777">
        <w:trPr>
          <w:ins w:id="229" w:author="SELLAMI" w:date="2021-03-18T03:51:00Z"/>
        </w:trPr>
        <w:tc>
          <w:tcPr>
            <w:tcW w:w="2404" w:type="dxa"/>
          </w:tcPr>
          <w:p w14:paraId="6E1EEE06" w14:textId="77777777" w:rsidR="00E30584" w:rsidRPr="00E17B36" w:rsidRDefault="00E17B36">
            <w:pPr>
              <w:spacing w:before="0" w:after="0"/>
              <w:jc w:val="left"/>
              <w:rPr>
                <w:sz w:val="20"/>
                <w:szCs w:val="20"/>
                <w:lang w:val="en-GB"/>
              </w:rPr>
            </w:pPr>
            <w:ins w:id="230" w:author="SELLAMI" w:date="2021-03-18T03:51:00Z">
              <w:r w:rsidRPr="00E17B36">
                <w:rPr>
                  <w:sz w:val="20"/>
                  <w:szCs w:val="20"/>
                  <w:lang w:val="en-GB"/>
                </w:rPr>
                <w:t xml:space="preserve">([TS = (cocking </w:t>
              </w:r>
              <w:proofErr w:type="gramStart"/>
              <w:r w:rsidRPr="00E17B36">
                <w:rPr>
                  <w:sz w:val="20"/>
                  <w:szCs w:val="20"/>
                  <w:lang w:val="en-GB"/>
                </w:rPr>
                <w:t>or ”clean</w:t>
              </w:r>
              <w:proofErr w:type="gramEnd"/>
              <w:r w:rsidRPr="00E17B36">
                <w:rPr>
                  <w:sz w:val="20"/>
                  <w:szCs w:val="20"/>
                  <w:lang w:val="en-GB"/>
                </w:rPr>
                <w:t xml:space="preserve"> cooking” or “cooking stoves” or “Electric clean cooking” or “Solar cooker”)])</w:t>
              </w:r>
            </w:ins>
          </w:p>
        </w:tc>
        <w:tc>
          <w:tcPr>
            <w:tcW w:w="2268" w:type="dxa"/>
          </w:tcPr>
          <w:p w14:paraId="339E4D8C" w14:textId="77777777" w:rsidR="00E30584" w:rsidRPr="00E17B36" w:rsidRDefault="00E17B36">
            <w:pPr>
              <w:jc w:val="left"/>
              <w:rPr>
                <w:sz w:val="20"/>
                <w:szCs w:val="20"/>
                <w:lang w:val="en-GB"/>
              </w:rPr>
            </w:pPr>
            <w:ins w:id="231" w:author="SELLAMI" w:date="2021-03-18T03:51:00Z">
              <w:r w:rsidRPr="00E17B36">
                <w:rPr>
                  <w:sz w:val="20"/>
                  <w:szCs w:val="20"/>
                  <w:lang w:val="en-GB"/>
                </w:rPr>
                <w:t>AND CU= (Algeria or Egypt or Libya or Morocco or Tunisia or Mauritania)</w:t>
              </w:r>
            </w:ins>
          </w:p>
        </w:tc>
        <w:tc>
          <w:tcPr>
            <w:tcW w:w="4344" w:type="dxa"/>
            <w:vMerge w:val="restart"/>
          </w:tcPr>
          <w:p w14:paraId="5B11C6F4" w14:textId="77777777" w:rsidR="00E30584" w:rsidRPr="00E17B36" w:rsidRDefault="00E17B36">
            <w:pPr>
              <w:jc w:val="left"/>
              <w:rPr>
                <w:ins w:id="232" w:author="SELLAMI" w:date="2021-03-18T03:51:00Z"/>
                <w:b/>
                <w:bCs/>
                <w:i/>
                <w:color w:val="0000FF"/>
                <w:szCs w:val="20"/>
                <w:lang w:val="en-GB"/>
              </w:rPr>
            </w:pPr>
            <w:ins w:id="233" w:author="SELLAMI" w:date="2021-03-18T03:51:00Z">
              <w:r w:rsidRPr="00E17B36">
                <w:rPr>
                  <w:b/>
                  <w:bCs/>
                  <w:i/>
                  <w:color w:val="0000FF"/>
                  <w:szCs w:val="20"/>
                  <w:lang w:val="en-GB"/>
                </w:rPr>
                <w:t>OUTPUTS:</w:t>
              </w:r>
            </w:ins>
          </w:p>
          <w:p w14:paraId="540A6956" w14:textId="77777777" w:rsidR="00E30584" w:rsidRPr="00E17B36" w:rsidRDefault="00E17B36">
            <w:pPr>
              <w:rPr>
                <w:ins w:id="234" w:author="SELLAMI" w:date="2021-03-18T03:51:00Z"/>
                <w:i/>
                <w:color w:val="000000" w:themeColor="text1"/>
                <w:sz w:val="20"/>
                <w:szCs w:val="20"/>
                <w:lang w:val="en-GB"/>
              </w:rPr>
            </w:pPr>
            <w:ins w:id="235" w:author="SELLAMI" w:date="2021-03-18T03:51:00Z">
              <w:r w:rsidRPr="00E17B36">
                <w:rPr>
                  <w:i/>
                  <w:color w:val="000000" w:themeColor="text1"/>
                  <w:sz w:val="20"/>
                  <w:szCs w:val="20"/>
                  <w:lang w:val="en-GB"/>
                </w:rPr>
                <w:t xml:space="preserve">- Graph mapping will be established </w:t>
              </w:r>
              <w:r w:rsidRPr="00E17B36">
                <w:rPr>
                  <w:rFonts w:cstheme="majorBidi"/>
                  <w:color w:val="000000" w:themeColor="text1"/>
                  <w:sz w:val="20"/>
                  <w:szCs w:val="20"/>
                  <w:lang w:val="en-GB" w:eastAsia="fr-FR"/>
                </w:rPr>
                <w:t xml:space="preserve">by adopting the approach of visualization of similarities using optimized algorithms from </w:t>
              </w:r>
            </w:ins>
            <w:r w:rsidRPr="00E17B36">
              <w:rPr>
                <w:lang w:val="en-GB"/>
              </w:rPr>
              <w:fldChar w:fldCharType="begin"/>
            </w:r>
            <w:r w:rsidRPr="00E17B36">
              <w:rPr>
                <w:lang w:val="en-GB"/>
              </w:rPr>
              <w:instrText xml:space="preserve"> HYPERLINK "https://www.vosviewer.com/" \h </w:instrText>
            </w:r>
            <w:r w:rsidRPr="00E17B36">
              <w:rPr>
                <w:lang w:val="en-GB"/>
              </w:rPr>
              <w:fldChar w:fldCharType="separate"/>
            </w:r>
            <w:proofErr w:type="spellStart"/>
            <w:ins w:id="236" w:author="SELLAMI" w:date="2021-03-18T03:51:00Z">
              <w:r w:rsidRPr="00E17B36">
                <w:rPr>
                  <w:rStyle w:val="Hyperlink"/>
                  <w:rFonts w:cstheme="majorBidi"/>
                  <w:color w:val="000000" w:themeColor="text1"/>
                  <w:sz w:val="20"/>
                  <w:szCs w:val="20"/>
                  <w:lang w:val="en-GB" w:eastAsia="fr-FR"/>
                </w:rPr>
                <w:t>VOSviewer</w:t>
              </w:r>
            </w:ins>
            <w:proofErr w:type="spellEnd"/>
            <w:r w:rsidRPr="00E17B36">
              <w:rPr>
                <w:rStyle w:val="Hyperlink"/>
                <w:rFonts w:cstheme="majorBidi"/>
                <w:color w:val="000000" w:themeColor="text1"/>
                <w:sz w:val="20"/>
                <w:szCs w:val="20"/>
                <w:lang w:val="en-GB" w:eastAsia="fr-FR"/>
              </w:rPr>
              <w:fldChar w:fldCharType="end"/>
            </w:r>
            <w:ins w:id="237" w:author="SELLAMI" w:date="2021-03-18T03:51:00Z">
              <w:r w:rsidRPr="00E17B36">
                <w:rPr>
                  <w:rFonts w:cstheme="majorBidi"/>
                  <w:color w:val="000000" w:themeColor="text1"/>
                  <w:sz w:val="20"/>
                  <w:szCs w:val="20"/>
                  <w:lang w:val="en-GB" w:eastAsia="fr-FR"/>
                </w:rPr>
                <w:t xml:space="preserve"> 1.6.5</w:t>
              </w:r>
              <w:r w:rsidRPr="00E17B36">
                <w:rPr>
                  <w:color w:val="000000" w:themeColor="text1"/>
                  <w:sz w:val="20"/>
                  <w:szCs w:val="20"/>
                  <w:lang w:val="en-GB" w:eastAsia="fr-FR"/>
                </w:rPr>
                <w:t xml:space="preserve"> </w:t>
              </w:r>
              <w:proofErr w:type="gramStart"/>
              <w:r w:rsidRPr="00E17B36">
                <w:rPr>
                  <w:color w:val="000000" w:themeColor="text1"/>
                  <w:sz w:val="20"/>
                  <w:szCs w:val="20"/>
                  <w:lang w:val="en-GB" w:eastAsia="fr-FR"/>
                </w:rPr>
                <w:t xml:space="preserve">and </w:t>
              </w:r>
              <w:r w:rsidRPr="00E17B36">
                <w:rPr>
                  <w:i/>
                  <w:color w:val="000000" w:themeColor="text1"/>
                  <w:sz w:val="20"/>
                  <w:szCs w:val="20"/>
                  <w:lang w:val="en-GB"/>
                </w:rPr>
                <w:t xml:space="preserve"> Gephi</w:t>
              </w:r>
              <w:proofErr w:type="gramEnd"/>
              <w:r w:rsidRPr="00E17B36">
                <w:rPr>
                  <w:i/>
                  <w:color w:val="000000" w:themeColor="text1"/>
                  <w:sz w:val="20"/>
                  <w:szCs w:val="20"/>
                  <w:lang w:val="en-GB"/>
                </w:rPr>
                <w:t xml:space="preserve"> </w:t>
              </w:r>
              <w:proofErr w:type="spellStart"/>
              <w:r w:rsidRPr="00E17B36">
                <w:rPr>
                  <w:i/>
                  <w:color w:val="000000" w:themeColor="text1"/>
                  <w:sz w:val="20"/>
                  <w:szCs w:val="20"/>
                  <w:lang w:val="en-GB"/>
                </w:rPr>
                <w:t>Sotware</w:t>
              </w:r>
              <w:proofErr w:type="spellEnd"/>
              <w:r w:rsidRPr="00E17B36">
                <w:rPr>
                  <w:i/>
                  <w:color w:val="000000" w:themeColor="text1"/>
                  <w:sz w:val="20"/>
                  <w:szCs w:val="20"/>
                  <w:lang w:val="en-GB"/>
                </w:rPr>
                <w:t>, etc..</w:t>
              </w:r>
            </w:ins>
          </w:p>
          <w:p w14:paraId="2E77FB42" w14:textId="77777777" w:rsidR="00E30584" w:rsidRPr="00E17B36" w:rsidRDefault="00E17B36">
            <w:pPr>
              <w:spacing w:before="0" w:after="0"/>
              <w:rPr>
                <w:ins w:id="238" w:author="SELLAMI" w:date="2021-03-18T03:51:00Z"/>
                <w:rFonts w:cs="Arial"/>
                <w:color w:val="000000" w:themeColor="text1"/>
                <w:sz w:val="20"/>
                <w:szCs w:val="20"/>
                <w:lang w:val="en-GB" w:eastAsia="fr-FR"/>
              </w:rPr>
            </w:pPr>
            <w:ins w:id="239" w:author="SELLAMI" w:date="2021-03-18T03:51:00Z">
              <w:r w:rsidRPr="00E17B36">
                <w:rPr>
                  <w:i/>
                  <w:color w:val="000000" w:themeColor="text1"/>
                  <w:sz w:val="20"/>
                  <w:szCs w:val="20"/>
                  <w:lang w:val="en-GB"/>
                </w:rPr>
                <w:t xml:space="preserve">- ranking and analyse by country, funding agencies, </w:t>
              </w:r>
              <w:r w:rsidRPr="00E17B36">
                <w:rPr>
                  <w:rFonts w:cs="Arial"/>
                  <w:color w:val="000000" w:themeColor="text1"/>
                  <w:sz w:val="20"/>
                  <w:szCs w:val="20"/>
                  <w:lang w:val="en-GB" w:eastAsia="fr-FR"/>
                </w:rPr>
                <w:t>affiliation institutions, authors</w:t>
              </w:r>
            </w:ins>
          </w:p>
          <w:p w14:paraId="4BEEE5D9" w14:textId="77777777" w:rsidR="00E30584" w:rsidRPr="00E17B36" w:rsidRDefault="00E17B36">
            <w:pPr>
              <w:spacing w:before="0" w:after="0"/>
              <w:rPr>
                <w:rFonts w:cs="Arial"/>
                <w:color w:val="000000" w:themeColor="text1"/>
                <w:sz w:val="20"/>
                <w:szCs w:val="20"/>
                <w:lang w:val="en-GB" w:eastAsia="fr-FR"/>
              </w:rPr>
            </w:pPr>
            <w:ins w:id="240" w:author="SELLAMI" w:date="2021-03-18T03:51:00Z">
              <w:r w:rsidRPr="00E17B36">
                <w:rPr>
                  <w:rFonts w:cs="Arial"/>
                  <w:color w:val="000000" w:themeColor="text1"/>
                  <w:sz w:val="20"/>
                  <w:szCs w:val="20"/>
                  <w:lang w:val="en-GB" w:eastAsia="fr-FR"/>
                </w:rPr>
                <w:t xml:space="preserve">- identification of research teams on specific </w:t>
              </w:r>
              <w:proofErr w:type="spellStart"/>
              <w:r w:rsidRPr="00E17B36">
                <w:rPr>
                  <w:rFonts w:cs="Arial"/>
                  <w:color w:val="000000" w:themeColor="text1"/>
                  <w:sz w:val="20"/>
                  <w:szCs w:val="20"/>
                  <w:lang w:val="en-GB" w:eastAsia="fr-FR"/>
                </w:rPr>
                <w:t>thematics</w:t>
              </w:r>
              <w:proofErr w:type="spellEnd"/>
              <w:r w:rsidRPr="00E17B36">
                <w:rPr>
                  <w:rFonts w:cs="Arial"/>
                  <w:color w:val="000000" w:themeColor="text1"/>
                  <w:sz w:val="20"/>
                  <w:szCs w:val="20"/>
                  <w:lang w:val="en-GB" w:eastAsia="fr-FR"/>
                </w:rPr>
                <w:t xml:space="preserve"> in RE and their position (ranking) in Africa</w:t>
              </w:r>
            </w:ins>
          </w:p>
        </w:tc>
      </w:tr>
      <w:tr w:rsidR="00E30584" w:rsidRPr="00E17B36" w14:paraId="149D2A5E" w14:textId="77777777">
        <w:trPr>
          <w:ins w:id="241" w:author="SELLAMI" w:date="2021-03-18T03:51:00Z"/>
        </w:trPr>
        <w:tc>
          <w:tcPr>
            <w:tcW w:w="2404" w:type="dxa"/>
          </w:tcPr>
          <w:p w14:paraId="0E9D5225" w14:textId="77777777" w:rsidR="00E30584" w:rsidRPr="00E17B36" w:rsidRDefault="00E17B36">
            <w:pPr>
              <w:spacing w:after="20"/>
              <w:rPr>
                <w:ins w:id="242" w:author="SELLAMI" w:date="2021-03-18T03:51:00Z"/>
                <w:sz w:val="20"/>
                <w:szCs w:val="20"/>
                <w:lang w:val="en-GB"/>
              </w:rPr>
            </w:pPr>
            <w:ins w:id="243" w:author="SELLAMI" w:date="2021-03-18T03:51:00Z">
              <w:r w:rsidRPr="00E17B36">
                <w:rPr>
                  <w:sz w:val="20"/>
                  <w:szCs w:val="20"/>
                  <w:lang w:val="en-GB"/>
                </w:rPr>
                <w:t>([TS = (“Cold chain” or “Supply chain” or “Cold chain logistics”)])</w:t>
              </w:r>
            </w:ins>
          </w:p>
          <w:p w14:paraId="446500D3" w14:textId="77777777" w:rsidR="00E30584" w:rsidRPr="00E17B36" w:rsidRDefault="00E30584">
            <w:pPr>
              <w:jc w:val="left"/>
              <w:rPr>
                <w:sz w:val="20"/>
                <w:szCs w:val="20"/>
                <w:lang w:val="en-GB"/>
              </w:rPr>
            </w:pPr>
          </w:p>
        </w:tc>
        <w:tc>
          <w:tcPr>
            <w:tcW w:w="2268" w:type="dxa"/>
          </w:tcPr>
          <w:p w14:paraId="71DD7F02" w14:textId="77777777" w:rsidR="00E30584" w:rsidRPr="00E17B36" w:rsidRDefault="00E17B36">
            <w:pPr>
              <w:jc w:val="left"/>
              <w:rPr>
                <w:sz w:val="20"/>
                <w:szCs w:val="20"/>
                <w:lang w:val="en-GB"/>
              </w:rPr>
            </w:pPr>
            <w:ins w:id="244" w:author="SELLAMI" w:date="2021-03-18T03:51:00Z">
              <w:r w:rsidRPr="00E17B36">
                <w:rPr>
                  <w:sz w:val="20"/>
                  <w:szCs w:val="20"/>
                  <w:lang w:val="en-GB"/>
                </w:rPr>
                <w:t>AND CU= (Algeria or Egypt or Libya or Morocco or Tunisia or Mauritania)</w:t>
              </w:r>
            </w:ins>
          </w:p>
        </w:tc>
        <w:tc>
          <w:tcPr>
            <w:tcW w:w="4344" w:type="dxa"/>
            <w:vMerge/>
            <w:vAlign w:val="center"/>
          </w:tcPr>
          <w:p w14:paraId="595E6031" w14:textId="77777777" w:rsidR="00E30584" w:rsidRPr="00E17B36" w:rsidRDefault="00E30584">
            <w:pPr>
              <w:spacing w:before="0" w:after="0"/>
              <w:jc w:val="left"/>
              <w:rPr>
                <w:rFonts w:cs="Arial"/>
                <w:color w:val="000000" w:themeColor="text1"/>
                <w:sz w:val="20"/>
                <w:szCs w:val="20"/>
                <w:lang w:val="en-GB" w:eastAsia="fr-FR"/>
              </w:rPr>
            </w:pPr>
          </w:p>
        </w:tc>
      </w:tr>
    </w:tbl>
    <w:p w14:paraId="6C6F2792" w14:textId="77777777" w:rsidR="00E30584" w:rsidRPr="00E17B36" w:rsidRDefault="00E30584">
      <w:pPr>
        <w:jc w:val="left"/>
        <w:rPr>
          <w:ins w:id="245" w:author="SELLAMI" w:date="2021-03-18T03:51:00Z"/>
          <w:i/>
          <w:color w:val="0000FF"/>
          <w:szCs w:val="20"/>
          <w:lang w:val="en-GB"/>
        </w:rPr>
      </w:pPr>
    </w:p>
    <w:p w14:paraId="7F4DFA8E" w14:textId="77777777" w:rsidR="00E30584" w:rsidRPr="00E17B36" w:rsidRDefault="00E17B36">
      <w:pPr>
        <w:rPr>
          <w:ins w:id="246" w:author="SELLAMI" w:date="2021-03-18T03:51:00Z"/>
          <w:b/>
          <w:bCs/>
          <w:iCs/>
          <w:sz w:val="24"/>
          <w:highlight w:val="yellow"/>
          <w:lang w:val="en-GB"/>
        </w:rPr>
      </w:pPr>
      <w:ins w:id="247" w:author="SELLAMI" w:date="2021-03-18T03:51:00Z">
        <w:r w:rsidRPr="00E17B36">
          <w:rPr>
            <w:b/>
            <w:bCs/>
            <w:iCs/>
            <w:sz w:val="24"/>
            <w:highlight w:val="yellow"/>
            <w:lang w:val="en-GB"/>
          </w:rPr>
          <w:t>(4) Identifying R&amp;I partnership [Institutions, training programmes, pooling or access to Infrastructures].</w:t>
        </w:r>
      </w:ins>
    </w:p>
    <w:p w14:paraId="6D9216CA" w14:textId="77777777" w:rsidR="00E30584" w:rsidRPr="00E17B36" w:rsidRDefault="00E17B36">
      <w:pPr>
        <w:spacing w:after="120"/>
        <w:textAlignment w:val="baseline"/>
        <w:rPr>
          <w:ins w:id="248" w:author="SELLAMI" w:date="2021-03-18T03:51:00Z"/>
          <w:rFonts w:cstheme="minorBidi"/>
          <w:color w:val="131413"/>
          <w:sz w:val="24"/>
          <w:szCs w:val="24"/>
          <w:lang w:val="en-GB"/>
        </w:rPr>
      </w:pPr>
      <w:ins w:id="249" w:author="SELLAMI" w:date="2021-03-18T03:51:00Z">
        <w:r w:rsidRPr="00E17B36">
          <w:rPr>
            <w:rFonts w:cstheme="minorBidi"/>
            <w:b/>
            <w:bCs/>
            <w:color w:val="131413"/>
            <w:sz w:val="24"/>
            <w:szCs w:val="24"/>
            <w:lang w:val="en-GB"/>
          </w:rPr>
          <w:t xml:space="preserve">4.1) </w:t>
        </w:r>
        <w:proofErr w:type="spellStart"/>
        <w:r w:rsidRPr="00E17B36">
          <w:rPr>
            <w:rFonts w:cstheme="minorBidi"/>
            <w:b/>
            <w:bCs/>
            <w:color w:val="131413"/>
            <w:sz w:val="24"/>
            <w:szCs w:val="24"/>
            <w:lang w:val="en-GB"/>
          </w:rPr>
          <w:t>Analyzing</w:t>
        </w:r>
        <w:proofErr w:type="spellEnd"/>
        <w:r w:rsidRPr="00E17B36">
          <w:rPr>
            <w:rFonts w:cstheme="minorBidi"/>
            <w:b/>
            <w:bCs/>
            <w:color w:val="131413"/>
            <w:sz w:val="24"/>
            <w:szCs w:val="24"/>
            <w:lang w:val="en-GB"/>
          </w:rPr>
          <w:t xml:space="preserve"> identified nodes of the network and moving to a long-lasting partnership:</w:t>
        </w:r>
        <w:r w:rsidRPr="00E17B36">
          <w:rPr>
            <w:rFonts w:cstheme="minorBidi"/>
            <w:color w:val="131413"/>
            <w:sz w:val="24"/>
            <w:szCs w:val="24"/>
            <w:lang w:val="en-GB"/>
          </w:rPr>
          <w:t xml:space="preserve"> Strengthening and maintaining research capacities are the fundamental pillars to generate knowledge, facilitate learning and co-develop innovations in sustainable energy. A comprehensive approach is needed to build research capacity and institutional strengths particularly in Africa.  We have identified a set of mechanisms (twinning, teaming and pooling) to launch after undertaking an audit where such research infrastructure collaboration will be most profitable. The first step will be to prepare a questionnaire to </w:t>
        </w:r>
        <w:proofErr w:type="gramStart"/>
        <w:r w:rsidRPr="00E17B36">
          <w:rPr>
            <w:rFonts w:cstheme="minorBidi"/>
            <w:color w:val="131413"/>
            <w:sz w:val="24"/>
            <w:szCs w:val="24"/>
            <w:lang w:val="en-GB"/>
          </w:rPr>
          <w:t>identify  which</w:t>
        </w:r>
        <w:proofErr w:type="gramEnd"/>
        <w:r w:rsidRPr="00E17B36">
          <w:rPr>
            <w:rFonts w:cstheme="minorBidi"/>
            <w:color w:val="131413"/>
            <w:sz w:val="24"/>
            <w:szCs w:val="24"/>
            <w:lang w:val="en-GB"/>
          </w:rPr>
          <w:t xml:space="preserve"> actions are possible, when, with which means (not necessarily funding) and with who.</w:t>
        </w:r>
      </w:ins>
    </w:p>
    <w:p w14:paraId="1881314E" w14:textId="77777777" w:rsidR="00E30584" w:rsidRPr="00E17B36" w:rsidRDefault="00E17B36">
      <w:pPr>
        <w:spacing w:after="20"/>
        <w:rPr>
          <w:ins w:id="250" w:author="SELLAMI" w:date="2021-03-18T03:51:00Z"/>
          <w:rFonts w:cs="Arial"/>
          <w:b/>
          <w:bCs/>
          <w:color w:val="000000" w:themeColor="text1"/>
          <w:lang w:val="en-GB" w:eastAsia="fr-FR"/>
        </w:rPr>
      </w:pPr>
      <w:ins w:id="251" w:author="SELLAMI" w:date="2021-03-18T03:51:00Z">
        <w:r w:rsidRPr="00E17B36">
          <w:rPr>
            <w:rFonts w:cs="Arial"/>
            <w:b/>
            <w:bCs/>
            <w:color w:val="000000" w:themeColor="text1"/>
            <w:lang w:val="en-GB" w:eastAsia="fr-FR"/>
          </w:rPr>
          <w:t>- Preparation of a swot / questionnaire / round tables with identified and selected partners in both continents.</w:t>
        </w:r>
      </w:ins>
    </w:p>
    <w:p w14:paraId="2F4D42CC" w14:textId="77777777" w:rsidR="00E30584" w:rsidRPr="00E17B36" w:rsidRDefault="00E17B36">
      <w:pPr>
        <w:rPr>
          <w:lang w:val="en-GB"/>
        </w:rPr>
      </w:pPr>
      <w:ins w:id="252" w:author="SELLAMI" w:date="2021-03-18T03:51:00Z">
        <w:r w:rsidRPr="00E17B36">
          <w:rPr>
            <w:lang w:val="en-GB"/>
          </w:rPr>
          <w:t>These actions will be explored with selected and willing institutions engaged for the future Europe-Africa cooperation. They are to develop.</w:t>
        </w:r>
      </w:ins>
      <w:bookmarkStart w:id="253" w:name="_Hlk66908246"/>
      <w:bookmarkEnd w:id="253"/>
    </w:p>
    <w:p w14:paraId="42084E32" w14:textId="77777777" w:rsidR="00E30584" w:rsidRPr="00E17B36" w:rsidRDefault="00E30584">
      <w:pPr>
        <w:spacing w:after="20"/>
        <w:rPr>
          <w:ins w:id="254" w:author="SELLAMI" w:date="2021-03-18T03:51:00Z"/>
          <w:rFonts w:cs="Arial"/>
          <w:color w:val="000000" w:themeColor="text1"/>
          <w:sz w:val="20"/>
          <w:szCs w:val="20"/>
          <w:lang w:val="en-GB" w:eastAsia="fr-FR"/>
        </w:rPr>
      </w:pPr>
    </w:p>
    <w:p w14:paraId="53ACB5F2" w14:textId="77777777" w:rsidR="00E30584" w:rsidRPr="00E17B36" w:rsidRDefault="00E17B36">
      <w:pPr>
        <w:jc w:val="left"/>
        <w:rPr>
          <w:ins w:id="255" w:author="SELLAMI" w:date="2021-03-18T03:51:00Z"/>
          <w:b/>
          <w:bCs/>
          <w:iCs/>
          <w:sz w:val="24"/>
          <w:highlight w:val="yellow"/>
          <w:lang w:val="en-GB"/>
        </w:rPr>
      </w:pPr>
      <w:ins w:id="256" w:author="SELLAMI" w:date="2021-03-18T03:51:00Z">
        <w:r w:rsidRPr="00E17B36">
          <w:rPr>
            <w:b/>
            <w:bCs/>
            <w:iCs/>
            <w:sz w:val="24"/>
            <w:highlight w:val="yellow"/>
            <w:lang w:val="en-GB"/>
          </w:rPr>
          <w:t xml:space="preserve"> (5) Strengthening existing mechanisms or launching new mechanisms for networking </w:t>
        </w:r>
      </w:ins>
    </w:p>
    <w:p w14:paraId="23CCE054" w14:textId="77777777" w:rsidR="00E30584" w:rsidRPr="00E17B36" w:rsidRDefault="00E17B36">
      <w:pPr>
        <w:ind w:left="708"/>
        <w:jc w:val="left"/>
        <w:rPr>
          <w:ins w:id="257" w:author="SELLAMI" w:date="2021-03-18T03:51:00Z"/>
          <w:i/>
          <w:szCs w:val="20"/>
          <w:lang w:val="en-GB"/>
        </w:rPr>
      </w:pPr>
      <w:ins w:id="258" w:author="SELLAMI" w:date="2021-03-18T03:51:00Z">
        <w:r w:rsidRPr="00E17B36">
          <w:rPr>
            <w:i/>
            <w:szCs w:val="20"/>
            <w:lang w:val="en-GB"/>
          </w:rPr>
          <w:t xml:space="preserve">- teaming (by creating centres of excellence), </w:t>
        </w:r>
      </w:ins>
    </w:p>
    <w:p w14:paraId="05C6C113" w14:textId="77777777" w:rsidR="00E30584" w:rsidRPr="00E17B36" w:rsidRDefault="00E17B36">
      <w:pPr>
        <w:ind w:left="708"/>
        <w:jc w:val="left"/>
        <w:rPr>
          <w:ins w:id="259" w:author="SELLAMI" w:date="2021-03-18T03:51:00Z"/>
          <w:i/>
          <w:szCs w:val="20"/>
          <w:lang w:val="en-GB"/>
        </w:rPr>
      </w:pPr>
      <w:ins w:id="260" w:author="SELLAMI" w:date="2021-03-18T03:51:00Z">
        <w:r w:rsidRPr="00E17B36">
          <w:rPr>
            <w:i/>
            <w:szCs w:val="20"/>
            <w:lang w:val="en-GB"/>
          </w:rPr>
          <w:t>- twinning (institutional co-supervision, post-doctoral programmes),</w:t>
        </w:r>
      </w:ins>
    </w:p>
    <w:p w14:paraId="34E99F1D" w14:textId="77777777" w:rsidR="00E30584" w:rsidRPr="00E17B36" w:rsidRDefault="00E17B36">
      <w:pPr>
        <w:ind w:left="708"/>
        <w:jc w:val="left"/>
        <w:rPr>
          <w:ins w:id="261" w:author="SELLAMI" w:date="2021-03-18T03:51:00Z"/>
          <w:i/>
          <w:szCs w:val="20"/>
          <w:lang w:val="en-GB"/>
        </w:rPr>
      </w:pPr>
      <w:ins w:id="262" w:author="SELLAMI" w:date="2021-03-18T03:51:00Z">
        <w:r w:rsidRPr="00E17B36">
          <w:rPr>
            <w:i/>
            <w:szCs w:val="20"/>
            <w:lang w:val="en-GB"/>
          </w:rPr>
          <w:t>- sharing infrastructures.</w:t>
        </w:r>
      </w:ins>
    </w:p>
    <w:p w14:paraId="0189F1A2" w14:textId="77777777" w:rsidR="00E30584" w:rsidRPr="00E17B36" w:rsidRDefault="00E17B36">
      <w:pPr>
        <w:ind w:left="708"/>
        <w:jc w:val="left"/>
        <w:rPr>
          <w:ins w:id="263" w:author="SELLAMI" w:date="2021-03-18T03:51:00Z"/>
          <w:i/>
          <w:szCs w:val="20"/>
          <w:lang w:val="en-GB"/>
        </w:rPr>
      </w:pPr>
      <w:ins w:id="264" w:author="SELLAMI" w:date="2021-03-18T03:51:00Z">
        <w:r w:rsidRPr="00E17B36">
          <w:rPr>
            <w:i/>
            <w:szCs w:val="20"/>
            <w:lang w:val="en-GB"/>
          </w:rPr>
          <w:t xml:space="preserve">- Revitalizing of universities </w:t>
        </w:r>
      </w:ins>
    </w:p>
    <w:p w14:paraId="24077C04" w14:textId="77777777" w:rsidR="00E30584" w:rsidRPr="00E17B36" w:rsidRDefault="00E30584">
      <w:pPr>
        <w:ind w:left="708"/>
        <w:jc w:val="left"/>
        <w:rPr>
          <w:ins w:id="265" w:author="SELLAMI" w:date="2021-03-18T03:51:00Z"/>
          <w:i/>
          <w:szCs w:val="20"/>
          <w:lang w:val="en-GB"/>
        </w:rPr>
      </w:pPr>
    </w:p>
    <w:p w14:paraId="4E2D66B7" w14:textId="77777777" w:rsidR="00E30584" w:rsidRPr="00E17B36" w:rsidRDefault="00E17B36">
      <w:pPr>
        <w:jc w:val="left"/>
        <w:rPr>
          <w:ins w:id="266" w:author="SELLAMI" w:date="2021-03-18T03:51:00Z"/>
          <w:i/>
          <w:color w:val="000000" w:themeColor="text1"/>
          <w:szCs w:val="20"/>
          <w:lang w:val="en-GB"/>
        </w:rPr>
      </w:pPr>
      <w:ins w:id="267" w:author="SELLAMI" w:date="2021-03-18T03:51:00Z">
        <w:r w:rsidRPr="00E17B36">
          <w:rPr>
            <w:i/>
            <w:color w:val="000000" w:themeColor="text1"/>
            <w:szCs w:val="20"/>
            <w:lang w:val="en-GB"/>
          </w:rPr>
          <w:t>• Twinning, teaming and pooling (M6 to M60): Deliver virtual networks of academic communities in RE, with mechanisms for linking scientists and institutions that are committed to working together based on these three collaboration instruments:</w:t>
        </w:r>
      </w:ins>
    </w:p>
    <w:p w14:paraId="3ECA67D7" w14:textId="77777777" w:rsidR="00E30584" w:rsidRPr="00E17B36" w:rsidRDefault="00E17B36">
      <w:pPr>
        <w:jc w:val="left"/>
        <w:rPr>
          <w:ins w:id="268" w:author="SELLAMI" w:date="2021-03-18T03:51:00Z"/>
          <w:i/>
          <w:color w:val="000000" w:themeColor="text1"/>
          <w:szCs w:val="20"/>
          <w:lang w:val="en-GB"/>
        </w:rPr>
      </w:pPr>
      <w:ins w:id="269" w:author="SELLAMI" w:date="2021-03-18T03:51:00Z">
        <w:r w:rsidRPr="00E17B36">
          <w:rPr>
            <w:i/>
            <w:color w:val="000000" w:themeColor="text1"/>
            <w:szCs w:val="20"/>
            <w:lang w:val="en-GB"/>
          </w:rPr>
          <w:t>– Twinning in post-doctoral programmes: institutions of the network receive researchers selected to conduct a specific task</w:t>
        </w:r>
      </w:ins>
    </w:p>
    <w:p w14:paraId="75FE6DBB" w14:textId="77777777" w:rsidR="00E30584" w:rsidRPr="00E17B36" w:rsidRDefault="00E17B36">
      <w:pPr>
        <w:jc w:val="left"/>
        <w:rPr>
          <w:ins w:id="270" w:author="SELLAMI" w:date="2021-03-18T03:51:00Z"/>
          <w:i/>
          <w:color w:val="000000" w:themeColor="text1"/>
          <w:szCs w:val="20"/>
          <w:lang w:val="en-GB"/>
        </w:rPr>
      </w:pPr>
      <w:ins w:id="271" w:author="SELLAMI" w:date="2021-03-18T03:51:00Z">
        <w:r w:rsidRPr="00E17B36">
          <w:rPr>
            <w:i/>
            <w:color w:val="000000" w:themeColor="text1"/>
            <w:szCs w:val="20"/>
            <w:lang w:val="en-GB"/>
          </w:rPr>
          <w:lastRenderedPageBreak/>
          <w:t>– Teaming supports the creation of new (or upgrading of existing) Centres of Excellence in partner countries. This mechanism is inspired from Horizon 2020 “Teaming for Excellence” programme to transfer experience from Europe’s top research centres to the new EU MS.</w:t>
        </w:r>
      </w:ins>
    </w:p>
    <w:p w14:paraId="3CC49BD7" w14:textId="77777777" w:rsidR="00E30584" w:rsidRPr="00E17B36" w:rsidRDefault="00E17B36">
      <w:pPr>
        <w:jc w:val="left"/>
        <w:rPr>
          <w:ins w:id="272" w:author="SELLAMI" w:date="2021-03-18T03:51:00Z"/>
          <w:i/>
          <w:color w:val="000000" w:themeColor="text1"/>
          <w:szCs w:val="20"/>
          <w:lang w:val="en-GB"/>
        </w:rPr>
      </w:pPr>
      <w:ins w:id="273" w:author="SELLAMI" w:date="2021-03-18T03:51:00Z">
        <w:r w:rsidRPr="00E17B36">
          <w:rPr>
            <w:i/>
            <w:color w:val="000000" w:themeColor="text1"/>
            <w:szCs w:val="20"/>
            <w:lang w:val="en-GB"/>
          </w:rPr>
          <w:t>– Pooling of resources provides access to world-class infrastructures to do cutting-edge research in partnership with European institutions depending on their internal legislation.</w:t>
        </w:r>
      </w:ins>
    </w:p>
    <w:p w14:paraId="5D9B5927" w14:textId="77777777" w:rsidR="00E30584" w:rsidRPr="00E17B36" w:rsidRDefault="00E17B36">
      <w:pPr>
        <w:jc w:val="left"/>
        <w:rPr>
          <w:ins w:id="274" w:author="SELLAMI" w:date="2021-03-18T03:51:00Z"/>
          <w:i/>
          <w:color w:val="000000" w:themeColor="text1"/>
          <w:szCs w:val="20"/>
          <w:lang w:val="en-GB"/>
        </w:rPr>
      </w:pPr>
      <w:ins w:id="275" w:author="SELLAMI" w:date="2021-03-18T03:51:00Z">
        <w:r w:rsidRPr="00E17B36">
          <w:rPr>
            <w:i/>
            <w:color w:val="000000" w:themeColor="text1"/>
            <w:szCs w:val="20"/>
            <w:lang w:val="en-GB"/>
          </w:rPr>
          <w:t>- Revitalizing of universities and other training institutions in RE;</w:t>
        </w:r>
      </w:ins>
    </w:p>
    <w:p w14:paraId="2BB8030A" w14:textId="77777777" w:rsidR="00E30584" w:rsidRPr="00E17B36" w:rsidRDefault="00E30584">
      <w:pPr>
        <w:rPr>
          <w:highlight w:val="lightGray"/>
          <w:lang w:val="en-GB"/>
        </w:rPr>
      </w:pPr>
    </w:p>
    <w:p w14:paraId="4D595041" w14:textId="77777777" w:rsidR="00E30584" w:rsidRPr="00E17B36" w:rsidRDefault="00E17B36">
      <w:pPr>
        <w:spacing w:before="0" w:after="160" w:line="259" w:lineRule="auto"/>
        <w:jc w:val="left"/>
        <w:rPr>
          <w:b/>
          <w:bCs/>
          <w:i/>
          <w:color w:val="7F7F7F" w:themeColor="text1" w:themeTint="80"/>
          <w:sz w:val="24"/>
          <w:highlight w:val="lightGray"/>
          <w:lang w:val="en-GB"/>
        </w:rPr>
      </w:pPr>
      <w:r w:rsidRPr="00E17B36">
        <w:rPr>
          <w:lang w:val="en-GB"/>
        </w:rPr>
        <w:br w:type="page"/>
      </w:r>
    </w:p>
    <w:p w14:paraId="76689B3C" w14:textId="77777777" w:rsidR="00E30584" w:rsidRPr="00E17B36" w:rsidRDefault="00E17B36">
      <w:pPr>
        <w:pStyle w:val="Heading3"/>
      </w:pPr>
      <w:r w:rsidRPr="00E17B36">
        <w:lastRenderedPageBreak/>
        <w:t>Task 5.4: Strategic ambition of the long-term partnership</w:t>
      </w:r>
    </w:p>
    <w:p w14:paraId="261853E5" w14:textId="77777777" w:rsidR="00E30584" w:rsidRPr="00E17B36" w:rsidRDefault="00E17B36">
      <w:pPr>
        <w:jc w:val="left"/>
        <w:rPr>
          <w:i/>
          <w:szCs w:val="20"/>
          <w:lang w:val="en-GB"/>
        </w:rPr>
      </w:pPr>
      <w:r w:rsidRPr="00E17B36">
        <w:rPr>
          <w:i/>
          <w:szCs w:val="20"/>
          <w:lang w:val="en-GB"/>
        </w:rPr>
        <w:t xml:space="preserve">Start date: </w:t>
      </w:r>
      <w:r w:rsidRPr="00E17B36">
        <w:rPr>
          <w:rFonts w:cs="Arial"/>
          <w:i/>
          <w:szCs w:val="20"/>
          <w:lang w:val="en-GB"/>
        </w:rPr>
        <w:t xml:space="preserve">M3 (Dec. 2020); </w:t>
      </w:r>
      <w:r w:rsidRPr="00E17B36">
        <w:rPr>
          <w:i/>
          <w:szCs w:val="20"/>
          <w:lang w:val="en-GB"/>
        </w:rPr>
        <w:t>End date: M63 (Dec. 2025)</w:t>
      </w:r>
    </w:p>
    <w:p w14:paraId="0E573EDA" w14:textId="77777777" w:rsidR="00E30584" w:rsidRPr="00E17B36" w:rsidRDefault="00E17B36">
      <w:pPr>
        <w:jc w:val="left"/>
        <w:rPr>
          <w:b/>
          <w:szCs w:val="20"/>
          <w:lang w:val="en-GB"/>
        </w:rPr>
      </w:pPr>
      <w:r w:rsidRPr="00E17B36">
        <w:rPr>
          <w:b/>
          <w:szCs w:val="20"/>
          <w:lang w:val="en-GB"/>
        </w:rPr>
        <w:t xml:space="preserve">Task Leaders: </w:t>
      </w:r>
    </w:p>
    <w:p w14:paraId="4412EFB0"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Abdellatif</w:t>
      </w:r>
      <w:proofErr w:type="spellEnd"/>
      <w:r w:rsidRPr="00E17B36">
        <w:rPr>
          <w:color w:val="000000" w:themeColor="text1"/>
          <w:szCs w:val="20"/>
          <w:lang w:val="en-GB"/>
        </w:rPr>
        <w:t xml:space="preserve"> </w:t>
      </w:r>
      <w:proofErr w:type="spellStart"/>
      <w:r w:rsidRPr="00E17B36">
        <w:rPr>
          <w:color w:val="000000" w:themeColor="text1"/>
          <w:szCs w:val="20"/>
          <w:lang w:val="en-GB"/>
        </w:rPr>
        <w:t>Zerga</w:t>
      </w:r>
      <w:proofErr w:type="spellEnd"/>
      <w:r w:rsidRPr="00E17B36">
        <w:rPr>
          <w:color w:val="000000" w:themeColor="text1"/>
          <w:szCs w:val="20"/>
          <w:lang w:val="en-GB"/>
        </w:rPr>
        <w:t xml:space="preserve"> &amp; Mr Erick Tambo | Pan African University Water and Energy Science (</w:t>
      </w:r>
      <w:r w:rsidRPr="00E17B36">
        <w:rPr>
          <w:b/>
          <w:color w:val="000000" w:themeColor="text1"/>
          <w:szCs w:val="20"/>
          <w:lang w:val="en-GB"/>
        </w:rPr>
        <w:t>PAUWES</w:t>
      </w:r>
      <w:r w:rsidRPr="00E17B36">
        <w:rPr>
          <w:color w:val="000000" w:themeColor="text1"/>
          <w:szCs w:val="20"/>
          <w:lang w:val="en-GB"/>
        </w:rPr>
        <w:t>)</w:t>
      </w:r>
    </w:p>
    <w:p w14:paraId="2581F926"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Stefan A. Haffner | German Aerospace </w:t>
      </w:r>
      <w:proofErr w:type="spellStart"/>
      <w:r w:rsidRPr="00E17B36">
        <w:rPr>
          <w:color w:val="000000" w:themeColor="text1"/>
          <w:szCs w:val="20"/>
          <w:lang w:val="en-GB"/>
        </w:rPr>
        <w:t>Center</w:t>
      </w:r>
      <w:proofErr w:type="spellEnd"/>
      <w:r w:rsidRPr="00E17B36">
        <w:rPr>
          <w:color w:val="000000" w:themeColor="text1"/>
          <w:szCs w:val="20"/>
          <w:lang w:val="en-GB"/>
        </w:rPr>
        <w:t xml:space="preserve"> (</w:t>
      </w:r>
      <w:r w:rsidRPr="00E17B36">
        <w:rPr>
          <w:b/>
          <w:color w:val="000000" w:themeColor="text1"/>
          <w:szCs w:val="20"/>
          <w:lang w:val="en-GB"/>
        </w:rPr>
        <w:t>DLR</w:t>
      </w:r>
      <w:r w:rsidRPr="00E17B36">
        <w:rPr>
          <w:color w:val="000000" w:themeColor="text1"/>
          <w:szCs w:val="20"/>
          <w:lang w:val="en-GB"/>
        </w:rPr>
        <w:t>)</w:t>
      </w:r>
    </w:p>
    <w:p w14:paraId="063FE1DA" w14:textId="77777777" w:rsidR="00E30584" w:rsidRPr="00E17B36" w:rsidRDefault="00E17B36">
      <w:pPr>
        <w:jc w:val="left"/>
        <w:rPr>
          <w:b/>
          <w:lang w:val="en-GB"/>
        </w:rPr>
      </w:pPr>
      <w:r w:rsidRPr="00E17B36">
        <w:rPr>
          <w:b/>
          <w:szCs w:val="20"/>
          <w:lang w:val="en-GB"/>
        </w:rPr>
        <w:t>Contributors:</w:t>
      </w:r>
      <w:r w:rsidRPr="00E17B36">
        <w:rPr>
          <w:b/>
          <w:lang w:val="en-GB"/>
        </w:rPr>
        <w:t xml:space="preserve"> </w:t>
      </w:r>
    </w:p>
    <w:p w14:paraId="5BC820C4"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Mr Adrian CURAJ &amp; Ms Luciana BRATU &amp; Ms Elena SIMION | Executive Agency for Higher Education, Research, Development and Innovation (</w:t>
      </w:r>
      <w:r w:rsidRPr="00E17B36">
        <w:rPr>
          <w:b/>
          <w:color w:val="000000" w:themeColor="text1"/>
          <w:szCs w:val="20"/>
          <w:lang w:val="en-GB"/>
        </w:rPr>
        <w:t>UEFISCDI</w:t>
      </w:r>
      <w:r w:rsidRPr="00E17B36">
        <w:rPr>
          <w:color w:val="000000" w:themeColor="text1"/>
          <w:szCs w:val="20"/>
          <w:lang w:val="en-GB"/>
        </w:rPr>
        <w:t>)</w:t>
      </w:r>
    </w:p>
    <w:p w14:paraId="279DDE5D" w14:textId="77777777" w:rsidR="00E30584" w:rsidRPr="00E17B36" w:rsidRDefault="00E17B36">
      <w:pPr>
        <w:pStyle w:val="ListParagraph"/>
        <w:numPr>
          <w:ilvl w:val="0"/>
          <w:numId w:val="3"/>
        </w:numPr>
        <w:jc w:val="left"/>
        <w:rPr>
          <w:rFonts w:cs="Arial"/>
          <w:szCs w:val="20"/>
          <w:lang w:val="en-GB"/>
        </w:rPr>
      </w:pPr>
      <w:r w:rsidRPr="00E17B36">
        <w:rPr>
          <w:color w:val="000000" w:themeColor="text1"/>
          <w:szCs w:val="20"/>
          <w:lang w:val="en-GB"/>
        </w:rPr>
        <w:t xml:space="preserve">Mr </w:t>
      </w:r>
      <w:proofErr w:type="spellStart"/>
      <w:r w:rsidRPr="00E17B36">
        <w:rPr>
          <w:color w:val="000000" w:themeColor="text1"/>
          <w:szCs w:val="20"/>
          <w:lang w:val="en-GB"/>
        </w:rPr>
        <w:t>Izael</w:t>
      </w:r>
      <w:proofErr w:type="spellEnd"/>
      <w:r w:rsidRPr="00E17B36">
        <w:rPr>
          <w:color w:val="000000" w:themeColor="text1"/>
          <w:szCs w:val="20"/>
          <w:lang w:val="en-GB"/>
        </w:rPr>
        <w:t xml:space="preserve"> da Silva &amp; Ms Anne W. Wambugu | Strathmore University (</w:t>
      </w:r>
      <w:r w:rsidRPr="00E17B36">
        <w:rPr>
          <w:b/>
          <w:color w:val="000000" w:themeColor="text1"/>
          <w:szCs w:val="20"/>
          <w:lang w:val="en-GB"/>
        </w:rPr>
        <w:t>SU</w:t>
      </w:r>
      <w:r w:rsidRPr="00E17B36">
        <w:rPr>
          <w:color w:val="000000" w:themeColor="text1"/>
          <w:szCs w:val="20"/>
          <w:lang w:val="en-GB"/>
        </w:rPr>
        <w:t>)</w:t>
      </w:r>
    </w:p>
    <w:p w14:paraId="6E68637C"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Mr Albert </w:t>
      </w:r>
      <w:proofErr w:type="spellStart"/>
      <w:r w:rsidRPr="00E17B36">
        <w:rPr>
          <w:color w:val="000000" w:themeColor="text1"/>
          <w:szCs w:val="20"/>
          <w:lang w:val="en-GB"/>
        </w:rPr>
        <w:t>Butare</w:t>
      </w:r>
      <w:proofErr w:type="spellEnd"/>
      <w:r w:rsidRPr="00E17B36">
        <w:rPr>
          <w:color w:val="000000" w:themeColor="text1"/>
          <w:szCs w:val="20"/>
          <w:lang w:val="en-GB"/>
        </w:rPr>
        <w:t xml:space="preserve"> &amp; Ms </w:t>
      </w:r>
      <w:proofErr w:type="spellStart"/>
      <w:r w:rsidRPr="00E17B36">
        <w:rPr>
          <w:color w:val="000000" w:themeColor="text1"/>
          <w:szCs w:val="20"/>
          <w:lang w:val="en-GB"/>
        </w:rPr>
        <w:t>Kibibi</w:t>
      </w:r>
      <w:proofErr w:type="spellEnd"/>
      <w:r w:rsidRPr="00E17B36">
        <w:rPr>
          <w:color w:val="000000" w:themeColor="text1"/>
          <w:szCs w:val="20"/>
          <w:lang w:val="en-GB"/>
        </w:rPr>
        <w:t xml:space="preserve"> </w:t>
      </w:r>
      <w:proofErr w:type="spellStart"/>
      <w:r w:rsidRPr="00E17B36">
        <w:rPr>
          <w:color w:val="000000" w:themeColor="text1"/>
          <w:szCs w:val="20"/>
          <w:lang w:val="en-GB"/>
        </w:rPr>
        <w:t>Ndope</w:t>
      </w:r>
      <w:proofErr w:type="spellEnd"/>
      <w:r w:rsidRPr="00E17B36">
        <w:rPr>
          <w:color w:val="000000" w:themeColor="text1"/>
          <w:szCs w:val="20"/>
          <w:lang w:val="en-GB"/>
        </w:rPr>
        <w:t xml:space="preserve"> &amp; Ms Rose </w:t>
      </w:r>
      <w:proofErr w:type="spellStart"/>
      <w:r w:rsidRPr="00E17B36">
        <w:rPr>
          <w:color w:val="000000" w:themeColor="text1"/>
          <w:szCs w:val="20"/>
          <w:lang w:val="en-GB"/>
        </w:rPr>
        <w:t>Loevgren</w:t>
      </w:r>
      <w:proofErr w:type="spellEnd"/>
      <w:r w:rsidRPr="00E17B36">
        <w:rPr>
          <w:color w:val="000000" w:themeColor="text1"/>
          <w:szCs w:val="20"/>
          <w:lang w:val="en-GB"/>
        </w:rPr>
        <w:t xml:space="preserve"> &amp; Mr Joshua </w:t>
      </w:r>
      <w:proofErr w:type="spellStart"/>
      <w:r w:rsidRPr="00E17B36">
        <w:rPr>
          <w:color w:val="000000" w:themeColor="text1"/>
          <w:szCs w:val="20"/>
          <w:lang w:val="en-GB"/>
        </w:rPr>
        <w:t>Wendot</w:t>
      </w:r>
      <w:proofErr w:type="spellEnd"/>
      <w:r w:rsidRPr="00E17B36">
        <w:rPr>
          <w:color w:val="000000" w:themeColor="text1"/>
          <w:szCs w:val="20"/>
          <w:lang w:val="en-GB"/>
        </w:rPr>
        <w:t xml:space="preserve"> | AFRICA ENERGY SERVICES GROUP LTD (</w:t>
      </w:r>
      <w:r w:rsidRPr="00E17B36">
        <w:rPr>
          <w:b/>
          <w:color w:val="000000" w:themeColor="text1"/>
          <w:szCs w:val="20"/>
          <w:lang w:val="en-GB"/>
        </w:rPr>
        <w:t>AESG</w:t>
      </w:r>
      <w:r w:rsidRPr="00E17B36">
        <w:rPr>
          <w:color w:val="000000" w:themeColor="text1"/>
          <w:szCs w:val="20"/>
          <w:lang w:val="en-GB"/>
        </w:rPr>
        <w:t>)</w:t>
      </w:r>
    </w:p>
    <w:p w14:paraId="35BD73C0"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Ms Melissa Plath | HELSINGIN YLIOPISTO (</w:t>
      </w:r>
      <w:r w:rsidRPr="00E17B36">
        <w:rPr>
          <w:b/>
          <w:color w:val="000000" w:themeColor="text1"/>
          <w:szCs w:val="20"/>
          <w:lang w:val="en-GB"/>
        </w:rPr>
        <w:t>HU</w:t>
      </w:r>
      <w:r w:rsidRPr="00E17B36">
        <w:rPr>
          <w:color w:val="000000" w:themeColor="text1"/>
          <w:szCs w:val="20"/>
          <w:lang w:val="en-GB"/>
        </w:rPr>
        <w:t>)</w:t>
      </w:r>
    </w:p>
    <w:p w14:paraId="400E4F36" w14:textId="77777777" w:rsidR="00E30584" w:rsidRPr="00E17B36" w:rsidRDefault="00E30584">
      <w:pPr>
        <w:ind w:left="360"/>
        <w:jc w:val="left"/>
        <w:rPr>
          <w:color w:val="000000" w:themeColor="text1"/>
          <w:szCs w:val="20"/>
          <w:lang w:val="en-GB"/>
        </w:rPr>
      </w:pPr>
    </w:p>
    <w:tbl>
      <w:tblPr>
        <w:tblW w:w="9620" w:type="dxa"/>
        <w:tblInd w:w="-5" w:type="dxa"/>
        <w:tblLayout w:type="fixed"/>
        <w:tblCellMar>
          <w:left w:w="70" w:type="dxa"/>
          <w:right w:w="70" w:type="dxa"/>
        </w:tblCellMar>
        <w:tblLook w:val="04A0" w:firstRow="1" w:lastRow="0" w:firstColumn="1" w:lastColumn="0" w:noHBand="0" w:noVBand="1"/>
      </w:tblPr>
      <w:tblGrid>
        <w:gridCol w:w="1999"/>
        <w:gridCol w:w="1361"/>
        <w:gridCol w:w="1359"/>
        <w:gridCol w:w="1360"/>
        <w:gridCol w:w="3541"/>
      </w:tblGrid>
      <w:tr w:rsidR="00E30584" w:rsidRPr="00E17B36" w14:paraId="70A11292" w14:textId="77777777">
        <w:trPr>
          <w:trHeight w:val="600"/>
        </w:trPr>
        <w:tc>
          <w:tcPr>
            <w:tcW w:w="1999" w:type="dxa"/>
            <w:tcBorders>
              <w:bottom w:val="single" w:sz="4" w:space="0" w:color="000000"/>
              <w:right w:val="single" w:sz="4" w:space="0" w:color="000000"/>
            </w:tcBorders>
            <w:shd w:val="clear" w:color="auto" w:fill="FFFFFF" w:themeFill="background1"/>
            <w:vAlign w:val="center"/>
          </w:tcPr>
          <w:p w14:paraId="0001A8E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T5.4 </w:t>
            </w:r>
          </w:p>
        </w:tc>
        <w:tc>
          <w:tcPr>
            <w:tcW w:w="1361" w:type="dxa"/>
            <w:tcBorders>
              <w:left w:val="single" w:sz="4" w:space="0" w:color="000000"/>
              <w:bottom w:val="single" w:sz="4" w:space="0" w:color="000000"/>
              <w:right w:val="single" w:sz="4" w:space="0" w:color="000000"/>
            </w:tcBorders>
            <w:shd w:val="clear" w:color="auto" w:fill="FFFFFF" w:themeFill="background1"/>
            <w:vAlign w:val="center"/>
          </w:tcPr>
          <w:p w14:paraId="5AB8868B"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 xml:space="preserve">PM </w:t>
            </w:r>
            <w:r w:rsidRPr="00E17B36">
              <w:rPr>
                <w:rFonts w:cs="Calibri"/>
                <w:b/>
                <w:bCs/>
                <w:lang w:val="en-GB" w:eastAsia="de-DE"/>
              </w:rPr>
              <w:br/>
              <w:t xml:space="preserve">formerly </w:t>
            </w:r>
          </w:p>
        </w:tc>
        <w:tc>
          <w:tcPr>
            <w:tcW w:w="1359" w:type="dxa"/>
            <w:tcBorders>
              <w:left w:val="single" w:sz="4" w:space="0" w:color="000000"/>
              <w:bottom w:val="single" w:sz="4" w:space="0" w:color="000000"/>
              <w:right w:val="single" w:sz="4" w:space="0" w:color="000000"/>
            </w:tcBorders>
            <w:shd w:val="clear" w:color="auto" w:fill="FFFFFF" w:themeFill="background1"/>
            <w:vAlign w:val="center"/>
          </w:tcPr>
          <w:p w14:paraId="740E7549"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PM modification</w:t>
            </w:r>
          </w:p>
        </w:tc>
        <w:tc>
          <w:tcPr>
            <w:tcW w:w="1360" w:type="dxa"/>
            <w:tcBorders>
              <w:left w:val="single" w:sz="4" w:space="0" w:color="000000"/>
              <w:bottom w:val="single" w:sz="4" w:space="0" w:color="000000"/>
              <w:right w:val="single" w:sz="4" w:space="0" w:color="000000"/>
            </w:tcBorders>
            <w:shd w:val="clear" w:color="auto" w:fill="FFFFFF" w:themeFill="background1"/>
            <w:vAlign w:val="center"/>
          </w:tcPr>
          <w:p w14:paraId="69B663B5"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Final PM</w:t>
            </w:r>
          </w:p>
        </w:tc>
        <w:tc>
          <w:tcPr>
            <w:tcW w:w="3541" w:type="dxa"/>
            <w:tcBorders>
              <w:left w:val="single" w:sz="4" w:space="0" w:color="000000"/>
              <w:bottom w:val="single" w:sz="4" w:space="0" w:color="000000"/>
            </w:tcBorders>
            <w:shd w:val="clear" w:color="auto" w:fill="FFFFFF" w:themeFill="background1"/>
            <w:vAlign w:val="center"/>
          </w:tcPr>
          <w:p w14:paraId="151C1011"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Comments</w:t>
            </w:r>
          </w:p>
        </w:tc>
      </w:tr>
      <w:tr w:rsidR="00E30584" w:rsidRPr="00E17B36" w14:paraId="081EAD27"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6E52664B"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PAUWES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2B43CE"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8D519B8" w14:textId="77777777" w:rsidR="00E30584" w:rsidRPr="00E17B36" w:rsidRDefault="00E17B36">
            <w:pPr>
              <w:widowControl w:val="0"/>
              <w:spacing w:before="0" w:after="0"/>
              <w:jc w:val="center"/>
              <w:rPr>
                <w:rFonts w:ascii="Calibri" w:hAnsi="Calibri" w:cs="Calibri"/>
                <w:lang w:val="en-GB" w:eastAsia="de-DE"/>
              </w:rPr>
            </w:pPr>
            <w:r w:rsidRPr="00E17B36">
              <w:rPr>
                <w:rFonts w:cs="Calibri"/>
                <w:b/>
                <w:color w:val="0000FF"/>
                <w:lang w:val="en-GB" w:eastAsia="de-DE"/>
              </w:rPr>
              <w:t>2</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2486031"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2</w:t>
            </w:r>
          </w:p>
        </w:tc>
        <w:tc>
          <w:tcPr>
            <w:tcW w:w="3541" w:type="dxa"/>
            <w:tcBorders>
              <w:top w:val="single" w:sz="4" w:space="0" w:color="000000"/>
              <w:left w:val="single" w:sz="4" w:space="0" w:color="000000"/>
              <w:bottom w:val="single" w:sz="4" w:space="0" w:color="000000"/>
            </w:tcBorders>
            <w:shd w:val="clear" w:color="auto" w:fill="FFFFFF" w:themeFill="background1"/>
          </w:tcPr>
          <w:p w14:paraId="6D9F020D"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PAUWES, together with DLR, will conceptualise and coordinate the development of the T5.4 working document, with contributions from T5.4 colleagues</w:t>
            </w:r>
          </w:p>
        </w:tc>
      </w:tr>
      <w:tr w:rsidR="00E30584" w:rsidRPr="00E17B36" w14:paraId="187E41BE"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1BE57189"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 xml:space="preserve">DLR (lead) </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C41495E"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4</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FA8889D" w14:textId="77777777" w:rsidR="00E30584" w:rsidRPr="00E17B36" w:rsidRDefault="00E17B36">
            <w:pPr>
              <w:widowControl w:val="0"/>
              <w:spacing w:before="0" w:after="0"/>
              <w:jc w:val="center"/>
              <w:rPr>
                <w:rFonts w:ascii="Calibri" w:hAnsi="Calibri" w:cs="Calibri"/>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F8DFDB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5</w:t>
            </w:r>
          </w:p>
        </w:tc>
        <w:tc>
          <w:tcPr>
            <w:tcW w:w="3541" w:type="dxa"/>
            <w:tcBorders>
              <w:top w:val="single" w:sz="4" w:space="0" w:color="000000"/>
              <w:left w:val="single" w:sz="4" w:space="0" w:color="000000"/>
              <w:bottom w:val="single" w:sz="4" w:space="0" w:color="000000"/>
            </w:tcBorders>
            <w:shd w:val="clear" w:color="auto" w:fill="FFFFFF" w:themeFill="background1"/>
          </w:tcPr>
          <w:p w14:paraId="054A8FE0"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DLR, together with PAUWES, will conceptualise and coordinate the development of the T5.4 working document, with contributions from T5.4 colleagues</w:t>
            </w:r>
          </w:p>
        </w:tc>
      </w:tr>
      <w:tr w:rsidR="00E30584" w:rsidRPr="00E17B36" w14:paraId="507CB0EC" w14:textId="77777777">
        <w:trPr>
          <w:trHeight w:val="300"/>
        </w:trPr>
        <w:tc>
          <w:tcPr>
            <w:tcW w:w="1999" w:type="dxa"/>
            <w:tcBorders>
              <w:top w:val="single" w:sz="4" w:space="0" w:color="000000"/>
              <w:bottom w:val="single" w:sz="4" w:space="0" w:color="000000"/>
              <w:right w:val="single" w:sz="4" w:space="0" w:color="000000"/>
            </w:tcBorders>
            <w:shd w:val="clear" w:color="auto" w:fill="F2F2F2" w:themeFill="background1" w:themeFillShade="F2"/>
            <w:vAlign w:val="center"/>
          </w:tcPr>
          <w:p w14:paraId="3EACE6CC"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UEFISCDI</w:t>
            </w:r>
          </w:p>
        </w:tc>
        <w:tc>
          <w:tcPr>
            <w:tcW w:w="13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1EF29C"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4DFD9F"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B07AA62"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FFFF00"/>
          </w:tcPr>
          <w:p w14:paraId="60204179"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&lt;UEFISCDI, please state in which way you want to contribute here &gt;</w:t>
            </w:r>
          </w:p>
        </w:tc>
      </w:tr>
      <w:tr w:rsidR="00E30584" w:rsidRPr="00E17B36" w14:paraId="063965E8" w14:textId="77777777">
        <w:trPr>
          <w:trHeight w:val="300"/>
        </w:trPr>
        <w:tc>
          <w:tcPr>
            <w:tcW w:w="1999" w:type="dxa"/>
            <w:tcBorders>
              <w:top w:val="single" w:sz="4" w:space="0" w:color="000000"/>
              <w:bottom w:val="single" w:sz="4" w:space="0" w:color="000000"/>
              <w:right w:val="single" w:sz="4" w:space="0" w:color="000000"/>
            </w:tcBorders>
            <w:shd w:val="clear" w:color="auto" w:fill="F2F2F2" w:themeFill="background1" w:themeFillShade="F2"/>
            <w:vAlign w:val="center"/>
          </w:tcPr>
          <w:p w14:paraId="5A9C3223"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SU</w:t>
            </w:r>
          </w:p>
        </w:tc>
        <w:tc>
          <w:tcPr>
            <w:tcW w:w="136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3C51D7"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1C78E0"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56060F"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0</w:t>
            </w:r>
          </w:p>
        </w:tc>
        <w:tc>
          <w:tcPr>
            <w:tcW w:w="3541" w:type="dxa"/>
            <w:tcBorders>
              <w:top w:val="single" w:sz="4" w:space="0" w:color="000000"/>
              <w:left w:val="single" w:sz="4" w:space="0" w:color="000000"/>
              <w:bottom w:val="single" w:sz="4" w:space="0" w:color="000000"/>
            </w:tcBorders>
            <w:shd w:val="clear" w:color="auto" w:fill="FFFF00"/>
          </w:tcPr>
          <w:p w14:paraId="183361BE"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&lt;SU, please state in which way you want to contribute here &gt;</w:t>
            </w:r>
          </w:p>
        </w:tc>
      </w:tr>
      <w:tr w:rsidR="00E30584" w:rsidRPr="00E17B36" w14:paraId="28C24E56"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63072B61"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AESG</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51807A0"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5E9415F" w14:textId="77777777" w:rsidR="00E30584" w:rsidRPr="00E17B36" w:rsidRDefault="00E17B36">
            <w:pPr>
              <w:widowControl w:val="0"/>
              <w:spacing w:before="0" w:after="0"/>
              <w:jc w:val="center"/>
              <w:rPr>
                <w:rFonts w:ascii="Calibri" w:hAnsi="Calibri" w:cs="Calibri"/>
                <w:b/>
                <w:color w:val="0000FF"/>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7D8E7D"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w:t>
            </w:r>
          </w:p>
        </w:tc>
        <w:tc>
          <w:tcPr>
            <w:tcW w:w="3541" w:type="dxa"/>
            <w:tcBorders>
              <w:top w:val="single" w:sz="4" w:space="0" w:color="000000"/>
              <w:left w:val="single" w:sz="4" w:space="0" w:color="000000"/>
              <w:bottom w:val="single" w:sz="4" w:space="0" w:color="000000"/>
            </w:tcBorders>
            <w:shd w:val="clear" w:color="auto" w:fill="FFFF00"/>
          </w:tcPr>
          <w:p w14:paraId="6BD014FE"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 &lt;AESG, please state in which way you want to contribute here &gt;</w:t>
            </w:r>
          </w:p>
        </w:tc>
      </w:tr>
      <w:tr w:rsidR="00E30584" w:rsidRPr="00E17B36" w14:paraId="10177500" w14:textId="77777777">
        <w:trPr>
          <w:trHeight w:val="300"/>
        </w:trPr>
        <w:tc>
          <w:tcPr>
            <w:tcW w:w="1999" w:type="dxa"/>
            <w:tcBorders>
              <w:top w:val="single" w:sz="4" w:space="0" w:color="000000"/>
              <w:bottom w:val="single" w:sz="4" w:space="0" w:color="000000"/>
              <w:right w:val="single" w:sz="4" w:space="0" w:color="000000"/>
            </w:tcBorders>
            <w:shd w:val="clear" w:color="auto" w:fill="FFFFFF" w:themeFill="background1"/>
            <w:vAlign w:val="center"/>
          </w:tcPr>
          <w:p w14:paraId="4143F436" w14:textId="77777777" w:rsidR="00E30584" w:rsidRPr="00E17B36" w:rsidRDefault="00E17B36">
            <w:pPr>
              <w:widowControl w:val="0"/>
              <w:spacing w:before="0" w:after="0"/>
              <w:jc w:val="left"/>
              <w:rPr>
                <w:rFonts w:ascii="Calibri" w:hAnsi="Calibri" w:cs="Calibri"/>
                <w:b/>
                <w:bCs/>
                <w:lang w:val="en-GB" w:eastAsia="de-DE"/>
              </w:rPr>
            </w:pPr>
            <w:r w:rsidRPr="00E17B36">
              <w:rPr>
                <w:rFonts w:cs="Calibri"/>
                <w:b/>
                <w:bCs/>
                <w:lang w:val="en-GB" w:eastAsia="de-DE"/>
              </w:rPr>
              <w:t>UH</w:t>
            </w:r>
          </w:p>
        </w:tc>
        <w:tc>
          <w:tcPr>
            <w:tcW w:w="136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FC9395" w14:textId="77777777" w:rsidR="00E30584" w:rsidRPr="00E17B36" w:rsidRDefault="00E17B36">
            <w:pPr>
              <w:widowControl w:val="0"/>
              <w:spacing w:before="0" w:after="0"/>
              <w:jc w:val="center"/>
              <w:rPr>
                <w:rFonts w:ascii="Calibri" w:hAnsi="Calibri" w:cs="Calibri"/>
                <w:lang w:val="en-GB" w:eastAsia="de-DE"/>
              </w:rPr>
            </w:pPr>
            <w:r w:rsidRPr="00E17B36">
              <w:rPr>
                <w:rFonts w:cs="Calibri"/>
                <w:lang w:val="en-GB" w:eastAsia="de-DE"/>
              </w:rPr>
              <w:t>0</w:t>
            </w:r>
          </w:p>
        </w:tc>
        <w:tc>
          <w:tcPr>
            <w:tcW w:w="135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2B69E6A" w14:textId="77777777" w:rsidR="00E30584" w:rsidRPr="00E17B36" w:rsidRDefault="00E17B36">
            <w:pPr>
              <w:widowControl w:val="0"/>
              <w:spacing w:before="0" w:after="0"/>
              <w:jc w:val="center"/>
              <w:rPr>
                <w:rFonts w:ascii="Calibri" w:hAnsi="Calibri" w:cs="Calibri"/>
                <w:b/>
                <w:color w:val="0000FF"/>
                <w:lang w:val="en-GB" w:eastAsia="de-DE"/>
              </w:rPr>
            </w:pPr>
            <w:r w:rsidRPr="00E17B36">
              <w:rPr>
                <w:rFonts w:cs="Calibri"/>
                <w:b/>
                <w:color w:val="0000FF"/>
                <w:lang w:val="en-GB" w:eastAsia="de-DE"/>
              </w:rPr>
              <w:t>1</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E7EF79" w14:textId="77777777" w:rsidR="00E30584" w:rsidRPr="00E17B36" w:rsidRDefault="00E17B36">
            <w:pPr>
              <w:widowControl w:val="0"/>
              <w:spacing w:before="0" w:after="0"/>
              <w:jc w:val="center"/>
              <w:rPr>
                <w:rFonts w:ascii="Calibri" w:hAnsi="Calibri" w:cs="Calibri"/>
                <w:b/>
                <w:bCs/>
                <w:lang w:val="en-GB" w:eastAsia="de-DE"/>
              </w:rPr>
            </w:pPr>
            <w:r w:rsidRPr="00E17B36">
              <w:rPr>
                <w:rFonts w:cs="Calibri"/>
                <w:b/>
                <w:bCs/>
                <w:lang w:val="en-GB" w:eastAsia="de-DE"/>
              </w:rPr>
              <w:t>1</w:t>
            </w:r>
          </w:p>
        </w:tc>
        <w:tc>
          <w:tcPr>
            <w:tcW w:w="3541" w:type="dxa"/>
            <w:tcBorders>
              <w:top w:val="single" w:sz="4" w:space="0" w:color="000000"/>
              <w:left w:val="single" w:sz="4" w:space="0" w:color="000000"/>
              <w:bottom w:val="single" w:sz="4" w:space="0" w:color="000000"/>
            </w:tcBorders>
            <w:shd w:val="clear" w:color="auto" w:fill="FFFF00"/>
          </w:tcPr>
          <w:p w14:paraId="06DAB9D3" w14:textId="77777777" w:rsidR="00E30584" w:rsidRPr="00E17B36" w:rsidRDefault="00E17B36">
            <w:pPr>
              <w:widowControl w:val="0"/>
              <w:spacing w:before="0" w:after="0"/>
              <w:jc w:val="left"/>
              <w:rPr>
                <w:rFonts w:ascii="Calibri" w:hAnsi="Calibri" w:cs="Calibri"/>
                <w:lang w:val="en-GB" w:eastAsia="de-DE"/>
              </w:rPr>
            </w:pPr>
            <w:r w:rsidRPr="00E17B36">
              <w:rPr>
                <w:rFonts w:cs="Calibri"/>
                <w:lang w:val="en-GB" w:eastAsia="de-DE"/>
              </w:rPr>
              <w:t> &lt;UH, please state in which way you want to contribute here &gt;</w:t>
            </w:r>
          </w:p>
        </w:tc>
      </w:tr>
      <w:tr w:rsidR="00E30584" w:rsidRPr="00E17B36" w14:paraId="05BDB54C" w14:textId="77777777">
        <w:trPr>
          <w:trHeight w:val="300"/>
        </w:trPr>
        <w:tc>
          <w:tcPr>
            <w:tcW w:w="1999" w:type="dxa"/>
            <w:tcBorders>
              <w:top w:val="single" w:sz="4" w:space="0" w:color="000000"/>
              <w:bottom w:val="single" w:sz="4" w:space="0" w:color="000000"/>
              <w:right w:val="single" w:sz="4" w:space="0" w:color="000000"/>
            </w:tcBorders>
            <w:shd w:val="clear" w:color="auto" w:fill="BFBFBF" w:themeFill="background1" w:themeFillShade="BF"/>
            <w:vAlign w:val="center"/>
          </w:tcPr>
          <w:p w14:paraId="6EF02DF4" w14:textId="77777777" w:rsidR="00E30584" w:rsidRPr="00E17B36" w:rsidRDefault="00E17B36">
            <w:pPr>
              <w:widowControl w:val="0"/>
              <w:spacing w:before="0" w:after="0"/>
              <w:rPr>
                <w:rFonts w:ascii="Calibri" w:hAnsi="Calibri" w:cs="Calibri"/>
                <w:b/>
                <w:bCs/>
                <w:color w:val="000000" w:themeColor="text1"/>
                <w:lang w:val="en-GB" w:eastAsia="de-DE"/>
              </w:rPr>
            </w:pPr>
            <w:r w:rsidRPr="00E17B36">
              <w:rPr>
                <w:rFonts w:cs="Calibri"/>
                <w:b/>
                <w:bCs/>
                <w:color w:val="000000" w:themeColor="text1"/>
                <w:lang w:val="en-GB" w:eastAsia="de-DE"/>
              </w:rPr>
              <w:t>UNU</w:t>
            </w:r>
          </w:p>
        </w:tc>
        <w:tc>
          <w:tcPr>
            <w:tcW w:w="13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F1FE93F" w14:textId="77777777" w:rsidR="00E30584" w:rsidRPr="00E17B36" w:rsidRDefault="00E17B36">
            <w:pPr>
              <w:widowControl w:val="0"/>
              <w:spacing w:before="0" w:after="0"/>
              <w:jc w:val="center"/>
              <w:rPr>
                <w:rFonts w:ascii="Calibri" w:hAnsi="Calibri" w:cs="Calibri"/>
                <w:color w:val="000000" w:themeColor="text1"/>
                <w:lang w:val="en-GB" w:eastAsia="de-DE"/>
              </w:rPr>
            </w:pPr>
            <w:r w:rsidRPr="00E17B36">
              <w:rPr>
                <w:rFonts w:cs="Calibri"/>
                <w:color w:val="000000" w:themeColor="text1"/>
                <w:lang w:val="en-GB" w:eastAsia="de-DE"/>
              </w:rPr>
              <w:t>4</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643D640" w14:textId="77777777" w:rsidR="00E30584" w:rsidRPr="00E17B36" w:rsidRDefault="00E17B36">
            <w:pPr>
              <w:widowControl w:val="0"/>
              <w:spacing w:before="0" w:after="0"/>
              <w:jc w:val="center"/>
              <w:rPr>
                <w:rFonts w:ascii="Calibri" w:hAnsi="Calibri" w:cs="Calibri"/>
                <w:b/>
                <w:color w:val="000000" w:themeColor="text1"/>
                <w:lang w:val="en-GB" w:eastAsia="de-DE"/>
              </w:rPr>
            </w:pPr>
            <w:r w:rsidRPr="00E17B36">
              <w:rPr>
                <w:rFonts w:cs="Calibri"/>
                <w:b/>
                <w:color w:val="0000FF"/>
                <w:lang w:val="en-GB" w:eastAsia="de-DE"/>
              </w:rPr>
              <w:t>0</w:t>
            </w:r>
          </w:p>
        </w:tc>
        <w:tc>
          <w:tcPr>
            <w:tcW w:w="13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37F3038" w14:textId="77777777" w:rsidR="00E30584" w:rsidRPr="00E17B36" w:rsidRDefault="00E17B36">
            <w:pPr>
              <w:widowControl w:val="0"/>
              <w:spacing w:before="0" w:after="0"/>
              <w:jc w:val="center"/>
              <w:rPr>
                <w:rFonts w:ascii="Calibri" w:hAnsi="Calibri" w:cs="Calibri"/>
                <w:b/>
                <w:bCs/>
                <w:color w:val="000000" w:themeColor="text1"/>
                <w:lang w:val="en-GB" w:eastAsia="de-DE"/>
              </w:rPr>
            </w:pPr>
            <w:r w:rsidRPr="00E17B36">
              <w:rPr>
                <w:rFonts w:cs="Calibri"/>
                <w:b/>
                <w:bCs/>
                <w:color w:val="000000" w:themeColor="text1"/>
                <w:lang w:val="en-GB" w:eastAsia="de-DE"/>
              </w:rPr>
              <w:t>0</w:t>
            </w:r>
          </w:p>
        </w:tc>
        <w:tc>
          <w:tcPr>
            <w:tcW w:w="3541" w:type="dxa"/>
            <w:tcBorders>
              <w:top w:val="single" w:sz="4" w:space="0" w:color="000000"/>
              <w:left w:val="single" w:sz="4" w:space="0" w:color="000000"/>
              <w:bottom w:val="single" w:sz="4" w:space="0" w:color="000000"/>
            </w:tcBorders>
            <w:shd w:val="clear" w:color="auto" w:fill="BFBFBF" w:themeFill="background1" w:themeFillShade="BF"/>
            <w:vAlign w:val="center"/>
          </w:tcPr>
          <w:p w14:paraId="41697516" w14:textId="77777777" w:rsidR="00E30584" w:rsidRPr="00E17B36" w:rsidRDefault="00E30584">
            <w:pPr>
              <w:widowControl w:val="0"/>
              <w:spacing w:before="0" w:after="0"/>
              <w:jc w:val="center"/>
              <w:rPr>
                <w:rFonts w:ascii="Calibri" w:hAnsi="Calibri" w:cs="Calibri"/>
                <w:color w:val="000000" w:themeColor="text1"/>
                <w:lang w:val="en-GB" w:eastAsia="de-DE"/>
              </w:rPr>
            </w:pPr>
          </w:p>
        </w:tc>
      </w:tr>
      <w:tr w:rsidR="00E30584" w:rsidRPr="00E17B36" w14:paraId="063340DC" w14:textId="77777777">
        <w:trPr>
          <w:trHeight w:val="300"/>
        </w:trPr>
        <w:tc>
          <w:tcPr>
            <w:tcW w:w="1999" w:type="dxa"/>
            <w:tcBorders>
              <w:top w:val="single" w:sz="4" w:space="0" w:color="000000"/>
              <w:right w:val="single" w:sz="4" w:space="0" w:color="000000"/>
            </w:tcBorders>
            <w:shd w:val="clear" w:color="auto" w:fill="FFFFFF" w:themeFill="background1"/>
            <w:vAlign w:val="center"/>
          </w:tcPr>
          <w:p w14:paraId="59E0D217" w14:textId="77777777" w:rsidR="00E30584" w:rsidRPr="00E17B36" w:rsidRDefault="00E30584">
            <w:pPr>
              <w:widowControl w:val="0"/>
              <w:spacing w:before="0" w:after="0"/>
              <w:rPr>
                <w:rFonts w:ascii="Calibri" w:hAnsi="Calibri" w:cs="Calibri"/>
                <w:b/>
                <w:bCs/>
                <w:color w:val="000000" w:themeColor="text1"/>
                <w:lang w:val="en-GB" w:eastAsia="de-DE"/>
              </w:rPr>
            </w:pPr>
          </w:p>
        </w:tc>
        <w:tc>
          <w:tcPr>
            <w:tcW w:w="1361" w:type="dxa"/>
            <w:tcBorders>
              <w:top w:val="single" w:sz="4" w:space="0" w:color="000000"/>
              <w:left w:val="single" w:sz="4" w:space="0" w:color="000000"/>
              <w:right w:val="single" w:sz="4" w:space="0" w:color="000000"/>
            </w:tcBorders>
            <w:shd w:val="clear" w:color="auto" w:fill="FFFFFF" w:themeFill="background1"/>
            <w:vAlign w:val="center"/>
          </w:tcPr>
          <w:p w14:paraId="20E8A003" w14:textId="77777777" w:rsidR="00E30584" w:rsidRPr="00E17B36" w:rsidRDefault="00E30584">
            <w:pPr>
              <w:widowControl w:val="0"/>
              <w:spacing w:before="0" w:after="0"/>
              <w:jc w:val="center"/>
              <w:rPr>
                <w:rFonts w:ascii="Calibri" w:hAnsi="Calibri" w:cs="Calibri"/>
                <w:b/>
                <w:color w:val="000000" w:themeColor="text1"/>
                <w:lang w:val="en-GB" w:eastAsia="de-DE"/>
              </w:rPr>
            </w:pPr>
          </w:p>
        </w:tc>
        <w:tc>
          <w:tcPr>
            <w:tcW w:w="1359" w:type="dxa"/>
            <w:tcBorders>
              <w:top w:val="single" w:sz="4" w:space="0" w:color="000000"/>
              <w:left w:val="single" w:sz="4" w:space="0" w:color="000000"/>
              <w:right w:val="single" w:sz="4" w:space="0" w:color="000000"/>
            </w:tcBorders>
            <w:shd w:val="clear" w:color="auto" w:fill="FFFFFF" w:themeFill="background1"/>
            <w:vAlign w:val="center"/>
          </w:tcPr>
          <w:p w14:paraId="174F5CE6" w14:textId="77777777" w:rsidR="00E30584" w:rsidRPr="00E17B36" w:rsidRDefault="00E30584">
            <w:pPr>
              <w:widowControl w:val="0"/>
              <w:spacing w:before="0" w:after="0"/>
              <w:jc w:val="center"/>
              <w:rPr>
                <w:rFonts w:ascii="Calibri" w:hAnsi="Calibri" w:cs="Calibri"/>
                <w:b/>
                <w:color w:val="0000FF"/>
                <w:lang w:val="en-GB" w:eastAsia="de-DE"/>
              </w:rPr>
            </w:pPr>
          </w:p>
        </w:tc>
        <w:tc>
          <w:tcPr>
            <w:tcW w:w="1360" w:type="dxa"/>
            <w:tcBorders>
              <w:top w:val="single" w:sz="4" w:space="0" w:color="000000"/>
              <w:left w:val="single" w:sz="4" w:space="0" w:color="000000"/>
              <w:right w:val="single" w:sz="4" w:space="0" w:color="000000"/>
            </w:tcBorders>
            <w:shd w:val="clear" w:color="auto" w:fill="FFFFFF" w:themeFill="background1"/>
            <w:vAlign w:val="center"/>
          </w:tcPr>
          <w:p w14:paraId="5AAB93CF" w14:textId="77777777" w:rsidR="00E30584" w:rsidRPr="00E17B36" w:rsidRDefault="00E17B36">
            <w:pPr>
              <w:widowControl w:val="0"/>
              <w:spacing w:before="0" w:after="0"/>
              <w:jc w:val="center"/>
              <w:rPr>
                <w:rFonts w:ascii="Calibri" w:hAnsi="Calibri" w:cs="Calibri"/>
                <w:b/>
                <w:bCs/>
                <w:color w:val="000000" w:themeColor="text1"/>
                <w:lang w:val="en-GB" w:eastAsia="de-DE"/>
              </w:rPr>
            </w:pPr>
            <w:r w:rsidRPr="00E17B36">
              <w:rPr>
                <w:rFonts w:cs="Calibri"/>
                <w:b/>
                <w:bCs/>
                <w:color w:val="000000" w:themeColor="text1"/>
                <w:lang w:val="en-GB" w:eastAsia="de-DE"/>
              </w:rPr>
              <w:t>9</w:t>
            </w:r>
          </w:p>
        </w:tc>
        <w:tc>
          <w:tcPr>
            <w:tcW w:w="3541" w:type="dxa"/>
            <w:tcBorders>
              <w:top w:val="single" w:sz="4" w:space="0" w:color="000000"/>
              <w:left w:val="single" w:sz="4" w:space="0" w:color="000000"/>
            </w:tcBorders>
            <w:shd w:val="clear" w:color="auto" w:fill="FFFFFF" w:themeFill="background1"/>
            <w:vAlign w:val="center"/>
          </w:tcPr>
          <w:p w14:paraId="03524525" w14:textId="77777777" w:rsidR="00E30584" w:rsidRPr="00E17B36" w:rsidRDefault="00E17B36">
            <w:pPr>
              <w:widowControl w:val="0"/>
              <w:spacing w:before="0" w:after="0"/>
              <w:jc w:val="left"/>
              <w:rPr>
                <w:rFonts w:ascii="Calibri" w:hAnsi="Calibri" w:cs="Calibri"/>
                <w:b/>
                <w:color w:val="000000" w:themeColor="text1"/>
                <w:lang w:val="en-GB" w:eastAsia="de-DE"/>
              </w:rPr>
            </w:pPr>
            <w:r w:rsidRPr="00E17B36">
              <w:rPr>
                <w:rFonts w:cs="Calibri"/>
                <w:b/>
                <w:color w:val="000000" w:themeColor="text1"/>
                <w:lang w:val="en-GB" w:eastAsia="de-DE"/>
              </w:rPr>
              <w:t>Total - T5.4</w:t>
            </w:r>
          </w:p>
        </w:tc>
      </w:tr>
    </w:tbl>
    <w:p w14:paraId="774BF609" w14:textId="77777777" w:rsidR="00E30584" w:rsidRPr="00E17B36" w:rsidRDefault="00E30584">
      <w:pPr>
        <w:rPr>
          <w:rFonts w:cs="Arial"/>
          <w:szCs w:val="20"/>
          <w:lang w:val="en-GB"/>
        </w:rPr>
      </w:pPr>
    </w:p>
    <w:p w14:paraId="382ABE5B" w14:textId="77777777" w:rsidR="00E30584" w:rsidRPr="00E17B36" w:rsidRDefault="00E17B36">
      <w:pPr>
        <w:rPr>
          <w:rFonts w:cs="Arial"/>
          <w:szCs w:val="20"/>
          <w:lang w:val="en-GB"/>
        </w:rPr>
      </w:pPr>
      <w:bookmarkStart w:id="276" w:name="_Hlk65172225"/>
      <w:r w:rsidRPr="00E17B36">
        <w:rPr>
          <w:rFonts w:cs="Arial"/>
          <w:szCs w:val="20"/>
          <w:lang w:val="en-GB"/>
        </w:rPr>
        <w:t>In the context of T5.1 and 5.2 dialogues and WP4 dialogues, elements for a LEAP-RE governance and stakeholder interactions model will be developed and analysed, to design a draft long-term meta-governance and coordination model for the envisaged LEAP-RE Platform. Dedicated sessions in LEAP-RE events, together with the dialogues organised under T5.2, and regular exchanges, discussions and validation with the PMB, will allow to collect stakeholders’ views on the long-term partnership and ambition. The envisaged meta-governance and coordination model will be developed in a working document in progress, during the project period, and will address the following issues:</w:t>
      </w:r>
      <w:bookmarkEnd w:id="276"/>
    </w:p>
    <w:p w14:paraId="5AD586CB"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Document and analyse aspects of stakeholders’ strategic requirements for the future</w:t>
      </w:r>
    </w:p>
    <w:p w14:paraId="4CA0FC80"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 xml:space="preserve">Strategic learning in the context of </w:t>
      </w:r>
    </w:p>
    <w:p w14:paraId="5703A3C6" w14:textId="77777777" w:rsidR="00E30584" w:rsidRPr="00E17B36" w:rsidRDefault="00E17B36">
      <w:pPr>
        <w:pStyle w:val="ListParagraph"/>
        <w:numPr>
          <w:ilvl w:val="0"/>
          <w:numId w:val="4"/>
        </w:numPr>
        <w:jc w:val="left"/>
        <w:rPr>
          <w:color w:val="000000" w:themeColor="text1"/>
          <w:szCs w:val="20"/>
          <w:lang w:val="en-GB"/>
        </w:rPr>
      </w:pPr>
      <w:r w:rsidRPr="00E17B36">
        <w:rPr>
          <w:color w:val="000000" w:themeColor="text1"/>
          <w:szCs w:val="20"/>
          <w:lang w:val="en-GB"/>
        </w:rPr>
        <w:t>the MEL concept and activities, and in particular with reference to the UN SDGs, the Agenda 2063, the European Green Deal and other corresponding AU-EU agendas</w:t>
      </w:r>
    </w:p>
    <w:p w14:paraId="41AEC4A3" w14:textId="77777777" w:rsidR="00E30584" w:rsidRPr="00E17B36" w:rsidRDefault="00E17B36">
      <w:pPr>
        <w:pStyle w:val="ListParagraph"/>
        <w:numPr>
          <w:ilvl w:val="0"/>
          <w:numId w:val="4"/>
        </w:numPr>
        <w:jc w:val="left"/>
        <w:rPr>
          <w:color w:val="000000" w:themeColor="text1"/>
          <w:szCs w:val="20"/>
          <w:lang w:val="en-GB"/>
        </w:rPr>
      </w:pPr>
      <w:r w:rsidRPr="00E17B36">
        <w:rPr>
          <w:color w:val="000000" w:themeColor="text1"/>
          <w:szCs w:val="20"/>
          <w:lang w:val="en-GB"/>
        </w:rPr>
        <w:lastRenderedPageBreak/>
        <w:t>dialogues with high-level decision makers (representatives of member states), other initiatives and funders about gaps and practices in the collaboration on R&amp;I and capacity building in RE</w:t>
      </w:r>
    </w:p>
    <w:p w14:paraId="68BA75A8" w14:textId="77777777" w:rsidR="00E30584" w:rsidRPr="00E17B36" w:rsidRDefault="00E17B36">
      <w:pPr>
        <w:pStyle w:val="ListParagraph"/>
        <w:numPr>
          <w:ilvl w:val="0"/>
          <w:numId w:val="4"/>
        </w:numPr>
        <w:jc w:val="left"/>
        <w:rPr>
          <w:color w:val="000000" w:themeColor="text1"/>
          <w:szCs w:val="20"/>
          <w:lang w:val="en-GB"/>
        </w:rPr>
      </w:pPr>
      <w:r w:rsidRPr="00E17B36">
        <w:rPr>
          <w:color w:val="000000" w:themeColor="text1"/>
          <w:szCs w:val="20"/>
          <w:lang w:val="en-GB"/>
        </w:rPr>
        <w:t>the application of TCIPs/MARs and potential gaps in the existing ones</w:t>
      </w:r>
    </w:p>
    <w:p w14:paraId="5440A311" w14:textId="77777777" w:rsidR="00E30584" w:rsidRPr="00E17B36" w:rsidRDefault="00E17B36">
      <w:pPr>
        <w:pStyle w:val="ListParagraph"/>
        <w:numPr>
          <w:ilvl w:val="0"/>
          <w:numId w:val="3"/>
        </w:numPr>
        <w:jc w:val="left"/>
        <w:rPr>
          <w:color w:val="000000" w:themeColor="text1"/>
          <w:szCs w:val="20"/>
          <w:lang w:val="en-GB"/>
        </w:rPr>
      </w:pPr>
      <w:r w:rsidRPr="00E17B36">
        <w:rPr>
          <w:color w:val="000000" w:themeColor="text1"/>
          <w:szCs w:val="20"/>
          <w:lang w:val="en-GB"/>
        </w:rPr>
        <w:t>Strategic ambition of future partnership</w:t>
      </w:r>
    </w:p>
    <w:p w14:paraId="4EBCB8BD" w14:textId="77777777" w:rsidR="00E30584" w:rsidRPr="00E17B36" w:rsidRDefault="00E17B36">
      <w:pPr>
        <w:pStyle w:val="ListParagraph"/>
        <w:numPr>
          <w:ilvl w:val="0"/>
          <w:numId w:val="4"/>
        </w:numPr>
        <w:jc w:val="left"/>
        <w:rPr>
          <w:color w:val="000000" w:themeColor="text1"/>
          <w:szCs w:val="20"/>
          <w:lang w:val="en-GB"/>
        </w:rPr>
      </w:pPr>
      <w:r w:rsidRPr="00E17B36">
        <w:rPr>
          <w:color w:val="000000" w:themeColor="text1"/>
          <w:szCs w:val="20"/>
          <w:lang w:val="en-GB"/>
        </w:rPr>
        <w:t>Formulate a strategic ambition of the partnership based on stakeholder requirements for the future</w:t>
      </w:r>
    </w:p>
    <w:p w14:paraId="39080446" w14:textId="77777777" w:rsidR="00E30584" w:rsidRPr="00E17B36" w:rsidRDefault="00E17B36">
      <w:pPr>
        <w:pStyle w:val="ListParagraph"/>
        <w:numPr>
          <w:ilvl w:val="0"/>
          <w:numId w:val="4"/>
        </w:numPr>
        <w:jc w:val="left"/>
        <w:rPr>
          <w:rFonts w:cs="Arial"/>
          <w:szCs w:val="20"/>
          <w:lang w:val="en-GB"/>
        </w:rPr>
      </w:pPr>
      <w:r w:rsidRPr="00E17B36">
        <w:rPr>
          <w:color w:val="000000" w:themeColor="text1"/>
          <w:szCs w:val="20"/>
          <w:lang w:val="en-GB"/>
        </w:rPr>
        <w:t>Integrate institutional/infrastructural considerations of international institutions and initiatives engaged in T 5.2.</w:t>
      </w:r>
    </w:p>
    <w:p w14:paraId="0398D490" w14:textId="77777777" w:rsidR="00E30584" w:rsidRPr="00E17B36" w:rsidRDefault="00E17B36">
      <w:pPr>
        <w:pStyle w:val="Heading2"/>
      </w:pPr>
      <w:bookmarkStart w:id="277" w:name="_Toc64621547"/>
      <w:r w:rsidRPr="00E17B36">
        <w:t>Deliverables</w:t>
      </w:r>
      <w:bookmarkEnd w:id="277"/>
    </w:p>
    <w:tbl>
      <w:tblPr>
        <w:tblW w:w="10206" w:type="dxa"/>
        <w:tblLayout w:type="fixed"/>
        <w:tblLook w:val="01E0" w:firstRow="1" w:lastRow="1" w:firstColumn="1" w:lastColumn="1" w:noHBand="0" w:noVBand="0"/>
      </w:tblPr>
      <w:tblGrid>
        <w:gridCol w:w="663"/>
        <w:gridCol w:w="1130"/>
        <w:gridCol w:w="5315"/>
        <w:gridCol w:w="1403"/>
        <w:gridCol w:w="1695"/>
      </w:tblGrid>
      <w:tr w:rsidR="00E30584" w:rsidRPr="00E17B36" w14:paraId="5FCD0523" w14:textId="77777777">
        <w:trPr>
          <w:tblHeader/>
        </w:trPr>
        <w:tc>
          <w:tcPr>
            <w:tcW w:w="663" w:type="dxa"/>
            <w:tcBorders>
              <w:top w:val="single" w:sz="4" w:space="0" w:color="000000"/>
              <w:bottom w:val="single" w:sz="4" w:space="0" w:color="4472C4"/>
            </w:tcBorders>
            <w:shd w:val="clear" w:color="auto" w:fill="F2F2F2" w:themeFill="background1" w:themeFillShade="F2"/>
            <w:vAlign w:val="center"/>
          </w:tcPr>
          <w:p w14:paraId="191F57B4" w14:textId="77777777" w:rsidR="00E30584" w:rsidRPr="00E17B36" w:rsidRDefault="00E17B36">
            <w:pPr>
              <w:widowControl w:val="0"/>
              <w:spacing w:line="260" w:lineRule="atLeast"/>
              <w:jc w:val="center"/>
              <w:rPr>
                <w:rFonts w:cs="Arial"/>
                <w:b/>
                <w:bCs/>
                <w:szCs w:val="20"/>
                <w:lang w:val="en-GB"/>
              </w:rPr>
            </w:pPr>
            <w:r w:rsidRPr="00E17B36">
              <w:rPr>
                <w:rFonts w:cs="Arial"/>
                <w:b/>
                <w:bCs/>
                <w:color w:val="003399"/>
                <w:szCs w:val="20"/>
                <w:lang w:val="en-GB"/>
              </w:rPr>
              <w:t>Year</w:t>
            </w:r>
          </w:p>
        </w:tc>
        <w:tc>
          <w:tcPr>
            <w:tcW w:w="1130" w:type="dxa"/>
            <w:tcBorders>
              <w:top w:val="single" w:sz="4" w:space="0" w:color="000000"/>
              <w:bottom w:val="single" w:sz="4" w:space="0" w:color="4472C4"/>
            </w:tcBorders>
            <w:shd w:val="clear" w:color="auto" w:fill="F2F2F2" w:themeFill="background1" w:themeFillShade="F2"/>
          </w:tcPr>
          <w:p w14:paraId="6274617D"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Number</w:t>
            </w:r>
          </w:p>
        </w:tc>
        <w:tc>
          <w:tcPr>
            <w:tcW w:w="5315" w:type="dxa"/>
            <w:tcBorders>
              <w:top w:val="single" w:sz="4" w:space="0" w:color="000000"/>
              <w:bottom w:val="single" w:sz="4" w:space="0" w:color="4472C4"/>
            </w:tcBorders>
            <w:shd w:val="clear" w:color="auto" w:fill="F2F2F2" w:themeFill="background1" w:themeFillShade="F2"/>
          </w:tcPr>
          <w:p w14:paraId="25CCF518"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Title</w:t>
            </w:r>
          </w:p>
        </w:tc>
        <w:tc>
          <w:tcPr>
            <w:tcW w:w="1403" w:type="dxa"/>
            <w:tcBorders>
              <w:top w:val="single" w:sz="4" w:space="0" w:color="000000"/>
              <w:bottom w:val="single" w:sz="4" w:space="0" w:color="4472C4"/>
            </w:tcBorders>
            <w:shd w:val="clear" w:color="auto" w:fill="F2F2F2" w:themeFill="background1" w:themeFillShade="F2"/>
          </w:tcPr>
          <w:p w14:paraId="42E356C9" w14:textId="77777777" w:rsidR="00E30584" w:rsidRPr="00E17B36" w:rsidRDefault="00E17B36">
            <w:pPr>
              <w:widowControl w:val="0"/>
              <w:spacing w:line="260" w:lineRule="atLeast"/>
              <w:jc w:val="center"/>
              <w:rPr>
                <w:rFonts w:cs="Arial"/>
                <w:b/>
                <w:bCs/>
                <w:szCs w:val="20"/>
                <w:lang w:val="en-GB"/>
              </w:rPr>
            </w:pPr>
            <w:r w:rsidRPr="00E17B36">
              <w:rPr>
                <w:rFonts w:cs="Arial"/>
                <w:b/>
                <w:bCs/>
                <w:color w:val="003399"/>
                <w:szCs w:val="20"/>
                <w:lang w:val="en-GB"/>
              </w:rPr>
              <w:t>Due Date</w:t>
            </w:r>
          </w:p>
        </w:tc>
        <w:tc>
          <w:tcPr>
            <w:tcW w:w="1695" w:type="dxa"/>
            <w:tcBorders>
              <w:top w:val="single" w:sz="4" w:space="0" w:color="000000"/>
              <w:bottom w:val="single" w:sz="4" w:space="0" w:color="4472C4"/>
            </w:tcBorders>
            <w:shd w:val="clear" w:color="auto" w:fill="F2F2F2" w:themeFill="background1" w:themeFillShade="F2"/>
          </w:tcPr>
          <w:p w14:paraId="26853849"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Responsible</w:t>
            </w:r>
          </w:p>
        </w:tc>
      </w:tr>
      <w:tr w:rsidR="00E30584" w:rsidRPr="00E17B36" w14:paraId="1A15935A" w14:textId="77777777">
        <w:tc>
          <w:tcPr>
            <w:tcW w:w="663" w:type="dxa"/>
            <w:vMerge w:val="restart"/>
            <w:tcBorders>
              <w:top w:val="single" w:sz="4" w:space="0" w:color="4472C4"/>
              <w:bottom w:val="single" w:sz="4" w:space="0" w:color="000000"/>
            </w:tcBorders>
            <w:vAlign w:val="center"/>
          </w:tcPr>
          <w:p w14:paraId="574AE788" w14:textId="77777777" w:rsidR="00E30584" w:rsidRPr="00E17B36" w:rsidRDefault="00E17B36">
            <w:pPr>
              <w:widowControl w:val="0"/>
              <w:jc w:val="center"/>
              <w:rPr>
                <w:rFonts w:cs="Arial"/>
                <w:b/>
                <w:bCs/>
                <w:szCs w:val="20"/>
                <w:lang w:val="en-GB"/>
              </w:rPr>
            </w:pPr>
            <w:r w:rsidRPr="00E17B36">
              <w:rPr>
                <w:rFonts w:cs="Arial"/>
                <w:b/>
                <w:bCs/>
                <w:color w:val="003399"/>
                <w:szCs w:val="20"/>
                <w:lang w:val="en-GB"/>
              </w:rPr>
              <w:t>2021</w:t>
            </w:r>
          </w:p>
        </w:tc>
        <w:tc>
          <w:tcPr>
            <w:tcW w:w="1130" w:type="dxa"/>
            <w:tcBorders>
              <w:top w:val="single" w:sz="4" w:space="0" w:color="4472C4"/>
              <w:bottom w:val="single" w:sz="4" w:space="0" w:color="4472C4"/>
            </w:tcBorders>
          </w:tcPr>
          <w:p w14:paraId="6FA121BF" w14:textId="77777777" w:rsidR="00E30584" w:rsidRPr="00E17B36" w:rsidRDefault="00E17B36">
            <w:pPr>
              <w:widowControl w:val="0"/>
              <w:jc w:val="left"/>
              <w:rPr>
                <w:rFonts w:cs="Arial"/>
                <w:b/>
                <w:szCs w:val="20"/>
                <w:lang w:val="en-GB"/>
              </w:rPr>
            </w:pPr>
            <w:r w:rsidRPr="00E17B36">
              <w:rPr>
                <w:rFonts w:cs="Arial"/>
                <w:b/>
                <w:bCs/>
                <w:szCs w:val="20"/>
                <w:lang w:val="en-GB"/>
              </w:rPr>
              <w:t>D5.1</w:t>
            </w:r>
          </w:p>
        </w:tc>
        <w:tc>
          <w:tcPr>
            <w:tcW w:w="5315" w:type="dxa"/>
            <w:tcBorders>
              <w:top w:val="single" w:sz="4" w:space="0" w:color="4472C4"/>
              <w:bottom w:val="single" w:sz="4" w:space="0" w:color="4472C4"/>
            </w:tcBorders>
          </w:tcPr>
          <w:p w14:paraId="13989852" w14:textId="77777777" w:rsidR="00E30584" w:rsidRPr="00E17B36" w:rsidRDefault="00E17B36">
            <w:pPr>
              <w:widowControl w:val="0"/>
              <w:jc w:val="left"/>
              <w:rPr>
                <w:rFonts w:cs="Arial"/>
                <w:szCs w:val="20"/>
                <w:highlight w:val="yellow"/>
                <w:lang w:val="en-GB"/>
              </w:rPr>
            </w:pPr>
            <w:r w:rsidRPr="00E17B36">
              <w:rPr>
                <w:rFonts w:cs="Arial"/>
                <w:szCs w:val="20"/>
                <w:lang w:val="en-GB"/>
              </w:rPr>
              <w:t>Theory of Change, M&amp;E Approach and MEL Plan</w:t>
            </w:r>
          </w:p>
        </w:tc>
        <w:tc>
          <w:tcPr>
            <w:tcW w:w="1403" w:type="dxa"/>
            <w:tcBorders>
              <w:top w:val="single" w:sz="4" w:space="0" w:color="4472C4"/>
              <w:bottom w:val="single" w:sz="4" w:space="0" w:color="4472C4"/>
            </w:tcBorders>
          </w:tcPr>
          <w:p w14:paraId="6018460C" w14:textId="77777777" w:rsidR="00E30584" w:rsidRPr="00E17B36" w:rsidRDefault="00E17B36">
            <w:pPr>
              <w:widowControl w:val="0"/>
              <w:jc w:val="center"/>
              <w:rPr>
                <w:rFonts w:cs="Arial"/>
                <w:szCs w:val="20"/>
                <w:lang w:val="en-GB"/>
              </w:rPr>
            </w:pPr>
            <w:r w:rsidRPr="00E17B36">
              <w:rPr>
                <w:rFonts w:cs="Arial"/>
                <w:szCs w:val="20"/>
                <w:lang w:val="en-GB"/>
              </w:rPr>
              <w:t>M9</w:t>
            </w:r>
          </w:p>
          <w:p w14:paraId="1E442669" w14:textId="77777777" w:rsidR="00E30584" w:rsidRPr="00E17B36" w:rsidRDefault="00E17B36">
            <w:pPr>
              <w:widowControl w:val="0"/>
              <w:jc w:val="center"/>
              <w:rPr>
                <w:rFonts w:cs="Arial"/>
                <w:b/>
                <w:color w:val="003399"/>
                <w:szCs w:val="20"/>
                <w:lang w:val="en-GB"/>
              </w:rPr>
            </w:pPr>
            <w:r w:rsidRPr="00E17B36">
              <w:rPr>
                <w:rFonts w:cs="Arial"/>
                <w:b/>
                <w:color w:val="003399"/>
                <w:szCs w:val="20"/>
                <w:lang w:val="en-GB"/>
              </w:rPr>
              <w:t>Jun. 2021</w:t>
            </w:r>
          </w:p>
        </w:tc>
        <w:tc>
          <w:tcPr>
            <w:tcW w:w="1695" w:type="dxa"/>
            <w:tcBorders>
              <w:top w:val="single" w:sz="4" w:space="0" w:color="4472C4"/>
              <w:bottom w:val="single" w:sz="4" w:space="0" w:color="4472C4"/>
            </w:tcBorders>
          </w:tcPr>
          <w:p w14:paraId="37823AC6" w14:textId="77777777" w:rsidR="00E30584" w:rsidRPr="00E17B36" w:rsidRDefault="00E17B36">
            <w:pPr>
              <w:widowControl w:val="0"/>
              <w:jc w:val="left"/>
              <w:rPr>
                <w:rFonts w:cs="Arial"/>
                <w:szCs w:val="20"/>
                <w:lang w:val="en-GB"/>
              </w:rPr>
            </w:pPr>
            <w:r w:rsidRPr="00E17B36">
              <w:rPr>
                <w:rFonts w:cs="Arial"/>
                <w:szCs w:val="20"/>
                <w:lang w:val="en-GB"/>
              </w:rPr>
              <w:t xml:space="preserve">SU – </w:t>
            </w:r>
            <w:r w:rsidRPr="00E17B36">
              <w:rPr>
                <w:lang w:val="en-GB"/>
              </w:rPr>
              <w:t>Anne W. Wambugu</w:t>
            </w:r>
          </w:p>
        </w:tc>
      </w:tr>
      <w:tr w:rsidR="00E30584" w:rsidRPr="00E17B36" w14:paraId="4DBAE14E" w14:textId="77777777">
        <w:tc>
          <w:tcPr>
            <w:tcW w:w="663" w:type="dxa"/>
            <w:vMerge/>
            <w:tcBorders>
              <w:top w:val="single" w:sz="4" w:space="0" w:color="4472C4"/>
              <w:bottom w:val="single" w:sz="4" w:space="0" w:color="000000"/>
            </w:tcBorders>
          </w:tcPr>
          <w:p w14:paraId="48C299DE" w14:textId="77777777" w:rsidR="00E30584" w:rsidRPr="00E17B36" w:rsidRDefault="00E30584">
            <w:pPr>
              <w:widowControl w:val="0"/>
              <w:jc w:val="left"/>
              <w:rPr>
                <w:rFonts w:cs="Arial"/>
                <w:b/>
                <w:bCs/>
                <w:szCs w:val="20"/>
                <w:lang w:val="en-GB"/>
              </w:rPr>
            </w:pPr>
          </w:p>
        </w:tc>
        <w:tc>
          <w:tcPr>
            <w:tcW w:w="1130" w:type="dxa"/>
            <w:tcBorders>
              <w:top w:val="single" w:sz="4" w:space="0" w:color="4472C4"/>
              <w:bottom w:val="single" w:sz="4" w:space="0" w:color="4472C4"/>
            </w:tcBorders>
          </w:tcPr>
          <w:p w14:paraId="6C95C000" w14:textId="77777777" w:rsidR="00E30584" w:rsidRPr="00E17B36" w:rsidRDefault="00E17B36">
            <w:pPr>
              <w:widowControl w:val="0"/>
              <w:jc w:val="left"/>
              <w:rPr>
                <w:rFonts w:cs="Arial"/>
                <w:b/>
                <w:bCs/>
                <w:szCs w:val="20"/>
                <w:lang w:val="en-GB"/>
              </w:rPr>
            </w:pPr>
            <w:r w:rsidRPr="00E17B36">
              <w:rPr>
                <w:rFonts w:cs="Arial"/>
                <w:b/>
                <w:bCs/>
                <w:szCs w:val="20"/>
                <w:lang w:val="en-GB"/>
              </w:rPr>
              <w:t>D5.8</w:t>
            </w:r>
          </w:p>
        </w:tc>
        <w:tc>
          <w:tcPr>
            <w:tcW w:w="5315" w:type="dxa"/>
            <w:tcBorders>
              <w:top w:val="single" w:sz="4" w:space="0" w:color="4472C4"/>
              <w:bottom w:val="single" w:sz="4" w:space="0" w:color="4472C4"/>
            </w:tcBorders>
          </w:tcPr>
          <w:p w14:paraId="47F39E7C" w14:textId="77777777" w:rsidR="00E30584" w:rsidRPr="00E17B36" w:rsidRDefault="00E17B36">
            <w:pPr>
              <w:widowControl w:val="0"/>
              <w:jc w:val="left"/>
              <w:rPr>
                <w:rFonts w:cs="Arial"/>
                <w:szCs w:val="20"/>
                <w:highlight w:val="yellow"/>
                <w:lang w:val="en-GB"/>
              </w:rPr>
            </w:pPr>
            <w:r w:rsidRPr="00E17B36">
              <w:rPr>
                <w:lang w:val="en-GB"/>
              </w:rPr>
              <w:t>Report on the analysis about R&amp;I capacities in Africa</w:t>
            </w:r>
          </w:p>
        </w:tc>
        <w:tc>
          <w:tcPr>
            <w:tcW w:w="1403" w:type="dxa"/>
            <w:tcBorders>
              <w:top w:val="single" w:sz="4" w:space="0" w:color="4472C4"/>
              <w:bottom w:val="single" w:sz="4" w:space="0" w:color="4472C4"/>
            </w:tcBorders>
          </w:tcPr>
          <w:p w14:paraId="6813D6D5" w14:textId="77777777" w:rsidR="00E30584" w:rsidRPr="00E17B36" w:rsidRDefault="00E17B36">
            <w:pPr>
              <w:widowControl w:val="0"/>
              <w:jc w:val="center"/>
              <w:rPr>
                <w:rFonts w:cs="Arial"/>
                <w:szCs w:val="20"/>
                <w:lang w:val="en-GB"/>
              </w:rPr>
            </w:pPr>
            <w:r w:rsidRPr="00E17B36">
              <w:rPr>
                <w:rFonts w:cs="Arial"/>
                <w:szCs w:val="20"/>
                <w:lang w:val="en-GB"/>
              </w:rPr>
              <w:t>M15</w:t>
            </w:r>
          </w:p>
          <w:p w14:paraId="5C2596C6" w14:textId="77777777" w:rsidR="00E30584" w:rsidRPr="00E17B36" w:rsidRDefault="00E17B36">
            <w:pPr>
              <w:widowControl w:val="0"/>
              <w:jc w:val="center"/>
              <w:rPr>
                <w:rFonts w:cs="Arial"/>
                <w:szCs w:val="20"/>
                <w:lang w:val="en-GB"/>
              </w:rPr>
            </w:pPr>
            <w:r w:rsidRPr="00E17B36">
              <w:rPr>
                <w:rFonts w:cs="Arial"/>
                <w:b/>
                <w:color w:val="003399"/>
                <w:szCs w:val="20"/>
                <w:lang w:val="en-GB"/>
              </w:rPr>
              <w:t>Dec. 2021</w:t>
            </w:r>
          </w:p>
        </w:tc>
        <w:tc>
          <w:tcPr>
            <w:tcW w:w="1695" w:type="dxa"/>
            <w:tcBorders>
              <w:top w:val="single" w:sz="4" w:space="0" w:color="4472C4"/>
              <w:bottom w:val="single" w:sz="4" w:space="0" w:color="4472C4"/>
            </w:tcBorders>
          </w:tcPr>
          <w:p w14:paraId="29160B43" w14:textId="77777777" w:rsidR="00E30584" w:rsidRPr="00E17B36" w:rsidRDefault="00E17B36">
            <w:pPr>
              <w:widowControl w:val="0"/>
              <w:jc w:val="left"/>
              <w:rPr>
                <w:rFonts w:cs="Arial"/>
                <w:szCs w:val="20"/>
                <w:highlight w:val="yellow"/>
                <w:lang w:val="en-GB"/>
              </w:rPr>
            </w:pPr>
            <w:r w:rsidRPr="00E17B36">
              <w:rPr>
                <w:rFonts w:cs="Arial"/>
                <w:szCs w:val="20"/>
                <w:lang w:val="en-GB"/>
              </w:rPr>
              <w:t xml:space="preserve">MESRS – </w:t>
            </w:r>
            <w:proofErr w:type="spellStart"/>
            <w:r w:rsidRPr="00E17B36">
              <w:rPr>
                <w:lang w:val="en-GB"/>
              </w:rPr>
              <w:t>Mokthar</w:t>
            </w:r>
            <w:proofErr w:type="spellEnd"/>
            <w:r w:rsidRPr="00E17B36">
              <w:rPr>
                <w:lang w:val="en-GB"/>
              </w:rPr>
              <w:t xml:space="preserve"> </w:t>
            </w:r>
            <w:proofErr w:type="spellStart"/>
            <w:r w:rsidRPr="00E17B36">
              <w:rPr>
                <w:lang w:val="en-GB"/>
              </w:rPr>
              <w:t>Sellami</w:t>
            </w:r>
            <w:proofErr w:type="spellEnd"/>
          </w:p>
        </w:tc>
      </w:tr>
      <w:tr w:rsidR="00E30584" w:rsidRPr="00E17B36" w14:paraId="786DB910" w14:textId="77777777">
        <w:tc>
          <w:tcPr>
            <w:tcW w:w="663" w:type="dxa"/>
            <w:vMerge w:val="restart"/>
            <w:tcBorders>
              <w:top w:val="single" w:sz="4" w:space="0" w:color="4472C4"/>
              <w:bottom w:val="single" w:sz="4" w:space="0" w:color="000000"/>
            </w:tcBorders>
            <w:shd w:val="clear" w:color="auto" w:fill="F2F2F2" w:themeFill="background1" w:themeFillShade="F2"/>
            <w:vAlign w:val="center"/>
          </w:tcPr>
          <w:p w14:paraId="1562509E" w14:textId="77777777" w:rsidR="00E30584" w:rsidRPr="00E17B36" w:rsidRDefault="00E17B36">
            <w:pPr>
              <w:widowControl w:val="0"/>
              <w:jc w:val="center"/>
              <w:rPr>
                <w:rFonts w:cs="Arial"/>
                <w:b/>
                <w:bCs/>
                <w:szCs w:val="20"/>
                <w:lang w:val="en-GB"/>
              </w:rPr>
            </w:pPr>
            <w:r w:rsidRPr="00E17B36">
              <w:rPr>
                <w:rFonts w:cs="Arial"/>
                <w:b/>
                <w:bCs/>
                <w:color w:val="003399"/>
                <w:szCs w:val="20"/>
                <w:lang w:val="en-GB"/>
              </w:rPr>
              <w:t>2024</w:t>
            </w:r>
          </w:p>
        </w:tc>
        <w:tc>
          <w:tcPr>
            <w:tcW w:w="1130" w:type="dxa"/>
            <w:tcBorders>
              <w:top w:val="single" w:sz="4" w:space="0" w:color="4472C4"/>
              <w:bottom w:val="single" w:sz="4" w:space="0" w:color="4472C4"/>
            </w:tcBorders>
            <w:shd w:val="clear" w:color="auto" w:fill="F2F2F2" w:themeFill="background1" w:themeFillShade="F2"/>
          </w:tcPr>
          <w:p w14:paraId="77BB8AB9" w14:textId="77777777" w:rsidR="00E30584" w:rsidRPr="00E17B36" w:rsidRDefault="00E17B36">
            <w:pPr>
              <w:widowControl w:val="0"/>
              <w:jc w:val="left"/>
              <w:rPr>
                <w:rFonts w:cs="Arial"/>
                <w:b/>
                <w:bCs/>
                <w:szCs w:val="20"/>
                <w:lang w:val="en-GB"/>
              </w:rPr>
            </w:pPr>
            <w:r w:rsidRPr="00E17B36">
              <w:rPr>
                <w:rFonts w:cs="Arial"/>
                <w:b/>
                <w:bCs/>
                <w:szCs w:val="20"/>
                <w:lang w:val="en-GB"/>
              </w:rPr>
              <w:t>D5.5</w:t>
            </w:r>
          </w:p>
        </w:tc>
        <w:tc>
          <w:tcPr>
            <w:tcW w:w="5315" w:type="dxa"/>
            <w:tcBorders>
              <w:top w:val="single" w:sz="4" w:space="0" w:color="4472C4"/>
              <w:bottom w:val="single" w:sz="4" w:space="0" w:color="4472C4"/>
            </w:tcBorders>
            <w:shd w:val="clear" w:color="auto" w:fill="F2F2F2" w:themeFill="background1" w:themeFillShade="F2"/>
          </w:tcPr>
          <w:p w14:paraId="70C5C66D" w14:textId="77777777" w:rsidR="00E30584" w:rsidRPr="00E17B36" w:rsidRDefault="00E17B36">
            <w:pPr>
              <w:widowControl w:val="0"/>
              <w:jc w:val="left"/>
              <w:rPr>
                <w:rFonts w:cs="Arial"/>
                <w:szCs w:val="20"/>
                <w:highlight w:val="yellow"/>
                <w:lang w:val="en-GB"/>
              </w:rPr>
            </w:pPr>
            <w:r w:rsidRPr="00E17B36">
              <w:rPr>
                <w:lang w:val="en-GB"/>
              </w:rPr>
              <w:t>Research briefs based on Pillar 1 and Pillar 2 results for dialogue with external policy and stakeholder partner</w:t>
            </w:r>
          </w:p>
        </w:tc>
        <w:tc>
          <w:tcPr>
            <w:tcW w:w="1403" w:type="dxa"/>
            <w:tcBorders>
              <w:top w:val="single" w:sz="4" w:space="0" w:color="4472C4"/>
              <w:bottom w:val="single" w:sz="4" w:space="0" w:color="4472C4"/>
            </w:tcBorders>
            <w:shd w:val="clear" w:color="auto" w:fill="F2F2F2" w:themeFill="background1" w:themeFillShade="F2"/>
          </w:tcPr>
          <w:p w14:paraId="6E5A411A" w14:textId="77777777" w:rsidR="00E30584" w:rsidRPr="00E17B36" w:rsidRDefault="00E17B36">
            <w:pPr>
              <w:widowControl w:val="0"/>
              <w:jc w:val="center"/>
              <w:rPr>
                <w:rFonts w:cs="Arial"/>
                <w:szCs w:val="20"/>
                <w:lang w:val="en-GB"/>
              </w:rPr>
            </w:pPr>
            <w:r w:rsidRPr="00E17B36">
              <w:rPr>
                <w:rFonts w:cs="Arial"/>
                <w:szCs w:val="20"/>
                <w:lang w:val="en-GB"/>
              </w:rPr>
              <w:t>M40</w:t>
            </w:r>
          </w:p>
          <w:p w14:paraId="178065E1" w14:textId="77777777" w:rsidR="00E30584" w:rsidRPr="00E17B36" w:rsidRDefault="00E17B36">
            <w:pPr>
              <w:widowControl w:val="0"/>
              <w:jc w:val="center"/>
              <w:rPr>
                <w:rFonts w:cs="Arial"/>
                <w:szCs w:val="20"/>
                <w:lang w:val="en-GB"/>
              </w:rPr>
            </w:pPr>
            <w:r w:rsidRPr="00E17B36">
              <w:rPr>
                <w:rFonts w:cs="Arial"/>
                <w:b/>
                <w:color w:val="003399"/>
                <w:szCs w:val="20"/>
                <w:lang w:val="en-GB"/>
              </w:rPr>
              <w:t>Jan. 2024</w:t>
            </w:r>
          </w:p>
        </w:tc>
        <w:tc>
          <w:tcPr>
            <w:tcW w:w="1695" w:type="dxa"/>
            <w:tcBorders>
              <w:top w:val="single" w:sz="4" w:space="0" w:color="4472C4"/>
              <w:bottom w:val="single" w:sz="4" w:space="0" w:color="4472C4"/>
            </w:tcBorders>
            <w:shd w:val="clear" w:color="auto" w:fill="F2F2F2" w:themeFill="background1" w:themeFillShade="F2"/>
          </w:tcPr>
          <w:p w14:paraId="33D11DB7" w14:textId="77777777" w:rsidR="00E30584" w:rsidRPr="00E17B36" w:rsidRDefault="00E17B36">
            <w:pPr>
              <w:widowControl w:val="0"/>
              <w:jc w:val="left"/>
              <w:rPr>
                <w:rFonts w:cs="Arial"/>
                <w:szCs w:val="20"/>
                <w:highlight w:val="yellow"/>
                <w:lang w:val="en-GB"/>
              </w:rPr>
            </w:pPr>
            <w:r w:rsidRPr="00E17B36">
              <w:rPr>
                <w:rFonts w:cs="Arial"/>
                <w:szCs w:val="20"/>
                <w:lang w:val="en-GB"/>
              </w:rPr>
              <w:t>PAUWES – Erick Tambo</w:t>
            </w:r>
          </w:p>
        </w:tc>
      </w:tr>
      <w:tr w:rsidR="00E30584" w:rsidRPr="00E17B36" w14:paraId="1C2321E1" w14:textId="77777777">
        <w:tc>
          <w:tcPr>
            <w:tcW w:w="663" w:type="dxa"/>
            <w:vMerge/>
            <w:tcBorders>
              <w:top w:val="single" w:sz="4" w:space="0" w:color="4472C4"/>
              <w:bottom w:val="single" w:sz="4" w:space="0" w:color="000000"/>
            </w:tcBorders>
            <w:shd w:val="clear" w:color="auto" w:fill="F2F2F2" w:themeFill="background1" w:themeFillShade="F2"/>
            <w:vAlign w:val="center"/>
          </w:tcPr>
          <w:p w14:paraId="246194DF" w14:textId="77777777" w:rsidR="00E30584" w:rsidRPr="00E17B36" w:rsidRDefault="00E30584">
            <w:pPr>
              <w:widowControl w:val="0"/>
              <w:jc w:val="center"/>
              <w:rPr>
                <w:rFonts w:cs="Arial"/>
                <w:b/>
                <w:bCs/>
                <w:szCs w:val="20"/>
                <w:lang w:val="en-GB"/>
              </w:rPr>
            </w:pPr>
          </w:p>
        </w:tc>
        <w:tc>
          <w:tcPr>
            <w:tcW w:w="1130" w:type="dxa"/>
            <w:tcBorders>
              <w:top w:val="single" w:sz="4" w:space="0" w:color="4472C4"/>
              <w:bottom w:val="single" w:sz="4" w:space="0" w:color="4472C4"/>
            </w:tcBorders>
            <w:shd w:val="clear" w:color="auto" w:fill="F2F2F2" w:themeFill="background1" w:themeFillShade="F2"/>
          </w:tcPr>
          <w:p w14:paraId="4E9904CE" w14:textId="77777777" w:rsidR="00E30584" w:rsidRPr="00E17B36" w:rsidRDefault="00E17B36">
            <w:pPr>
              <w:widowControl w:val="0"/>
              <w:jc w:val="left"/>
              <w:rPr>
                <w:rFonts w:cs="Arial"/>
                <w:b/>
                <w:bCs/>
                <w:szCs w:val="20"/>
                <w:lang w:val="en-GB"/>
              </w:rPr>
            </w:pPr>
            <w:r w:rsidRPr="00E17B36">
              <w:rPr>
                <w:rFonts w:cs="Arial"/>
                <w:b/>
                <w:bCs/>
                <w:szCs w:val="20"/>
                <w:lang w:val="en-GB"/>
              </w:rPr>
              <w:t>D5.4</w:t>
            </w:r>
          </w:p>
        </w:tc>
        <w:tc>
          <w:tcPr>
            <w:tcW w:w="5315" w:type="dxa"/>
            <w:tcBorders>
              <w:top w:val="single" w:sz="4" w:space="0" w:color="4472C4"/>
              <w:bottom w:val="single" w:sz="4" w:space="0" w:color="4472C4"/>
            </w:tcBorders>
            <w:shd w:val="clear" w:color="auto" w:fill="F2F2F2" w:themeFill="background1" w:themeFillShade="F2"/>
          </w:tcPr>
          <w:p w14:paraId="5F5A2BD9" w14:textId="77777777" w:rsidR="00E30584" w:rsidRPr="00E17B36" w:rsidRDefault="00E17B36">
            <w:pPr>
              <w:widowControl w:val="0"/>
              <w:jc w:val="left"/>
              <w:rPr>
                <w:rFonts w:cs="Arial"/>
                <w:szCs w:val="20"/>
                <w:highlight w:val="yellow"/>
                <w:lang w:val="en-GB"/>
              </w:rPr>
            </w:pPr>
            <w:r w:rsidRPr="00E17B36">
              <w:rPr>
                <w:lang w:val="en-GB"/>
              </w:rPr>
              <w:t>Proceedings of round tables for research uptake</w:t>
            </w:r>
          </w:p>
        </w:tc>
        <w:tc>
          <w:tcPr>
            <w:tcW w:w="1403" w:type="dxa"/>
            <w:tcBorders>
              <w:top w:val="single" w:sz="4" w:space="0" w:color="4472C4"/>
              <w:bottom w:val="single" w:sz="4" w:space="0" w:color="4472C4"/>
            </w:tcBorders>
            <w:shd w:val="clear" w:color="auto" w:fill="F2F2F2" w:themeFill="background1" w:themeFillShade="F2"/>
          </w:tcPr>
          <w:p w14:paraId="21511BF2" w14:textId="77777777" w:rsidR="00E30584" w:rsidRPr="00E17B36" w:rsidRDefault="00E17B36">
            <w:pPr>
              <w:widowControl w:val="0"/>
              <w:jc w:val="center"/>
              <w:rPr>
                <w:rFonts w:cs="Arial"/>
                <w:szCs w:val="20"/>
                <w:lang w:val="en-GB"/>
              </w:rPr>
            </w:pPr>
            <w:r w:rsidRPr="00E17B36">
              <w:rPr>
                <w:rFonts w:cs="Arial"/>
                <w:szCs w:val="20"/>
                <w:lang w:val="en-GB"/>
              </w:rPr>
              <w:t>M43</w:t>
            </w:r>
          </w:p>
          <w:p w14:paraId="3FA9CCE9" w14:textId="77777777" w:rsidR="00E30584" w:rsidRPr="00E17B36" w:rsidRDefault="00E17B36">
            <w:pPr>
              <w:widowControl w:val="0"/>
              <w:jc w:val="center"/>
              <w:rPr>
                <w:rFonts w:cs="Arial"/>
                <w:szCs w:val="20"/>
                <w:lang w:val="en-GB"/>
              </w:rPr>
            </w:pPr>
            <w:r w:rsidRPr="00E17B36">
              <w:rPr>
                <w:rFonts w:cs="Arial"/>
                <w:b/>
                <w:color w:val="003399"/>
                <w:szCs w:val="20"/>
                <w:lang w:val="en-GB"/>
              </w:rPr>
              <w:t>Apr. 2024</w:t>
            </w:r>
          </w:p>
        </w:tc>
        <w:tc>
          <w:tcPr>
            <w:tcW w:w="1695" w:type="dxa"/>
            <w:tcBorders>
              <w:top w:val="single" w:sz="4" w:space="0" w:color="4472C4"/>
              <w:bottom w:val="single" w:sz="4" w:space="0" w:color="4472C4"/>
            </w:tcBorders>
            <w:shd w:val="clear" w:color="auto" w:fill="F2F2F2" w:themeFill="background1" w:themeFillShade="F2"/>
          </w:tcPr>
          <w:p w14:paraId="7026D0BF" w14:textId="77777777" w:rsidR="00E30584" w:rsidRPr="00E17B36" w:rsidRDefault="00E17B36">
            <w:pPr>
              <w:widowControl w:val="0"/>
              <w:jc w:val="left"/>
              <w:rPr>
                <w:rFonts w:cs="Arial"/>
                <w:szCs w:val="20"/>
                <w:highlight w:val="yellow"/>
                <w:lang w:val="en-GB"/>
              </w:rPr>
            </w:pPr>
            <w:r w:rsidRPr="00E17B36">
              <w:rPr>
                <w:rFonts w:cs="Arial"/>
                <w:szCs w:val="20"/>
                <w:lang w:val="en-GB"/>
              </w:rPr>
              <w:t>PAUWES – Erick Tambo</w:t>
            </w:r>
          </w:p>
        </w:tc>
      </w:tr>
      <w:tr w:rsidR="00E30584" w:rsidRPr="00E17B36" w14:paraId="56CE10DD" w14:textId="77777777">
        <w:tc>
          <w:tcPr>
            <w:tcW w:w="663" w:type="dxa"/>
            <w:vMerge/>
            <w:tcBorders>
              <w:top w:val="single" w:sz="4" w:space="0" w:color="4472C4"/>
              <w:bottom w:val="single" w:sz="4" w:space="0" w:color="000000"/>
            </w:tcBorders>
            <w:shd w:val="clear" w:color="auto" w:fill="F2F2F2" w:themeFill="background1" w:themeFillShade="F2"/>
            <w:vAlign w:val="center"/>
          </w:tcPr>
          <w:p w14:paraId="0AD77D33" w14:textId="77777777" w:rsidR="00E30584" w:rsidRPr="00E17B36" w:rsidRDefault="00E30584">
            <w:pPr>
              <w:widowControl w:val="0"/>
              <w:jc w:val="center"/>
              <w:rPr>
                <w:rFonts w:cs="Arial"/>
                <w:b/>
                <w:bCs/>
                <w:szCs w:val="20"/>
                <w:lang w:val="en-GB"/>
              </w:rPr>
            </w:pPr>
          </w:p>
        </w:tc>
        <w:tc>
          <w:tcPr>
            <w:tcW w:w="1130" w:type="dxa"/>
            <w:tcBorders>
              <w:top w:val="single" w:sz="4" w:space="0" w:color="4472C4"/>
              <w:bottom w:val="single" w:sz="4" w:space="0" w:color="4472C4"/>
            </w:tcBorders>
            <w:shd w:val="clear" w:color="auto" w:fill="F2F2F2" w:themeFill="background1" w:themeFillShade="F2"/>
          </w:tcPr>
          <w:p w14:paraId="07EAB372" w14:textId="77777777" w:rsidR="00E30584" w:rsidRPr="00E17B36" w:rsidRDefault="00E17B36">
            <w:pPr>
              <w:widowControl w:val="0"/>
              <w:jc w:val="left"/>
              <w:rPr>
                <w:rFonts w:cs="Arial"/>
                <w:b/>
                <w:bCs/>
                <w:szCs w:val="20"/>
                <w:lang w:val="en-GB"/>
              </w:rPr>
            </w:pPr>
            <w:r w:rsidRPr="00E17B36">
              <w:rPr>
                <w:rFonts w:cs="Arial"/>
                <w:b/>
                <w:bCs/>
                <w:szCs w:val="20"/>
                <w:lang w:val="en-GB"/>
              </w:rPr>
              <w:t>D5.11</w:t>
            </w:r>
          </w:p>
        </w:tc>
        <w:tc>
          <w:tcPr>
            <w:tcW w:w="5315" w:type="dxa"/>
            <w:tcBorders>
              <w:top w:val="single" w:sz="4" w:space="0" w:color="4472C4"/>
              <w:bottom w:val="single" w:sz="4" w:space="0" w:color="4472C4"/>
            </w:tcBorders>
            <w:shd w:val="clear" w:color="auto" w:fill="F2F2F2" w:themeFill="background1" w:themeFillShade="F2"/>
          </w:tcPr>
          <w:p w14:paraId="51F2CC71" w14:textId="77777777" w:rsidR="00E30584" w:rsidRPr="00E17B36" w:rsidRDefault="00E17B36">
            <w:pPr>
              <w:widowControl w:val="0"/>
              <w:jc w:val="left"/>
              <w:rPr>
                <w:lang w:val="en-GB"/>
              </w:rPr>
            </w:pPr>
            <w:r w:rsidRPr="00E17B36">
              <w:rPr>
                <w:lang w:val="en-GB"/>
              </w:rPr>
              <w:t>Strategy design workshop for the future platform and documentation of lessons learned from external actors</w:t>
            </w:r>
          </w:p>
        </w:tc>
        <w:tc>
          <w:tcPr>
            <w:tcW w:w="1403" w:type="dxa"/>
            <w:tcBorders>
              <w:top w:val="single" w:sz="4" w:space="0" w:color="4472C4"/>
              <w:bottom w:val="single" w:sz="4" w:space="0" w:color="4472C4"/>
            </w:tcBorders>
            <w:shd w:val="clear" w:color="auto" w:fill="F2F2F2" w:themeFill="background1" w:themeFillShade="F2"/>
          </w:tcPr>
          <w:p w14:paraId="6A99F572" w14:textId="77777777" w:rsidR="00E30584" w:rsidRPr="00E17B36" w:rsidRDefault="00E17B36">
            <w:pPr>
              <w:widowControl w:val="0"/>
              <w:jc w:val="center"/>
              <w:rPr>
                <w:rFonts w:cs="Arial"/>
                <w:szCs w:val="20"/>
                <w:lang w:val="en-GB"/>
              </w:rPr>
            </w:pPr>
            <w:r w:rsidRPr="00E17B36">
              <w:rPr>
                <w:rFonts w:cs="Arial"/>
                <w:szCs w:val="20"/>
                <w:lang w:val="en-GB"/>
              </w:rPr>
              <w:t>M50</w:t>
            </w:r>
          </w:p>
          <w:p w14:paraId="2F6A13EC" w14:textId="77777777" w:rsidR="00E30584" w:rsidRPr="00E17B36" w:rsidRDefault="00E17B36">
            <w:pPr>
              <w:widowControl w:val="0"/>
              <w:jc w:val="center"/>
              <w:rPr>
                <w:rFonts w:cs="Arial"/>
                <w:szCs w:val="20"/>
                <w:lang w:val="en-GB"/>
              </w:rPr>
            </w:pPr>
            <w:r w:rsidRPr="00E17B36">
              <w:rPr>
                <w:rFonts w:cs="Arial"/>
                <w:b/>
                <w:color w:val="003399"/>
                <w:szCs w:val="20"/>
                <w:lang w:val="en-GB"/>
              </w:rPr>
              <w:t>Nov. 2024</w:t>
            </w:r>
          </w:p>
        </w:tc>
        <w:tc>
          <w:tcPr>
            <w:tcW w:w="1695" w:type="dxa"/>
            <w:tcBorders>
              <w:top w:val="single" w:sz="4" w:space="0" w:color="4472C4"/>
              <w:bottom w:val="single" w:sz="4" w:space="0" w:color="4472C4"/>
            </w:tcBorders>
            <w:shd w:val="clear" w:color="auto" w:fill="F2F2F2" w:themeFill="background1" w:themeFillShade="F2"/>
          </w:tcPr>
          <w:p w14:paraId="138B01BB" w14:textId="77777777" w:rsidR="00E30584" w:rsidRPr="00E17B36" w:rsidRDefault="00E17B36">
            <w:pPr>
              <w:widowControl w:val="0"/>
              <w:jc w:val="left"/>
              <w:rPr>
                <w:rFonts w:cs="Arial"/>
                <w:szCs w:val="20"/>
                <w:lang w:val="en-GB"/>
              </w:rPr>
            </w:pPr>
            <w:r w:rsidRPr="00E17B36">
              <w:rPr>
                <w:rFonts w:cs="Arial"/>
                <w:szCs w:val="20"/>
                <w:lang w:val="en-GB"/>
              </w:rPr>
              <w:t>DLR – Stefan A. Haffner</w:t>
            </w:r>
          </w:p>
        </w:tc>
      </w:tr>
      <w:tr w:rsidR="00E30584" w:rsidRPr="00E17B36" w14:paraId="5300D899" w14:textId="77777777">
        <w:tc>
          <w:tcPr>
            <w:tcW w:w="663" w:type="dxa"/>
            <w:vMerge w:val="restart"/>
            <w:tcBorders>
              <w:top w:val="single" w:sz="4" w:space="0" w:color="4472C4"/>
              <w:bottom w:val="single" w:sz="4" w:space="0" w:color="000000"/>
            </w:tcBorders>
            <w:vAlign w:val="center"/>
          </w:tcPr>
          <w:p w14:paraId="3A69D563" w14:textId="77777777" w:rsidR="00E30584" w:rsidRPr="00E17B36" w:rsidRDefault="00E17B36">
            <w:pPr>
              <w:widowControl w:val="0"/>
              <w:jc w:val="center"/>
              <w:rPr>
                <w:rFonts w:cs="Arial"/>
                <w:b/>
                <w:bCs/>
                <w:szCs w:val="20"/>
                <w:lang w:val="en-GB"/>
              </w:rPr>
            </w:pPr>
            <w:r w:rsidRPr="00E17B36">
              <w:rPr>
                <w:rFonts w:cs="Arial"/>
                <w:b/>
                <w:bCs/>
                <w:color w:val="003399"/>
                <w:szCs w:val="20"/>
                <w:lang w:val="en-GB"/>
              </w:rPr>
              <w:t>2025</w:t>
            </w:r>
          </w:p>
        </w:tc>
        <w:tc>
          <w:tcPr>
            <w:tcW w:w="1130" w:type="dxa"/>
            <w:tcBorders>
              <w:top w:val="single" w:sz="4" w:space="0" w:color="4472C4"/>
              <w:bottom w:val="single" w:sz="4" w:space="0" w:color="4472C4"/>
            </w:tcBorders>
          </w:tcPr>
          <w:p w14:paraId="092C0E69" w14:textId="77777777" w:rsidR="00E30584" w:rsidRPr="00E17B36" w:rsidRDefault="00E17B36">
            <w:pPr>
              <w:widowControl w:val="0"/>
              <w:jc w:val="left"/>
              <w:rPr>
                <w:rFonts w:cs="Arial"/>
                <w:b/>
                <w:bCs/>
                <w:szCs w:val="20"/>
                <w:lang w:val="en-GB"/>
              </w:rPr>
            </w:pPr>
            <w:r w:rsidRPr="00E17B36">
              <w:rPr>
                <w:rFonts w:cs="Arial"/>
                <w:b/>
                <w:bCs/>
                <w:szCs w:val="20"/>
                <w:lang w:val="en-GB"/>
              </w:rPr>
              <w:t>D5.2</w:t>
            </w:r>
          </w:p>
        </w:tc>
        <w:tc>
          <w:tcPr>
            <w:tcW w:w="5315" w:type="dxa"/>
            <w:tcBorders>
              <w:top w:val="single" w:sz="4" w:space="0" w:color="4472C4"/>
              <w:bottom w:val="single" w:sz="4" w:space="0" w:color="4472C4"/>
            </w:tcBorders>
          </w:tcPr>
          <w:p w14:paraId="7A3184A5" w14:textId="77777777" w:rsidR="00E30584" w:rsidRPr="00E17B36" w:rsidRDefault="00E17B36">
            <w:pPr>
              <w:widowControl w:val="0"/>
              <w:jc w:val="left"/>
              <w:rPr>
                <w:rFonts w:cs="Arial"/>
                <w:szCs w:val="20"/>
                <w:highlight w:val="yellow"/>
                <w:lang w:val="en-GB"/>
              </w:rPr>
            </w:pPr>
            <w:r w:rsidRPr="00E17B36">
              <w:rPr>
                <w:lang w:val="en-GB"/>
              </w:rPr>
              <w:t>Report on Monitoring</w:t>
            </w:r>
          </w:p>
        </w:tc>
        <w:tc>
          <w:tcPr>
            <w:tcW w:w="1403" w:type="dxa"/>
            <w:tcBorders>
              <w:top w:val="single" w:sz="4" w:space="0" w:color="4472C4"/>
              <w:bottom w:val="single" w:sz="4" w:space="0" w:color="4472C4"/>
            </w:tcBorders>
          </w:tcPr>
          <w:p w14:paraId="58BA981D" w14:textId="77777777" w:rsidR="00E30584" w:rsidRPr="00E17B36" w:rsidRDefault="00E17B36">
            <w:pPr>
              <w:widowControl w:val="0"/>
              <w:jc w:val="center"/>
              <w:rPr>
                <w:rFonts w:cs="Arial"/>
                <w:szCs w:val="20"/>
                <w:lang w:val="en-GB"/>
              </w:rPr>
            </w:pPr>
            <w:r w:rsidRPr="00E17B36">
              <w:rPr>
                <w:rFonts w:cs="Arial"/>
                <w:szCs w:val="20"/>
                <w:lang w:val="en-GB"/>
              </w:rPr>
              <w:t>M53</w:t>
            </w:r>
          </w:p>
          <w:p w14:paraId="096A7937" w14:textId="77777777" w:rsidR="00E30584" w:rsidRPr="00E17B36" w:rsidRDefault="00E17B36">
            <w:pPr>
              <w:widowControl w:val="0"/>
              <w:jc w:val="center"/>
              <w:rPr>
                <w:rFonts w:cs="Arial"/>
                <w:szCs w:val="20"/>
                <w:lang w:val="en-GB"/>
              </w:rPr>
            </w:pPr>
            <w:r w:rsidRPr="00E17B36">
              <w:rPr>
                <w:rFonts w:cs="Arial"/>
                <w:b/>
                <w:color w:val="003399"/>
                <w:szCs w:val="20"/>
                <w:lang w:val="en-GB"/>
              </w:rPr>
              <w:t>Feb. 2025</w:t>
            </w:r>
          </w:p>
        </w:tc>
        <w:tc>
          <w:tcPr>
            <w:tcW w:w="1695" w:type="dxa"/>
            <w:tcBorders>
              <w:top w:val="single" w:sz="4" w:space="0" w:color="4472C4"/>
              <w:bottom w:val="single" w:sz="4" w:space="0" w:color="4472C4"/>
            </w:tcBorders>
          </w:tcPr>
          <w:p w14:paraId="54B8DCF0" w14:textId="77777777" w:rsidR="00E30584" w:rsidRPr="00E17B36" w:rsidRDefault="00E17B36">
            <w:pPr>
              <w:widowControl w:val="0"/>
              <w:jc w:val="left"/>
              <w:rPr>
                <w:rFonts w:cs="Arial"/>
                <w:szCs w:val="20"/>
                <w:lang w:val="en-GB"/>
              </w:rPr>
            </w:pPr>
            <w:r w:rsidRPr="00E17B36">
              <w:rPr>
                <w:rFonts w:cs="Arial"/>
                <w:szCs w:val="20"/>
                <w:lang w:val="en-GB"/>
              </w:rPr>
              <w:t xml:space="preserve">SU - </w:t>
            </w:r>
            <w:r w:rsidRPr="00E17B36">
              <w:rPr>
                <w:lang w:val="en-GB"/>
              </w:rPr>
              <w:t>Anne W. Wambugu</w:t>
            </w:r>
          </w:p>
        </w:tc>
      </w:tr>
      <w:tr w:rsidR="00E30584" w:rsidRPr="00E17B36" w14:paraId="6C5D6BAE" w14:textId="77777777">
        <w:tc>
          <w:tcPr>
            <w:tcW w:w="663" w:type="dxa"/>
            <w:vMerge/>
            <w:tcBorders>
              <w:top w:val="single" w:sz="4" w:space="0" w:color="4472C4"/>
              <w:bottom w:val="single" w:sz="4" w:space="0" w:color="000000"/>
            </w:tcBorders>
          </w:tcPr>
          <w:p w14:paraId="6282579F" w14:textId="77777777" w:rsidR="00E30584" w:rsidRPr="00E17B36" w:rsidRDefault="00E30584">
            <w:pPr>
              <w:widowControl w:val="0"/>
              <w:jc w:val="left"/>
              <w:rPr>
                <w:rFonts w:cs="Arial"/>
                <w:b/>
                <w:bCs/>
                <w:szCs w:val="20"/>
                <w:lang w:val="en-GB"/>
              </w:rPr>
            </w:pPr>
          </w:p>
        </w:tc>
        <w:tc>
          <w:tcPr>
            <w:tcW w:w="1130" w:type="dxa"/>
            <w:tcBorders>
              <w:top w:val="single" w:sz="4" w:space="0" w:color="4472C4"/>
              <w:bottom w:val="single" w:sz="4" w:space="0" w:color="4472C4"/>
            </w:tcBorders>
          </w:tcPr>
          <w:p w14:paraId="3D685A22" w14:textId="77777777" w:rsidR="00E30584" w:rsidRPr="00E17B36" w:rsidRDefault="00E17B36">
            <w:pPr>
              <w:widowControl w:val="0"/>
              <w:jc w:val="left"/>
              <w:rPr>
                <w:rFonts w:cs="Arial"/>
                <w:b/>
                <w:bCs/>
                <w:szCs w:val="20"/>
                <w:lang w:val="en-GB"/>
              </w:rPr>
            </w:pPr>
            <w:r w:rsidRPr="00E17B36">
              <w:rPr>
                <w:rFonts w:cs="Arial"/>
                <w:b/>
                <w:bCs/>
                <w:szCs w:val="20"/>
                <w:lang w:val="en-GB"/>
              </w:rPr>
              <w:t>D5.6</w:t>
            </w:r>
          </w:p>
        </w:tc>
        <w:tc>
          <w:tcPr>
            <w:tcW w:w="5315" w:type="dxa"/>
            <w:tcBorders>
              <w:top w:val="single" w:sz="4" w:space="0" w:color="4472C4"/>
              <w:bottom w:val="single" w:sz="4" w:space="0" w:color="4472C4"/>
            </w:tcBorders>
          </w:tcPr>
          <w:p w14:paraId="6756AF5A" w14:textId="77777777" w:rsidR="00E30584" w:rsidRPr="00E17B36" w:rsidRDefault="00E17B36">
            <w:pPr>
              <w:widowControl w:val="0"/>
              <w:jc w:val="left"/>
              <w:rPr>
                <w:rFonts w:cs="Arial"/>
                <w:szCs w:val="20"/>
                <w:highlight w:val="yellow"/>
                <w:lang w:val="en-GB"/>
              </w:rPr>
            </w:pPr>
            <w:r w:rsidRPr="00E17B36">
              <w:rPr>
                <w:lang w:val="en-GB"/>
              </w:rPr>
              <w:t>Funding opportunities to enhance additional activities</w:t>
            </w:r>
          </w:p>
        </w:tc>
        <w:tc>
          <w:tcPr>
            <w:tcW w:w="1403" w:type="dxa"/>
            <w:tcBorders>
              <w:top w:val="single" w:sz="4" w:space="0" w:color="4472C4"/>
              <w:bottom w:val="single" w:sz="4" w:space="0" w:color="4472C4"/>
            </w:tcBorders>
          </w:tcPr>
          <w:p w14:paraId="03920A35" w14:textId="77777777" w:rsidR="00E30584" w:rsidRPr="00E17B36" w:rsidRDefault="00E17B36">
            <w:pPr>
              <w:widowControl w:val="0"/>
              <w:jc w:val="center"/>
              <w:rPr>
                <w:rFonts w:cs="Arial"/>
                <w:szCs w:val="20"/>
                <w:lang w:val="en-GB"/>
              </w:rPr>
            </w:pPr>
            <w:r w:rsidRPr="00E17B36">
              <w:rPr>
                <w:rFonts w:cs="Arial"/>
                <w:szCs w:val="20"/>
                <w:lang w:val="en-GB"/>
              </w:rPr>
              <w:t>M53</w:t>
            </w:r>
          </w:p>
          <w:p w14:paraId="149E460F" w14:textId="77777777" w:rsidR="00E30584" w:rsidRPr="00E17B36" w:rsidRDefault="00E17B36">
            <w:pPr>
              <w:widowControl w:val="0"/>
              <w:jc w:val="center"/>
              <w:rPr>
                <w:rFonts w:cs="Arial"/>
                <w:szCs w:val="20"/>
                <w:lang w:val="en-GB"/>
              </w:rPr>
            </w:pPr>
            <w:r w:rsidRPr="00E17B36">
              <w:rPr>
                <w:rFonts w:cs="Arial"/>
                <w:b/>
                <w:color w:val="003399"/>
                <w:szCs w:val="20"/>
                <w:lang w:val="en-GB"/>
              </w:rPr>
              <w:t>Feb. 2025</w:t>
            </w:r>
          </w:p>
        </w:tc>
        <w:tc>
          <w:tcPr>
            <w:tcW w:w="1695" w:type="dxa"/>
            <w:tcBorders>
              <w:top w:val="single" w:sz="4" w:space="0" w:color="4472C4"/>
              <w:bottom w:val="single" w:sz="4" w:space="0" w:color="4472C4"/>
            </w:tcBorders>
          </w:tcPr>
          <w:p w14:paraId="16F266C6" w14:textId="77777777" w:rsidR="00E30584" w:rsidRPr="00E17B36" w:rsidRDefault="00E17B36">
            <w:pPr>
              <w:widowControl w:val="0"/>
              <w:jc w:val="left"/>
              <w:rPr>
                <w:rFonts w:cs="Arial"/>
                <w:szCs w:val="20"/>
                <w:highlight w:val="yellow"/>
                <w:lang w:val="en-GB"/>
              </w:rPr>
            </w:pPr>
            <w:r w:rsidRPr="00E17B36">
              <w:rPr>
                <w:rFonts w:cs="Arial"/>
                <w:szCs w:val="20"/>
                <w:lang w:val="en-GB"/>
              </w:rPr>
              <w:t>PAUWES – Erick Tambo</w:t>
            </w:r>
          </w:p>
        </w:tc>
      </w:tr>
      <w:tr w:rsidR="00E30584" w:rsidRPr="00E17B36" w14:paraId="785AF89C" w14:textId="77777777">
        <w:tc>
          <w:tcPr>
            <w:tcW w:w="663" w:type="dxa"/>
            <w:vMerge/>
            <w:tcBorders>
              <w:top w:val="single" w:sz="4" w:space="0" w:color="4472C4"/>
              <w:bottom w:val="single" w:sz="4" w:space="0" w:color="000000"/>
            </w:tcBorders>
          </w:tcPr>
          <w:p w14:paraId="56F8E36D" w14:textId="77777777" w:rsidR="00E30584" w:rsidRPr="00E17B36" w:rsidRDefault="00E30584">
            <w:pPr>
              <w:widowControl w:val="0"/>
              <w:jc w:val="left"/>
              <w:rPr>
                <w:rFonts w:cs="Arial"/>
                <w:b/>
                <w:bCs/>
                <w:szCs w:val="20"/>
                <w:lang w:val="en-GB"/>
              </w:rPr>
            </w:pPr>
          </w:p>
        </w:tc>
        <w:tc>
          <w:tcPr>
            <w:tcW w:w="1130" w:type="dxa"/>
            <w:tcBorders>
              <w:top w:val="single" w:sz="4" w:space="0" w:color="4472C4"/>
              <w:bottom w:val="single" w:sz="4" w:space="0" w:color="4472C4"/>
            </w:tcBorders>
          </w:tcPr>
          <w:p w14:paraId="2539B81F" w14:textId="77777777" w:rsidR="00E30584" w:rsidRPr="00E17B36" w:rsidRDefault="00E17B36">
            <w:pPr>
              <w:widowControl w:val="0"/>
              <w:jc w:val="left"/>
              <w:rPr>
                <w:rFonts w:cs="Arial"/>
                <w:b/>
                <w:bCs/>
                <w:szCs w:val="20"/>
                <w:lang w:val="en-GB"/>
              </w:rPr>
            </w:pPr>
            <w:r w:rsidRPr="00E17B36">
              <w:rPr>
                <w:rFonts w:cs="Arial"/>
                <w:b/>
                <w:bCs/>
                <w:szCs w:val="20"/>
                <w:lang w:val="en-GB"/>
              </w:rPr>
              <w:t>D5.7</w:t>
            </w:r>
          </w:p>
        </w:tc>
        <w:tc>
          <w:tcPr>
            <w:tcW w:w="5315" w:type="dxa"/>
            <w:tcBorders>
              <w:top w:val="single" w:sz="4" w:space="0" w:color="4472C4"/>
              <w:bottom w:val="single" w:sz="4" w:space="0" w:color="4472C4"/>
            </w:tcBorders>
          </w:tcPr>
          <w:p w14:paraId="325949D7" w14:textId="77777777" w:rsidR="00E30584" w:rsidRPr="00E17B36" w:rsidRDefault="00E17B36">
            <w:pPr>
              <w:widowControl w:val="0"/>
              <w:jc w:val="left"/>
              <w:rPr>
                <w:rFonts w:cs="Arial"/>
                <w:szCs w:val="20"/>
                <w:highlight w:val="yellow"/>
                <w:lang w:val="en-GB"/>
              </w:rPr>
            </w:pPr>
            <w:r w:rsidRPr="00E17B36">
              <w:rPr>
                <w:lang w:val="en-GB"/>
              </w:rPr>
              <w:t>List of new LEAP-RE community members</w:t>
            </w:r>
          </w:p>
        </w:tc>
        <w:tc>
          <w:tcPr>
            <w:tcW w:w="1403" w:type="dxa"/>
            <w:tcBorders>
              <w:top w:val="single" w:sz="4" w:space="0" w:color="4472C4"/>
              <w:bottom w:val="single" w:sz="4" w:space="0" w:color="4472C4"/>
            </w:tcBorders>
          </w:tcPr>
          <w:p w14:paraId="26728902" w14:textId="77777777" w:rsidR="00E30584" w:rsidRPr="00E17B36" w:rsidRDefault="00E17B36">
            <w:pPr>
              <w:widowControl w:val="0"/>
              <w:jc w:val="center"/>
              <w:rPr>
                <w:rFonts w:cs="Arial"/>
                <w:szCs w:val="20"/>
                <w:lang w:val="en-GB"/>
              </w:rPr>
            </w:pPr>
            <w:r w:rsidRPr="00E17B36">
              <w:rPr>
                <w:rFonts w:cs="Arial"/>
                <w:szCs w:val="20"/>
                <w:lang w:val="en-GB"/>
              </w:rPr>
              <w:t>M53</w:t>
            </w:r>
          </w:p>
          <w:p w14:paraId="12FEEBA5" w14:textId="77777777" w:rsidR="00E30584" w:rsidRPr="00E17B36" w:rsidRDefault="00E17B36">
            <w:pPr>
              <w:widowControl w:val="0"/>
              <w:jc w:val="center"/>
              <w:rPr>
                <w:rFonts w:cs="Arial"/>
                <w:szCs w:val="20"/>
                <w:lang w:val="en-GB"/>
              </w:rPr>
            </w:pPr>
            <w:r w:rsidRPr="00E17B36">
              <w:rPr>
                <w:rFonts w:cs="Arial"/>
                <w:b/>
                <w:color w:val="003399"/>
                <w:szCs w:val="20"/>
                <w:lang w:val="en-GB"/>
              </w:rPr>
              <w:t>Feb. 2025</w:t>
            </w:r>
          </w:p>
        </w:tc>
        <w:tc>
          <w:tcPr>
            <w:tcW w:w="1695" w:type="dxa"/>
            <w:tcBorders>
              <w:top w:val="single" w:sz="4" w:space="0" w:color="4472C4"/>
              <w:bottom w:val="single" w:sz="4" w:space="0" w:color="4472C4"/>
            </w:tcBorders>
          </w:tcPr>
          <w:p w14:paraId="58A2CB38" w14:textId="77777777" w:rsidR="00E30584" w:rsidRPr="00E17B36" w:rsidRDefault="00E17B36">
            <w:pPr>
              <w:widowControl w:val="0"/>
              <w:jc w:val="left"/>
              <w:rPr>
                <w:rFonts w:cs="Arial"/>
                <w:szCs w:val="20"/>
                <w:highlight w:val="yellow"/>
                <w:lang w:val="en-GB"/>
              </w:rPr>
            </w:pPr>
            <w:r w:rsidRPr="00E17B36">
              <w:rPr>
                <w:rFonts w:cs="Arial"/>
                <w:szCs w:val="20"/>
                <w:lang w:val="en-GB"/>
              </w:rPr>
              <w:t>DLR - Stefan A. Haffner</w:t>
            </w:r>
          </w:p>
        </w:tc>
      </w:tr>
      <w:tr w:rsidR="00E30584" w:rsidRPr="00E17B36" w14:paraId="51B84199" w14:textId="77777777">
        <w:tc>
          <w:tcPr>
            <w:tcW w:w="663" w:type="dxa"/>
            <w:vMerge/>
            <w:tcBorders>
              <w:top w:val="single" w:sz="4" w:space="0" w:color="4472C4"/>
              <w:bottom w:val="single" w:sz="4" w:space="0" w:color="000000"/>
            </w:tcBorders>
          </w:tcPr>
          <w:p w14:paraId="55006DA2" w14:textId="77777777" w:rsidR="00E30584" w:rsidRPr="00E17B36" w:rsidRDefault="00E30584">
            <w:pPr>
              <w:widowControl w:val="0"/>
              <w:jc w:val="left"/>
              <w:rPr>
                <w:rFonts w:cs="Arial"/>
                <w:b/>
                <w:bCs/>
                <w:szCs w:val="20"/>
                <w:lang w:val="en-GB"/>
              </w:rPr>
            </w:pPr>
          </w:p>
        </w:tc>
        <w:tc>
          <w:tcPr>
            <w:tcW w:w="1130" w:type="dxa"/>
            <w:tcBorders>
              <w:top w:val="single" w:sz="4" w:space="0" w:color="4472C4"/>
              <w:bottom w:val="single" w:sz="4" w:space="0" w:color="4472C4"/>
            </w:tcBorders>
          </w:tcPr>
          <w:p w14:paraId="0C7ACE86" w14:textId="77777777" w:rsidR="00E30584" w:rsidRPr="00E17B36" w:rsidRDefault="00E17B36">
            <w:pPr>
              <w:widowControl w:val="0"/>
              <w:jc w:val="left"/>
              <w:rPr>
                <w:rFonts w:cs="Arial"/>
                <w:b/>
                <w:bCs/>
                <w:szCs w:val="20"/>
                <w:lang w:val="en-GB"/>
              </w:rPr>
            </w:pPr>
            <w:r w:rsidRPr="00E17B36">
              <w:rPr>
                <w:rFonts w:cs="Arial"/>
                <w:b/>
                <w:bCs/>
                <w:szCs w:val="20"/>
                <w:lang w:val="en-GB"/>
              </w:rPr>
              <w:t>D5.10</w:t>
            </w:r>
          </w:p>
        </w:tc>
        <w:tc>
          <w:tcPr>
            <w:tcW w:w="5315" w:type="dxa"/>
            <w:tcBorders>
              <w:top w:val="single" w:sz="4" w:space="0" w:color="4472C4"/>
              <w:bottom w:val="single" w:sz="4" w:space="0" w:color="4472C4"/>
            </w:tcBorders>
          </w:tcPr>
          <w:p w14:paraId="5E51A905" w14:textId="77777777" w:rsidR="00E30584" w:rsidRPr="00E17B36" w:rsidRDefault="00E17B36">
            <w:pPr>
              <w:widowControl w:val="0"/>
              <w:jc w:val="left"/>
              <w:rPr>
                <w:rFonts w:cs="Arial"/>
                <w:szCs w:val="20"/>
                <w:highlight w:val="yellow"/>
                <w:lang w:val="en-GB"/>
              </w:rPr>
            </w:pPr>
            <w:r w:rsidRPr="00E17B36">
              <w:rPr>
                <w:lang w:val="en-GB"/>
              </w:rPr>
              <w:t>Strategy guidelines and plan for the design of the long-term partnership</w:t>
            </w:r>
          </w:p>
        </w:tc>
        <w:tc>
          <w:tcPr>
            <w:tcW w:w="1403" w:type="dxa"/>
            <w:tcBorders>
              <w:top w:val="single" w:sz="4" w:space="0" w:color="4472C4"/>
              <w:bottom w:val="single" w:sz="4" w:space="0" w:color="4472C4"/>
            </w:tcBorders>
          </w:tcPr>
          <w:p w14:paraId="7DCE0373" w14:textId="77777777" w:rsidR="00E30584" w:rsidRPr="00E17B36" w:rsidRDefault="00E17B36">
            <w:pPr>
              <w:widowControl w:val="0"/>
              <w:jc w:val="center"/>
              <w:rPr>
                <w:rFonts w:cs="Arial"/>
                <w:szCs w:val="20"/>
                <w:lang w:val="en-GB"/>
              </w:rPr>
            </w:pPr>
            <w:r w:rsidRPr="00E17B36">
              <w:rPr>
                <w:rFonts w:cs="Arial"/>
                <w:szCs w:val="20"/>
                <w:lang w:val="en-GB"/>
              </w:rPr>
              <w:t>M53</w:t>
            </w:r>
          </w:p>
          <w:p w14:paraId="63673C6D" w14:textId="77777777" w:rsidR="00E30584" w:rsidRPr="00E17B36" w:rsidRDefault="00E17B36">
            <w:pPr>
              <w:widowControl w:val="0"/>
              <w:jc w:val="center"/>
              <w:rPr>
                <w:rFonts w:cs="Arial"/>
                <w:szCs w:val="20"/>
                <w:lang w:val="en-GB"/>
              </w:rPr>
            </w:pPr>
            <w:r w:rsidRPr="00E17B36">
              <w:rPr>
                <w:rFonts w:cs="Arial"/>
                <w:b/>
                <w:color w:val="003399"/>
                <w:szCs w:val="20"/>
                <w:lang w:val="en-GB"/>
              </w:rPr>
              <w:t>Feb. 2025</w:t>
            </w:r>
          </w:p>
        </w:tc>
        <w:tc>
          <w:tcPr>
            <w:tcW w:w="1695" w:type="dxa"/>
            <w:tcBorders>
              <w:top w:val="single" w:sz="4" w:space="0" w:color="4472C4"/>
              <w:bottom w:val="single" w:sz="4" w:space="0" w:color="4472C4"/>
            </w:tcBorders>
          </w:tcPr>
          <w:p w14:paraId="0A85FFF0" w14:textId="77777777" w:rsidR="00E30584" w:rsidRPr="00E17B36" w:rsidRDefault="00E17B36">
            <w:pPr>
              <w:widowControl w:val="0"/>
              <w:jc w:val="left"/>
              <w:rPr>
                <w:rFonts w:cs="Arial"/>
                <w:szCs w:val="20"/>
                <w:highlight w:val="yellow"/>
                <w:lang w:val="en-GB"/>
              </w:rPr>
            </w:pPr>
            <w:r w:rsidRPr="00E17B36">
              <w:rPr>
                <w:rFonts w:cs="Arial"/>
                <w:szCs w:val="20"/>
                <w:lang w:val="en-GB"/>
              </w:rPr>
              <w:t>DLR – Stefan A. Haffner</w:t>
            </w:r>
          </w:p>
        </w:tc>
      </w:tr>
      <w:tr w:rsidR="00E30584" w:rsidRPr="00E17B36" w14:paraId="4B7691EF" w14:textId="77777777">
        <w:tc>
          <w:tcPr>
            <w:tcW w:w="663" w:type="dxa"/>
            <w:vMerge/>
            <w:tcBorders>
              <w:top w:val="single" w:sz="4" w:space="0" w:color="4472C4"/>
              <w:bottom w:val="single" w:sz="4" w:space="0" w:color="000000"/>
            </w:tcBorders>
          </w:tcPr>
          <w:p w14:paraId="24B97941" w14:textId="77777777" w:rsidR="00E30584" w:rsidRPr="00E17B36" w:rsidRDefault="00E30584">
            <w:pPr>
              <w:widowControl w:val="0"/>
              <w:jc w:val="left"/>
              <w:rPr>
                <w:rFonts w:cs="Arial"/>
                <w:b/>
                <w:bCs/>
                <w:szCs w:val="20"/>
                <w:lang w:val="en-GB"/>
              </w:rPr>
            </w:pPr>
          </w:p>
        </w:tc>
        <w:tc>
          <w:tcPr>
            <w:tcW w:w="1130" w:type="dxa"/>
            <w:tcBorders>
              <w:top w:val="single" w:sz="4" w:space="0" w:color="4472C4"/>
              <w:bottom w:val="single" w:sz="4" w:space="0" w:color="4472C4"/>
            </w:tcBorders>
          </w:tcPr>
          <w:p w14:paraId="7A6D70F3" w14:textId="77777777" w:rsidR="00E30584" w:rsidRPr="00E17B36" w:rsidRDefault="00E17B36">
            <w:pPr>
              <w:widowControl w:val="0"/>
              <w:jc w:val="left"/>
              <w:rPr>
                <w:rFonts w:cs="Arial"/>
                <w:b/>
                <w:bCs/>
                <w:szCs w:val="20"/>
                <w:lang w:val="en-GB"/>
              </w:rPr>
            </w:pPr>
            <w:r w:rsidRPr="00E17B36">
              <w:rPr>
                <w:rFonts w:cs="Arial"/>
                <w:b/>
                <w:bCs/>
                <w:szCs w:val="20"/>
                <w:lang w:val="en-GB"/>
              </w:rPr>
              <w:t>D5.9</w:t>
            </w:r>
          </w:p>
        </w:tc>
        <w:tc>
          <w:tcPr>
            <w:tcW w:w="5315" w:type="dxa"/>
            <w:tcBorders>
              <w:top w:val="single" w:sz="4" w:space="0" w:color="4472C4"/>
              <w:bottom w:val="single" w:sz="4" w:space="0" w:color="4472C4"/>
            </w:tcBorders>
          </w:tcPr>
          <w:p w14:paraId="53931F46" w14:textId="77777777" w:rsidR="00E30584" w:rsidRPr="00E17B36" w:rsidRDefault="00E17B36">
            <w:pPr>
              <w:widowControl w:val="0"/>
              <w:jc w:val="left"/>
              <w:rPr>
                <w:rFonts w:cs="Arial"/>
                <w:szCs w:val="20"/>
                <w:highlight w:val="yellow"/>
                <w:lang w:val="en-GB"/>
              </w:rPr>
            </w:pPr>
            <w:r w:rsidRPr="00E17B36">
              <w:rPr>
                <w:lang w:val="en-GB"/>
              </w:rPr>
              <w:t>Report about Twinning &amp; Teaming &amp; Pooling activities</w:t>
            </w:r>
          </w:p>
        </w:tc>
        <w:tc>
          <w:tcPr>
            <w:tcW w:w="1403" w:type="dxa"/>
            <w:tcBorders>
              <w:top w:val="single" w:sz="4" w:space="0" w:color="4472C4"/>
              <w:bottom w:val="single" w:sz="4" w:space="0" w:color="4472C4"/>
            </w:tcBorders>
          </w:tcPr>
          <w:p w14:paraId="4E23AA27" w14:textId="77777777" w:rsidR="00E30584" w:rsidRPr="00E17B36" w:rsidRDefault="00E17B36">
            <w:pPr>
              <w:widowControl w:val="0"/>
              <w:jc w:val="center"/>
              <w:rPr>
                <w:rFonts w:cs="Arial"/>
                <w:szCs w:val="20"/>
                <w:lang w:val="en-GB"/>
              </w:rPr>
            </w:pPr>
            <w:r w:rsidRPr="00E17B36">
              <w:rPr>
                <w:rFonts w:cs="Arial"/>
                <w:szCs w:val="20"/>
                <w:lang w:val="en-GB"/>
              </w:rPr>
              <w:t>M58</w:t>
            </w:r>
          </w:p>
          <w:p w14:paraId="49437F52" w14:textId="77777777" w:rsidR="00E30584" w:rsidRPr="00E17B36" w:rsidRDefault="00E17B36">
            <w:pPr>
              <w:widowControl w:val="0"/>
              <w:jc w:val="center"/>
              <w:rPr>
                <w:rFonts w:cs="Arial"/>
                <w:szCs w:val="20"/>
                <w:lang w:val="en-GB"/>
              </w:rPr>
            </w:pPr>
            <w:r w:rsidRPr="00E17B36">
              <w:rPr>
                <w:rFonts w:cs="Arial"/>
                <w:b/>
                <w:color w:val="003399"/>
                <w:szCs w:val="20"/>
                <w:lang w:val="en-GB"/>
              </w:rPr>
              <w:t>Jul. 2025</w:t>
            </w:r>
          </w:p>
        </w:tc>
        <w:tc>
          <w:tcPr>
            <w:tcW w:w="1695" w:type="dxa"/>
            <w:tcBorders>
              <w:top w:val="single" w:sz="4" w:space="0" w:color="4472C4"/>
              <w:bottom w:val="single" w:sz="4" w:space="0" w:color="4472C4"/>
            </w:tcBorders>
          </w:tcPr>
          <w:p w14:paraId="3D784EDF" w14:textId="77777777" w:rsidR="00E30584" w:rsidRPr="00E17B36" w:rsidRDefault="00E17B36">
            <w:pPr>
              <w:widowControl w:val="0"/>
              <w:jc w:val="left"/>
              <w:rPr>
                <w:rFonts w:cs="Arial"/>
                <w:szCs w:val="20"/>
                <w:highlight w:val="yellow"/>
                <w:lang w:val="en-GB"/>
              </w:rPr>
            </w:pPr>
            <w:r w:rsidRPr="00E17B36">
              <w:rPr>
                <w:rFonts w:cs="Arial"/>
                <w:szCs w:val="20"/>
                <w:lang w:val="en-GB"/>
              </w:rPr>
              <w:t xml:space="preserve">MESRS – </w:t>
            </w:r>
            <w:proofErr w:type="spellStart"/>
            <w:r w:rsidRPr="00E17B36">
              <w:rPr>
                <w:lang w:val="en-GB"/>
              </w:rPr>
              <w:t>Mokthar</w:t>
            </w:r>
            <w:proofErr w:type="spellEnd"/>
            <w:r w:rsidRPr="00E17B36">
              <w:rPr>
                <w:lang w:val="en-GB"/>
              </w:rPr>
              <w:t xml:space="preserve"> </w:t>
            </w:r>
            <w:proofErr w:type="spellStart"/>
            <w:r w:rsidRPr="00E17B36">
              <w:rPr>
                <w:lang w:val="en-GB"/>
              </w:rPr>
              <w:t>Sellami</w:t>
            </w:r>
            <w:proofErr w:type="spellEnd"/>
            <w:r w:rsidRPr="00E17B36">
              <w:rPr>
                <w:rFonts w:cs="Arial"/>
                <w:szCs w:val="20"/>
                <w:highlight w:val="yellow"/>
                <w:lang w:val="en-GB"/>
              </w:rPr>
              <w:t xml:space="preserve"> </w:t>
            </w:r>
          </w:p>
        </w:tc>
      </w:tr>
      <w:tr w:rsidR="00E30584" w:rsidRPr="00E17B36" w14:paraId="172AC571" w14:textId="77777777">
        <w:tc>
          <w:tcPr>
            <w:tcW w:w="663" w:type="dxa"/>
            <w:vMerge/>
            <w:tcBorders>
              <w:top w:val="single" w:sz="4" w:space="0" w:color="4472C4"/>
              <w:bottom w:val="single" w:sz="4" w:space="0" w:color="000000"/>
            </w:tcBorders>
          </w:tcPr>
          <w:p w14:paraId="1EC95E42" w14:textId="77777777" w:rsidR="00E30584" w:rsidRPr="00E17B36" w:rsidRDefault="00E30584">
            <w:pPr>
              <w:widowControl w:val="0"/>
              <w:jc w:val="left"/>
              <w:rPr>
                <w:rFonts w:cs="Arial"/>
                <w:b/>
                <w:bCs/>
                <w:szCs w:val="20"/>
                <w:lang w:val="en-GB"/>
              </w:rPr>
            </w:pPr>
          </w:p>
        </w:tc>
        <w:tc>
          <w:tcPr>
            <w:tcW w:w="1130" w:type="dxa"/>
            <w:tcBorders>
              <w:top w:val="single" w:sz="4" w:space="0" w:color="4472C4"/>
              <w:bottom w:val="single" w:sz="4" w:space="0" w:color="000000"/>
            </w:tcBorders>
          </w:tcPr>
          <w:p w14:paraId="2E31DB0D" w14:textId="77777777" w:rsidR="00E30584" w:rsidRPr="00E17B36" w:rsidRDefault="00E17B36">
            <w:pPr>
              <w:widowControl w:val="0"/>
              <w:jc w:val="left"/>
              <w:rPr>
                <w:rFonts w:cs="Arial"/>
                <w:b/>
                <w:bCs/>
                <w:szCs w:val="20"/>
                <w:lang w:val="en-GB"/>
              </w:rPr>
            </w:pPr>
            <w:r w:rsidRPr="00E17B36">
              <w:rPr>
                <w:rFonts w:cs="Arial"/>
                <w:b/>
                <w:bCs/>
                <w:szCs w:val="20"/>
                <w:lang w:val="en-GB"/>
              </w:rPr>
              <w:t>D5.3</w:t>
            </w:r>
          </w:p>
        </w:tc>
        <w:tc>
          <w:tcPr>
            <w:tcW w:w="5315" w:type="dxa"/>
            <w:tcBorders>
              <w:top w:val="single" w:sz="4" w:space="0" w:color="4472C4"/>
              <w:bottom w:val="single" w:sz="4" w:space="0" w:color="000000"/>
            </w:tcBorders>
          </w:tcPr>
          <w:p w14:paraId="49AD49BA" w14:textId="77777777" w:rsidR="00E30584" w:rsidRPr="00E17B36" w:rsidRDefault="00E17B36">
            <w:pPr>
              <w:widowControl w:val="0"/>
              <w:jc w:val="left"/>
              <w:rPr>
                <w:rFonts w:cs="Arial"/>
                <w:szCs w:val="20"/>
                <w:highlight w:val="yellow"/>
                <w:lang w:val="en-GB"/>
              </w:rPr>
            </w:pPr>
            <w:r w:rsidRPr="00E17B36">
              <w:rPr>
                <w:lang w:val="en-GB"/>
              </w:rPr>
              <w:t>Report on Evaluation and Learning</w:t>
            </w:r>
          </w:p>
        </w:tc>
        <w:tc>
          <w:tcPr>
            <w:tcW w:w="1403" w:type="dxa"/>
            <w:tcBorders>
              <w:top w:val="single" w:sz="4" w:space="0" w:color="4472C4"/>
              <w:bottom w:val="single" w:sz="4" w:space="0" w:color="000000"/>
            </w:tcBorders>
          </w:tcPr>
          <w:p w14:paraId="17F253C4" w14:textId="77777777" w:rsidR="00E30584" w:rsidRPr="00E17B36" w:rsidRDefault="00E17B36">
            <w:pPr>
              <w:widowControl w:val="0"/>
              <w:jc w:val="center"/>
              <w:rPr>
                <w:rFonts w:cs="Arial"/>
                <w:szCs w:val="20"/>
                <w:lang w:val="en-GB"/>
              </w:rPr>
            </w:pPr>
            <w:r w:rsidRPr="00E17B36">
              <w:rPr>
                <w:rFonts w:cs="Arial"/>
                <w:szCs w:val="20"/>
                <w:lang w:val="en-GB"/>
              </w:rPr>
              <w:t>M61</w:t>
            </w:r>
          </w:p>
          <w:p w14:paraId="46844EF5" w14:textId="77777777" w:rsidR="00E30584" w:rsidRPr="00E17B36" w:rsidRDefault="00E17B36">
            <w:pPr>
              <w:widowControl w:val="0"/>
              <w:jc w:val="center"/>
              <w:rPr>
                <w:rFonts w:cs="Arial"/>
                <w:szCs w:val="20"/>
                <w:lang w:val="en-GB"/>
              </w:rPr>
            </w:pPr>
            <w:r w:rsidRPr="00E17B36">
              <w:rPr>
                <w:rFonts w:cs="Arial"/>
                <w:b/>
                <w:color w:val="003399"/>
                <w:szCs w:val="20"/>
                <w:lang w:val="en-GB"/>
              </w:rPr>
              <w:t>Oct. 2025</w:t>
            </w:r>
          </w:p>
        </w:tc>
        <w:tc>
          <w:tcPr>
            <w:tcW w:w="1695" w:type="dxa"/>
            <w:tcBorders>
              <w:top w:val="single" w:sz="4" w:space="0" w:color="4472C4"/>
              <w:bottom w:val="single" w:sz="4" w:space="0" w:color="000000"/>
            </w:tcBorders>
          </w:tcPr>
          <w:p w14:paraId="5CD5F527" w14:textId="77777777" w:rsidR="00E30584" w:rsidRPr="00E17B36" w:rsidRDefault="00E17B36">
            <w:pPr>
              <w:widowControl w:val="0"/>
              <w:jc w:val="left"/>
              <w:rPr>
                <w:rFonts w:cs="Arial"/>
                <w:szCs w:val="20"/>
                <w:highlight w:val="yellow"/>
                <w:lang w:val="en-GB"/>
              </w:rPr>
            </w:pPr>
            <w:r w:rsidRPr="00E17B36">
              <w:rPr>
                <w:rFonts w:cs="Arial"/>
                <w:szCs w:val="20"/>
                <w:lang w:val="en-GB"/>
              </w:rPr>
              <w:t>UEFISCDI - Elena SIMION</w:t>
            </w:r>
          </w:p>
        </w:tc>
      </w:tr>
    </w:tbl>
    <w:p w14:paraId="5EE54595" w14:textId="77777777" w:rsidR="00E30584" w:rsidRPr="00E17B36" w:rsidRDefault="00E30584">
      <w:pPr>
        <w:rPr>
          <w:lang w:val="en-GB"/>
        </w:rPr>
      </w:pPr>
    </w:p>
    <w:p w14:paraId="1CAB548D" w14:textId="77777777" w:rsidR="00E30584" w:rsidRPr="00E17B36" w:rsidRDefault="00E17B36">
      <w:pPr>
        <w:spacing w:before="0" w:after="160" w:line="259" w:lineRule="auto"/>
        <w:jc w:val="left"/>
        <w:rPr>
          <w:lang w:val="en-GB"/>
        </w:rPr>
      </w:pPr>
      <w:r w:rsidRPr="00E17B36">
        <w:rPr>
          <w:lang w:val="en-GB"/>
        </w:rPr>
        <w:br w:type="page"/>
      </w:r>
    </w:p>
    <w:p w14:paraId="73D75C84" w14:textId="77777777" w:rsidR="00E30584" w:rsidRPr="00E17B36" w:rsidRDefault="00E30584">
      <w:pPr>
        <w:rPr>
          <w:lang w:val="en-GB"/>
        </w:rPr>
      </w:pPr>
    </w:p>
    <w:p w14:paraId="2805361B" w14:textId="77777777" w:rsidR="00E30584" w:rsidRPr="00E17B36" w:rsidRDefault="00E17B36">
      <w:pPr>
        <w:pStyle w:val="Heading2"/>
      </w:pPr>
      <w:bookmarkStart w:id="278" w:name="_Toc64621548"/>
      <w:r w:rsidRPr="00E17B36">
        <w:t>Milestones</w:t>
      </w:r>
      <w:bookmarkEnd w:id="278"/>
      <w:r w:rsidRPr="00E17B36">
        <w:t xml:space="preserve"> </w:t>
      </w:r>
    </w:p>
    <w:tbl>
      <w:tblPr>
        <w:tblW w:w="9639" w:type="dxa"/>
        <w:tblLayout w:type="fixed"/>
        <w:tblLook w:val="01E0" w:firstRow="1" w:lastRow="1" w:firstColumn="1" w:lastColumn="1" w:noHBand="0" w:noVBand="0"/>
      </w:tblPr>
      <w:tblGrid>
        <w:gridCol w:w="1132"/>
        <w:gridCol w:w="3119"/>
        <w:gridCol w:w="2268"/>
        <w:gridCol w:w="1418"/>
        <w:gridCol w:w="1702"/>
      </w:tblGrid>
      <w:tr w:rsidR="00E30584" w:rsidRPr="00E17B36" w14:paraId="7E45D11C" w14:textId="77777777">
        <w:tc>
          <w:tcPr>
            <w:tcW w:w="1132" w:type="dxa"/>
            <w:tcBorders>
              <w:top w:val="single" w:sz="4" w:space="0" w:color="000000"/>
              <w:bottom w:val="single" w:sz="4" w:space="0" w:color="4472C4"/>
            </w:tcBorders>
          </w:tcPr>
          <w:p w14:paraId="6AF970EA"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Number</w:t>
            </w:r>
          </w:p>
        </w:tc>
        <w:tc>
          <w:tcPr>
            <w:tcW w:w="3119" w:type="dxa"/>
            <w:tcBorders>
              <w:top w:val="single" w:sz="4" w:space="0" w:color="000000"/>
              <w:bottom w:val="single" w:sz="4" w:space="0" w:color="4472C4"/>
            </w:tcBorders>
          </w:tcPr>
          <w:p w14:paraId="7E6DA94E"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Title</w:t>
            </w:r>
          </w:p>
        </w:tc>
        <w:tc>
          <w:tcPr>
            <w:tcW w:w="2268" w:type="dxa"/>
            <w:tcBorders>
              <w:top w:val="single" w:sz="4" w:space="0" w:color="000000"/>
              <w:bottom w:val="single" w:sz="4" w:space="0" w:color="4472C4"/>
            </w:tcBorders>
          </w:tcPr>
          <w:p w14:paraId="50050F8B"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 xml:space="preserve">Verification </w:t>
            </w:r>
            <w:proofErr w:type="gramStart"/>
            <w:r w:rsidRPr="00E17B36">
              <w:rPr>
                <w:rFonts w:cs="Arial"/>
                <w:b/>
                <w:bCs/>
                <w:szCs w:val="20"/>
                <w:lang w:val="en-GB"/>
              </w:rPr>
              <w:t>mean</w:t>
            </w:r>
            <w:proofErr w:type="gramEnd"/>
            <w:r w:rsidRPr="00E17B36">
              <w:rPr>
                <w:rFonts w:cs="Arial"/>
                <w:b/>
                <w:bCs/>
                <w:szCs w:val="20"/>
                <w:lang w:val="en-GB"/>
              </w:rPr>
              <w:t xml:space="preserve"> </w:t>
            </w:r>
          </w:p>
        </w:tc>
        <w:tc>
          <w:tcPr>
            <w:tcW w:w="1418" w:type="dxa"/>
            <w:tcBorders>
              <w:top w:val="single" w:sz="4" w:space="0" w:color="000000"/>
              <w:bottom w:val="single" w:sz="4" w:space="0" w:color="4472C4"/>
            </w:tcBorders>
          </w:tcPr>
          <w:p w14:paraId="6D322B39" w14:textId="77777777" w:rsidR="00E30584" w:rsidRPr="00E17B36" w:rsidRDefault="00E17B36">
            <w:pPr>
              <w:widowControl w:val="0"/>
              <w:spacing w:line="260" w:lineRule="atLeast"/>
              <w:jc w:val="center"/>
              <w:rPr>
                <w:rFonts w:cs="Arial"/>
                <w:b/>
                <w:bCs/>
                <w:szCs w:val="20"/>
                <w:lang w:val="en-GB"/>
              </w:rPr>
            </w:pPr>
            <w:r w:rsidRPr="00E17B36">
              <w:rPr>
                <w:rFonts w:cs="Arial"/>
                <w:b/>
                <w:bCs/>
                <w:szCs w:val="20"/>
                <w:lang w:val="en-GB"/>
              </w:rPr>
              <w:t>Due Date</w:t>
            </w:r>
          </w:p>
        </w:tc>
        <w:tc>
          <w:tcPr>
            <w:tcW w:w="1702" w:type="dxa"/>
            <w:tcBorders>
              <w:top w:val="single" w:sz="4" w:space="0" w:color="000000"/>
              <w:bottom w:val="single" w:sz="4" w:space="0" w:color="4472C4"/>
            </w:tcBorders>
          </w:tcPr>
          <w:p w14:paraId="38B120D8"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Responsible</w:t>
            </w:r>
          </w:p>
        </w:tc>
      </w:tr>
      <w:tr w:rsidR="00E30584" w:rsidRPr="00E17B36" w14:paraId="7AE9F7DE" w14:textId="77777777">
        <w:tc>
          <w:tcPr>
            <w:tcW w:w="1132" w:type="dxa"/>
            <w:tcBorders>
              <w:top w:val="single" w:sz="4" w:space="0" w:color="4472C4"/>
              <w:bottom w:val="single" w:sz="4" w:space="0" w:color="000000"/>
            </w:tcBorders>
          </w:tcPr>
          <w:p w14:paraId="57742CC9" w14:textId="77777777" w:rsidR="00E30584" w:rsidRPr="00E17B36" w:rsidRDefault="00E17B36">
            <w:pPr>
              <w:widowControl w:val="0"/>
              <w:jc w:val="left"/>
              <w:rPr>
                <w:rFonts w:cs="Arial"/>
                <w:szCs w:val="20"/>
                <w:lang w:val="en-GB"/>
              </w:rPr>
            </w:pPr>
            <w:r w:rsidRPr="00E17B36">
              <w:rPr>
                <w:rFonts w:cs="Arial"/>
                <w:szCs w:val="20"/>
                <w:lang w:val="en-GB"/>
              </w:rPr>
              <w:t>MS5</w:t>
            </w:r>
          </w:p>
        </w:tc>
        <w:tc>
          <w:tcPr>
            <w:tcW w:w="3119" w:type="dxa"/>
            <w:tcBorders>
              <w:top w:val="single" w:sz="4" w:space="0" w:color="4472C4"/>
              <w:bottom w:val="single" w:sz="4" w:space="0" w:color="000000"/>
            </w:tcBorders>
          </w:tcPr>
          <w:p w14:paraId="1EE7008D" w14:textId="77777777" w:rsidR="00E30584" w:rsidRPr="00E17B36" w:rsidRDefault="00E17B36">
            <w:pPr>
              <w:widowControl w:val="0"/>
              <w:jc w:val="left"/>
              <w:rPr>
                <w:rFonts w:cs="Arial"/>
                <w:szCs w:val="20"/>
                <w:highlight w:val="yellow"/>
                <w:lang w:val="en-GB"/>
              </w:rPr>
            </w:pPr>
            <w:r w:rsidRPr="00E17B36">
              <w:rPr>
                <w:rFonts w:cs="Arial"/>
                <w:szCs w:val="20"/>
                <w:lang w:val="en-GB"/>
              </w:rPr>
              <w:t>Launch of the future partnership</w:t>
            </w:r>
          </w:p>
        </w:tc>
        <w:tc>
          <w:tcPr>
            <w:tcW w:w="2268" w:type="dxa"/>
            <w:tcBorders>
              <w:top w:val="single" w:sz="4" w:space="0" w:color="4472C4"/>
              <w:bottom w:val="single" w:sz="4" w:space="0" w:color="000000"/>
            </w:tcBorders>
          </w:tcPr>
          <w:p w14:paraId="1F0CD96C" w14:textId="77777777" w:rsidR="00E30584" w:rsidRPr="00E17B36" w:rsidRDefault="00E17B36">
            <w:pPr>
              <w:widowControl w:val="0"/>
              <w:jc w:val="left"/>
              <w:rPr>
                <w:rFonts w:cs="Arial"/>
                <w:lang w:val="en-GB"/>
              </w:rPr>
            </w:pPr>
            <w:r w:rsidRPr="00E17B36">
              <w:rPr>
                <w:rFonts w:cs="Arial"/>
                <w:lang w:val="en-GB"/>
              </w:rPr>
              <w:t xml:space="preserve">Firm/signed </w:t>
            </w:r>
            <w:proofErr w:type="spellStart"/>
            <w:r w:rsidRPr="00E17B36">
              <w:rPr>
                <w:rFonts w:cs="Arial"/>
                <w:lang w:val="en-GB"/>
              </w:rPr>
              <w:t>commiment</w:t>
            </w:r>
            <w:proofErr w:type="spellEnd"/>
            <w:r w:rsidRPr="00E17B36">
              <w:rPr>
                <w:rFonts w:cs="Arial"/>
                <w:lang w:val="en-GB"/>
              </w:rPr>
              <w:t xml:space="preserve"> from interested parties</w:t>
            </w:r>
          </w:p>
        </w:tc>
        <w:tc>
          <w:tcPr>
            <w:tcW w:w="1418" w:type="dxa"/>
            <w:tcBorders>
              <w:top w:val="single" w:sz="4" w:space="0" w:color="4472C4"/>
              <w:bottom w:val="single" w:sz="4" w:space="0" w:color="000000"/>
            </w:tcBorders>
          </w:tcPr>
          <w:p w14:paraId="4AFDC08D" w14:textId="77777777" w:rsidR="00E30584" w:rsidRPr="00E17B36" w:rsidRDefault="00E17B36">
            <w:pPr>
              <w:widowControl w:val="0"/>
              <w:jc w:val="center"/>
              <w:rPr>
                <w:rFonts w:cs="Arial"/>
                <w:lang w:val="en-GB"/>
              </w:rPr>
            </w:pPr>
            <w:r w:rsidRPr="00E17B36">
              <w:rPr>
                <w:rFonts w:cs="Arial"/>
                <w:lang w:val="en-GB"/>
              </w:rPr>
              <w:t>M58</w:t>
            </w:r>
          </w:p>
        </w:tc>
        <w:tc>
          <w:tcPr>
            <w:tcW w:w="1702" w:type="dxa"/>
            <w:tcBorders>
              <w:top w:val="single" w:sz="4" w:space="0" w:color="4472C4"/>
              <w:bottom w:val="single" w:sz="4" w:space="0" w:color="000000"/>
            </w:tcBorders>
          </w:tcPr>
          <w:p w14:paraId="03D0C388" w14:textId="77777777" w:rsidR="00E30584" w:rsidRPr="00E17B36" w:rsidRDefault="00E17B36">
            <w:pPr>
              <w:widowControl w:val="0"/>
              <w:jc w:val="left"/>
              <w:rPr>
                <w:highlight w:val="yellow"/>
                <w:lang w:val="en-GB"/>
              </w:rPr>
            </w:pPr>
            <w:r w:rsidRPr="00E17B36">
              <w:rPr>
                <w:rFonts w:cs="Arial"/>
                <w:szCs w:val="20"/>
                <w:lang w:val="en-GB"/>
              </w:rPr>
              <w:t xml:space="preserve">LGI – </w:t>
            </w:r>
            <w:proofErr w:type="spellStart"/>
            <w:r w:rsidRPr="00E17B36">
              <w:rPr>
                <w:rFonts w:cs="Arial"/>
                <w:szCs w:val="20"/>
                <w:lang w:val="en-GB"/>
              </w:rPr>
              <w:t>Niclette</w:t>
            </w:r>
            <w:proofErr w:type="spellEnd"/>
            <w:r w:rsidRPr="00E17B36">
              <w:rPr>
                <w:rFonts w:cs="Arial"/>
                <w:szCs w:val="20"/>
                <w:lang w:val="en-GB"/>
              </w:rPr>
              <w:t xml:space="preserve"> </w:t>
            </w:r>
            <w:proofErr w:type="spellStart"/>
            <w:r w:rsidRPr="00E17B36">
              <w:rPr>
                <w:rFonts w:cs="Arial"/>
                <w:szCs w:val="20"/>
                <w:lang w:val="en-GB"/>
              </w:rPr>
              <w:t>Bukasa</w:t>
            </w:r>
            <w:proofErr w:type="spellEnd"/>
            <w:r w:rsidRPr="00E17B36">
              <w:rPr>
                <w:rFonts w:cs="Arial"/>
                <w:szCs w:val="20"/>
                <w:lang w:val="en-GB"/>
              </w:rPr>
              <w:t xml:space="preserve"> </w:t>
            </w:r>
            <w:proofErr w:type="spellStart"/>
            <w:r w:rsidRPr="00E17B36">
              <w:rPr>
                <w:rFonts w:cs="Arial"/>
                <w:szCs w:val="20"/>
                <w:lang w:val="en-GB"/>
              </w:rPr>
              <w:t>Kampata</w:t>
            </w:r>
            <w:proofErr w:type="spellEnd"/>
            <w:r w:rsidRPr="00E17B36">
              <w:rPr>
                <w:rFonts w:cs="Arial"/>
                <w:szCs w:val="20"/>
                <w:highlight w:val="yellow"/>
                <w:lang w:val="en-GB"/>
              </w:rPr>
              <w:t xml:space="preserve"> </w:t>
            </w:r>
          </w:p>
        </w:tc>
      </w:tr>
    </w:tbl>
    <w:p w14:paraId="7CD6FA14" w14:textId="77777777" w:rsidR="00E30584" w:rsidRPr="00E17B36" w:rsidRDefault="00E17B36">
      <w:pPr>
        <w:pStyle w:val="Heading2"/>
        <w:rPr>
          <w:szCs w:val="20"/>
        </w:rPr>
      </w:pPr>
      <w:bookmarkStart w:id="279" w:name="_Toc64621549"/>
      <w:r w:rsidRPr="00E17B36">
        <w:t>Interaction/synergies with other WPs</w:t>
      </w:r>
      <w:bookmarkEnd w:id="279"/>
      <w:r w:rsidRPr="00E17B36">
        <w:rPr>
          <w:szCs w:val="20"/>
        </w:rPr>
        <w:t xml:space="preserve"> </w:t>
      </w:r>
    </w:p>
    <w:tbl>
      <w:tblPr>
        <w:tblW w:w="9592" w:type="dxa"/>
        <w:tblLayout w:type="fixed"/>
        <w:tblLook w:val="01E0" w:firstRow="1" w:lastRow="1" w:firstColumn="1" w:lastColumn="1" w:noHBand="0" w:noVBand="0"/>
      </w:tblPr>
      <w:tblGrid>
        <w:gridCol w:w="1321"/>
        <w:gridCol w:w="6287"/>
        <w:gridCol w:w="1984"/>
      </w:tblGrid>
      <w:tr w:rsidR="00E30584" w:rsidRPr="00E17B36" w14:paraId="5B8A288E" w14:textId="77777777">
        <w:trPr>
          <w:trHeight w:val="446"/>
          <w:tblHeader/>
        </w:trPr>
        <w:tc>
          <w:tcPr>
            <w:tcW w:w="1321" w:type="dxa"/>
            <w:tcBorders>
              <w:top w:val="single" w:sz="4" w:space="0" w:color="000000"/>
              <w:bottom w:val="single" w:sz="4" w:space="0" w:color="4472C4"/>
            </w:tcBorders>
            <w:shd w:val="clear" w:color="auto" w:fill="F2F2F2" w:themeFill="background1" w:themeFillShade="F2"/>
          </w:tcPr>
          <w:p w14:paraId="5E44C9F9"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Number</w:t>
            </w:r>
          </w:p>
        </w:tc>
        <w:tc>
          <w:tcPr>
            <w:tcW w:w="6287" w:type="dxa"/>
            <w:tcBorders>
              <w:top w:val="single" w:sz="4" w:space="0" w:color="000000"/>
              <w:bottom w:val="single" w:sz="4" w:space="0" w:color="4472C4"/>
            </w:tcBorders>
            <w:shd w:val="clear" w:color="auto" w:fill="F2F2F2" w:themeFill="background1" w:themeFillShade="F2"/>
          </w:tcPr>
          <w:p w14:paraId="10054747"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Interaction description</w:t>
            </w:r>
          </w:p>
        </w:tc>
        <w:tc>
          <w:tcPr>
            <w:tcW w:w="1984" w:type="dxa"/>
            <w:tcBorders>
              <w:top w:val="single" w:sz="4" w:space="0" w:color="000000"/>
              <w:bottom w:val="single" w:sz="4" w:space="0" w:color="4472C4"/>
            </w:tcBorders>
            <w:shd w:val="clear" w:color="auto" w:fill="F2F2F2" w:themeFill="background1" w:themeFillShade="F2"/>
          </w:tcPr>
          <w:p w14:paraId="358C1EE6" w14:textId="77777777" w:rsidR="00E30584" w:rsidRPr="00E17B36" w:rsidRDefault="00E17B36">
            <w:pPr>
              <w:widowControl w:val="0"/>
              <w:spacing w:line="260" w:lineRule="atLeast"/>
              <w:jc w:val="left"/>
              <w:rPr>
                <w:rFonts w:cs="Arial"/>
                <w:b/>
                <w:bCs/>
                <w:szCs w:val="20"/>
                <w:lang w:val="en-GB"/>
              </w:rPr>
            </w:pPr>
            <w:r w:rsidRPr="00E17B36">
              <w:rPr>
                <w:rFonts w:cs="Arial"/>
                <w:b/>
                <w:bCs/>
                <w:szCs w:val="20"/>
                <w:lang w:val="en-GB"/>
              </w:rPr>
              <w:t>Responsible</w:t>
            </w:r>
          </w:p>
        </w:tc>
      </w:tr>
      <w:tr w:rsidR="00E30584" w:rsidRPr="00E17B36" w14:paraId="698DAA1B" w14:textId="77777777">
        <w:trPr>
          <w:trHeight w:val="1390"/>
        </w:trPr>
        <w:tc>
          <w:tcPr>
            <w:tcW w:w="1321" w:type="dxa"/>
            <w:tcBorders>
              <w:top w:val="single" w:sz="4" w:space="0" w:color="4472C4"/>
              <w:bottom w:val="single" w:sz="4" w:space="0" w:color="4472C4"/>
            </w:tcBorders>
            <w:shd w:val="clear" w:color="auto" w:fill="FFFF00"/>
          </w:tcPr>
          <w:p w14:paraId="5E42C8F8" w14:textId="77777777" w:rsidR="00E30584" w:rsidRPr="00E17B36" w:rsidRDefault="00E17B36">
            <w:pPr>
              <w:widowControl w:val="0"/>
              <w:jc w:val="left"/>
              <w:rPr>
                <w:rFonts w:cs="Arial"/>
                <w:szCs w:val="20"/>
                <w:lang w:val="en-GB"/>
              </w:rPr>
            </w:pPr>
            <w:r w:rsidRPr="00E17B36">
              <w:rPr>
                <w:rFonts w:cs="Arial"/>
                <w:szCs w:val="20"/>
                <w:lang w:val="en-GB"/>
              </w:rPr>
              <w:t>1</w:t>
            </w:r>
          </w:p>
        </w:tc>
        <w:tc>
          <w:tcPr>
            <w:tcW w:w="6287" w:type="dxa"/>
            <w:tcBorders>
              <w:top w:val="single" w:sz="4" w:space="0" w:color="4472C4"/>
              <w:bottom w:val="single" w:sz="4" w:space="0" w:color="4472C4"/>
            </w:tcBorders>
            <w:shd w:val="clear" w:color="auto" w:fill="FFFF00"/>
          </w:tcPr>
          <w:p w14:paraId="4324B5D3" w14:textId="77777777" w:rsidR="00E30584" w:rsidRPr="00E17B36" w:rsidRDefault="00E17B36">
            <w:pPr>
              <w:widowControl w:val="0"/>
              <w:jc w:val="left"/>
              <w:rPr>
                <w:rFonts w:cs="Arial"/>
                <w:b/>
                <w:szCs w:val="20"/>
                <w:highlight w:val="yellow"/>
                <w:lang w:val="en-GB"/>
              </w:rPr>
            </w:pPr>
            <w:r w:rsidRPr="00E17B36">
              <w:rPr>
                <w:rFonts w:cs="Arial"/>
                <w:b/>
                <w:szCs w:val="20"/>
                <w:lang w:val="en-GB"/>
              </w:rPr>
              <w:t>Task 5.1: M&amp;E Concept and Impact Assessment</w:t>
            </w:r>
            <w:r w:rsidRPr="00E17B36">
              <w:rPr>
                <w:rFonts w:cs="Arial"/>
                <w:b/>
                <w:szCs w:val="20"/>
                <w:highlight w:val="yellow"/>
                <w:lang w:val="en-GB"/>
              </w:rPr>
              <w:t xml:space="preserve"> </w:t>
            </w:r>
          </w:p>
          <w:p w14:paraId="7260306C" w14:textId="77777777" w:rsidR="00E30584" w:rsidRPr="00E17B36" w:rsidRDefault="00E17B36">
            <w:pPr>
              <w:pStyle w:val="ListParagraph"/>
              <w:widowControl w:val="0"/>
              <w:numPr>
                <w:ilvl w:val="0"/>
                <w:numId w:val="5"/>
              </w:numPr>
              <w:jc w:val="left"/>
              <w:rPr>
                <w:rFonts w:cs="Arial"/>
                <w:szCs w:val="20"/>
                <w:lang w:val="en-GB"/>
              </w:rPr>
            </w:pPr>
            <w:r w:rsidRPr="00E17B36">
              <w:rPr>
                <w:rFonts w:cs="Arial"/>
                <w:szCs w:val="20"/>
                <w:lang w:val="en-GB"/>
              </w:rPr>
              <w:t>xxx</w:t>
            </w:r>
          </w:p>
        </w:tc>
        <w:tc>
          <w:tcPr>
            <w:tcW w:w="1984" w:type="dxa"/>
            <w:tcBorders>
              <w:top w:val="single" w:sz="4" w:space="0" w:color="4472C4"/>
              <w:bottom w:val="single" w:sz="4" w:space="0" w:color="4472C4"/>
            </w:tcBorders>
            <w:shd w:val="clear" w:color="auto" w:fill="FFFF00"/>
          </w:tcPr>
          <w:p w14:paraId="6F2E9817" w14:textId="77777777" w:rsidR="00E30584" w:rsidRPr="00E17B36" w:rsidRDefault="00E17B36">
            <w:pPr>
              <w:widowControl w:val="0"/>
              <w:jc w:val="left"/>
              <w:rPr>
                <w:rFonts w:cs="Arial"/>
                <w:szCs w:val="20"/>
                <w:highlight w:val="yellow"/>
                <w:lang w:val="en-GB"/>
              </w:rPr>
            </w:pPr>
            <w:commentRangeStart w:id="280"/>
            <w:r w:rsidRPr="00E17B36">
              <w:rPr>
                <w:rFonts w:cs="Arial"/>
                <w:szCs w:val="20"/>
                <w:lang w:val="en-GB"/>
              </w:rPr>
              <w:t>SU &amp; UEFISCDI</w:t>
            </w:r>
            <w:commentRangeEnd w:id="280"/>
            <w:r w:rsidRPr="00E17B36">
              <w:rPr>
                <w:lang w:val="en-GB"/>
              </w:rPr>
              <w:commentReference w:id="280"/>
            </w:r>
          </w:p>
        </w:tc>
      </w:tr>
      <w:tr w:rsidR="00E30584" w:rsidRPr="00E17B36" w14:paraId="32F11715" w14:textId="77777777">
        <w:trPr>
          <w:trHeight w:val="1390"/>
        </w:trPr>
        <w:tc>
          <w:tcPr>
            <w:tcW w:w="1321" w:type="dxa"/>
            <w:tcBorders>
              <w:top w:val="single" w:sz="4" w:space="0" w:color="4472C4"/>
              <w:bottom w:val="single" w:sz="4" w:space="0" w:color="4472C4"/>
            </w:tcBorders>
          </w:tcPr>
          <w:p w14:paraId="7AC3C278" w14:textId="77777777" w:rsidR="00E30584" w:rsidRPr="00E17B36" w:rsidRDefault="00E17B36">
            <w:pPr>
              <w:widowControl w:val="0"/>
              <w:jc w:val="left"/>
              <w:rPr>
                <w:rFonts w:cs="Arial"/>
                <w:szCs w:val="20"/>
                <w:lang w:val="en-GB"/>
              </w:rPr>
            </w:pPr>
            <w:r w:rsidRPr="00E17B36">
              <w:rPr>
                <w:rFonts w:cs="Arial"/>
                <w:szCs w:val="20"/>
                <w:lang w:val="en-GB"/>
              </w:rPr>
              <w:t>2</w:t>
            </w:r>
          </w:p>
        </w:tc>
        <w:tc>
          <w:tcPr>
            <w:tcW w:w="6287" w:type="dxa"/>
            <w:tcBorders>
              <w:top w:val="single" w:sz="4" w:space="0" w:color="4472C4"/>
              <w:bottom w:val="single" w:sz="4" w:space="0" w:color="4472C4"/>
            </w:tcBorders>
          </w:tcPr>
          <w:p w14:paraId="43086EAE" w14:textId="77777777" w:rsidR="00E30584" w:rsidRPr="00E17B36" w:rsidRDefault="00E17B36">
            <w:pPr>
              <w:widowControl w:val="0"/>
              <w:jc w:val="left"/>
              <w:rPr>
                <w:rFonts w:cs="Arial"/>
                <w:b/>
                <w:szCs w:val="20"/>
                <w:lang w:val="en-GB"/>
              </w:rPr>
            </w:pPr>
            <w:r w:rsidRPr="00E17B36">
              <w:rPr>
                <w:rFonts w:cs="Arial"/>
                <w:b/>
                <w:szCs w:val="20"/>
                <w:lang w:val="en-GB"/>
              </w:rPr>
              <w:t xml:space="preserve">Task 5.2: </w:t>
            </w:r>
            <w:commentRangeStart w:id="281"/>
            <w:r w:rsidRPr="00E17B36">
              <w:rPr>
                <w:rFonts w:cs="Arial"/>
                <w:b/>
                <w:szCs w:val="20"/>
                <w:lang w:val="en-GB"/>
              </w:rPr>
              <w:t>Dialogue with Policymakers and other Stakeholders for Research Uptake</w:t>
            </w:r>
            <w:commentRangeEnd w:id="281"/>
            <w:r w:rsidRPr="00E17B36">
              <w:rPr>
                <w:lang w:val="en-GB"/>
              </w:rPr>
              <w:commentReference w:id="281"/>
            </w:r>
          </w:p>
          <w:p w14:paraId="358AD111" w14:textId="77777777" w:rsidR="00E30584" w:rsidRPr="00E17B36" w:rsidRDefault="00E17B36">
            <w:pPr>
              <w:pStyle w:val="ListParagraph"/>
              <w:widowControl w:val="0"/>
              <w:numPr>
                <w:ilvl w:val="0"/>
                <w:numId w:val="5"/>
              </w:numPr>
              <w:jc w:val="left"/>
              <w:rPr>
                <w:rFonts w:cs="Arial"/>
                <w:szCs w:val="20"/>
                <w:lang w:val="en-GB"/>
              </w:rPr>
            </w:pPr>
            <w:r w:rsidRPr="00E17B36">
              <w:rPr>
                <w:rFonts w:cs="Arial"/>
                <w:b/>
                <w:szCs w:val="20"/>
                <w:lang w:val="en-GB"/>
              </w:rPr>
              <w:t>Task 4.1.:</w:t>
            </w:r>
            <w:r w:rsidRPr="00E17B36">
              <w:rPr>
                <w:rFonts w:cs="Arial"/>
                <w:szCs w:val="20"/>
                <w:lang w:val="en-GB"/>
              </w:rPr>
              <w:t xml:space="preserve"> Expanding, managing and animating the LEAP-RE community</w:t>
            </w:r>
          </w:p>
          <w:p w14:paraId="29835A6F"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workshop contributions</w:t>
            </w:r>
          </w:p>
          <w:p w14:paraId="2F312553"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contributions to the clustering process</w:t>
            </w:r>
          </w:p>
          <w:p w14:paraId="0B71A232"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building a knowledge management and communication framework (Sorting House Mechanism and Sorting House Network, including building an online community)</w:t>
            </w:r>
          </w:p>
          <w:p w14:paraId="2167FEC1" w14:textId="77777777" w:rsidR="00E30584" w:rsidRPr="00E17B36" w:rsidRDefault="00E17B36">
            <w:pPr>
              <w:pStyle w:val="ListParagraph"/>
              <w:widowControl w:val="0"/>
              <w:numPr>
                <w:ilvl w:val="0"/>
                <w:numId w:val="5"/>
              </w:numPr>
              <w:jc w:val="left"/>
              <w:rPr>
                <w:rFonts w:cs="Arial"/>
                <w:szCs w:val="20"/>
                <w:lang w:val="en-GB"/>
              </w:rPr>
            </w:pPr>
            <w:r w:rsidRPr="00E17B36">
              <w:rPr>
                <w:rFonts w:cs="Arial"/>
                <w:b/>
                <w:szCs w:val="20"/>
                <w:lang w:val="en-GB"/>
              </w:rPr>
              <w:t xml:space="preserve">Task 5.1 </w:t>
            </w:r>
            <w:r w:rsidRPr="00E17B36">
              <w:rPr>
                <w:rFonts w:cs="Arial"/>
                <w:szCs w:val="20"/>
                <w:lang w:val="en-GB"/>
              </w:rPr>
              <w:t>M&amp;E Concept and Impact Assessment</w:t>
            </w:r>
            <w:r w:rsidRPr="00E17B36">
              <w:rPr>
                <w:rFonts w:cs="Arial"/>
                <w:b/>
                <w:szCs w:val="20"/>
                <w:lang w:val="en-GB"/>
              </w:rPr>
              <w:t xml:space="preserve"> &amp; Task 4.2.: </w:t>
            </w:r>
            <w:r w:rsidRPr="00E17B36">
              <w:rPr>
                <w:rFonts w:cs="Arial"/>
                <w:szCs w:val="20"/>
                <w:lang w:val="en-GB"/>
              </w:rPr>
              <w:t>Knowledge capitalisation, valorisation, &amp; scientific dissemination</w:t>
            </w:r>
          </w:p>
          <w:p w14:paraId="2DA4FA7F"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building a knowledge management and communication framework (Sorting House Mechanism and Sorting House Network, including building an online community)</w:t>
            </w:r>
          </w:p>
          <w:p w14:paraId="2D2A9F72"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designing a coordination and infrastructure approach for long-term MEL activities</w:t>
            </w:r>
          </w:p>
          <w:p w14:paraId="5733B2ED" w14:textId="77777777" w:rsidR="00E30584" w:rsidRPr="00E17B36" w:rsidRDefault="00E17B36">
            <w:pPr>
              <w:pStyle w:val="ListParagraph"/>
              <w:widowControl w:val="0"/>
              <w:numPr>
                <w:ilvl w:val="0"/>
                <w:numId w:val="5"/>
              </w:numPr>
              <w:jc w:val="left"/>
              <w:rPr>
                <w:rFonts w:cs="Arial"/>
                <w:szCs w:val="20"/>
                <w:lang w:val="en-GB"/>
              </w:rPr>
            </w:pPr>
            <w:r w:rsidRPr="00E17B36">
              <w:rPr>
                <w:rFonts w:cs="Arial"/>
                <w:b/>
                <w:szCs w:val="20"/>
                <w:lang w:val="en-GB"/>
              </w:rPr>
              <w:t xml:space="preserve">Task 4.3.: </w:t>
            </w:r>
            <w:r w:rsidRPr="00E17B36">
              <w:rPr>
                <w:rFonts w:cs="Arial"/>
                <w:szCs w:val="20"/>
                <w:lang w:val="en-GB"/>
              </w:rPr>
              <w:t xml:space="preserve">Innovation Accelerator </w:t>
            </w:r>
          </w:p>
          <w:p w14:paraId="7564181E"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building a knowledge management and communication framework (Sorting House Mechanism and Sorting House Network)</w:t>
            </w:r>
          </w:p>
          <w:p w14:paraId="1BFE37ED" w14:textId="77777777" w:rsidR="00E30584" w:rsidRPr="00E17B36" w:rsidRDefault="00E17B36">
            <w:pPr>
              <w:pStyle w:val="ListParagraph"/>
              <w:widowControl w:val="0"/>
              <w:numPr>
                <w:ilvl w:val="0"/>
                <w:numId w:val="5"/>
              </w:numPr>
              <w:jc w:val="left"/>
              <w:rPr>
                <w:rFonts w:cs="Arial"/>
                <w:b/>
                <w:szCs w:val="20"/>
                <w:lang w:val="en-GB"/>
              </w:rPr>
            </w:pPr>
            <w:r w:rsidRPr="00E17B36">
              <w:rPr>
                <w:rFonts w:cs="Arial"/>
                <w:b/>
                <w:szCs w:val="20"/>
                <w:lang w:val="en-GB"/>
              </w:rPr>
              <w:t xml:space="preserve">Task 4.4.: </w:t>
            </w:r>
            <w:r w:rsidRPr="00E17B36">
              <w:rPr>
                <w:rFonts w:cs="Arial"/>
                <w:szCs w:val="20"/>
                <w:lang w:val="en-GB"/>
              </w:rPr>
              <w:t>Programme communication</w:t>
            </w:r>
          </w:p>
          <w:p w14:paraId="02B450D9"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Communication plan and material</w:t>
            </w:r>
          </w:p>
          <w:p w14:paraId="5A8E4ED3"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Awareness strategy</w:t>
            </w:r>
          </w:p>
          <w:p w14:paraId="2072E520"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Design of digital workspaces</w:t>
            </w:r>
          </w:p>
        </w:tc>
        <w:tc>
          <w:tcPr>
            <w:tcW w:w="1984" w:type="dxa"/>
            <w:tcBorders>
              <w:top w:val="single" w:sz="4" w:space="0" w:color="4472C4"/>
              <w:bottom w:val="single" w:sz="4" w:space="0" w:color="4472C4"/>
            </w:tcBorders>
          </w:tcPr>
          <w:p w14:paraId="72CCB964" w14:textId="77777777" w:rsidR="00E30584" w:rsidRPr="00E17B36" w:rsidRDefault="00E17B36">
            <w:pPr>
              <w:widowControl w:val="0"/>
              <w:jc w:val="left"/>
              <w:rPr>
                <w:rFonts w:cs="Arial"/>
                <w:szCs w:val="20"/>
                <w:highlight w:val="yellow"/>
                <w:lang w:val="en-GB"/>
              </w:rPr>
            </w:pPr>
            <w:r w:rsidRPr="00E17B36">
              <w:rPr>
                <w:rFonts w:cs="Arial"/>
                <w:szCs w:val="20"/>
                <w:lang w:val="en-GB"/>
              </w:rPr>
              <w:t>PAUWES &amp; DLR</w:t>
            </w:r>
          </w:p>
        </w:tc>
      </w:tr>
      <w:tr w:rsidR="00E30584" w:rsidRPr="00E17B36" w14:paraId="11B8FC8D" w14:textId="77777777">
        <w:trPr>
          <w:trHeight w:val="1390"/>
        </w:trPr>
        <w:tc>
          <w:tcPr>
            <w:tcW w:w="1321" w:type="dxa"/>
            <w:tcBorders>
              <w:top w:val="single" w:sz="4" w:space="0" w:color="4472C4"/>
              <w:bottom w:val="single" w:sz="4" w:space="0" w:color="4472C4"/>
            </w:tcBorders>
            <w:shd w:val="clear" w:color="auto" w:fill="FFFF00"/>
          </w:tcPr>
          <w:p w14:paraId="660F4DE1" w14:textId="77777777" w:rsidR="00E30584" w:rsidRPr="00E17B36" w:rsidRDefault="00E17B36">
            <w:pPr>
              <w:widowControl w:val="0"/>
              <w:jc w:val="left"/>
              <w:rPr>
                <w:rFonts w:cs="Arial"/>
                <w:szCs w:val="20"/>
                <w:lang w:val="en-GB"/>
              </w:rPr>
            </w:pPr>
            <w:r w:rsidRPr="00E17B36">
              <w:rPr>
                <w:rFonts w:cs="Arial"/>
                <w:szCs w:val="20"/>
                <w:lang w:val="en-GB"/>
              </w:rPr>
              <w:t>3</w:t>
            </w:r>
          </w:p>
        </w:tc>
        <w:tc>
          <w:tcPr>
            <w:tcW w:w="6287" w:type="dxa"/>
            <w:tcBorders>
              <w:top w:val="single" w:sz="4" w:space="0" w:color="4472C4"/>
              <w:bottom w:val="single" w:sz="4" w:space="0" w:color="4472C4"/>
            </w:tcBorders>
            <w:shd w:val="clear" w:color="auto" w:fill="FFFF00"/>
          </w:tcPr>
          <w:p w14:paraId="742B94FD" w14:textId="77777777" w:rsidR="00E30584" w:rsidRPr="00E17B36" w:rsidRDefault="00E17B36">
            <w:pPr>
              <w:widowControl w:val="0"/>
              <w:jc w:val="left"/>
              <w:rPr>
                <w:rFonts w:cs="Arial"/>
                <w:b/>
                <w:szCs w:val="20"/>
                <w:lang w:val="en-GB"/>
              </w:rPr>
            </w:pPr>
            <w:commentRangeStart w:id="282"/>
            <w:r w:rsidRPr="00E17B36">
              <w:rPr>
                <w:rFonts w:cs="Arial"/>
                <w:b/>
                <w:szCs w:val="20"/>
                <w:lang w:val="en-GB"/>
              </w:rPr>
              <w:t>T</w:t>
            </w:r>
            <w:commentRangeStart w:id="283"/>
            <w:r w:rsidRPr="00E17B36">
              <w:rPr>
                <w:rFonts w:cs="Arial"/>
                <w:b/>
                <w:szCs w:val="20"/>
                <w:lang w:val="en-GB"/>
              </w:rPr>
              <w:t>ask 5.3: Strategy for RE research-capacity in Africa</w:t>
            </w:r>
            <w:commentRangeEnd w:id="282"/>
            <w:r w:rsidRPr="00E17B36">
              <w:rPr>
                <w:lang w:val="en-GB"/>
              </w:rPr>
              <w:commentReference w:id="282"/>
            </w:r>
            <w:commentRangeEnd w:id="283"/>
            <w:r w:rsidRPr="00E17B36">
              <w:rPr>
                <w:lang w:val="en-GB"/>
              </w:rPr>
              <w:commentReference w:id="283"/>
            </w:r>
          </w:p>
          <w:p w14:paraId="46FFAF76" w14:textId="77777777" w:rsidR="00E30584" w:rsidRPr="00E17B36" w:rsidRDefault="00E17B36">
            <w:pPr>
              <w:pStyle w:val="ListParagraph"/>
              <w:widowControl w:val="0"/>
              <w:numPr>
                <w:ilvl w:val="0"/>
                <w:numId w:val="5"/>
              </w:numPr>
              <w:jc w:val="left"/>
              <w:rPr>
                <w:rFonts w:cs="Arial"/>
                <w:szCs w:val="20"/>
                <w:lang w:val="en-GB"/>
              </w:rPr>
            </w:pPr>
            <w:r w:rsidRPr="00E17B36">
              <w:rPr>
                <w:rFonts w:cs="Arial"/>
                <w:szCs w:val="20"/>
                <w:highlight w:val="yellow"/>
                <w:lang w:val="en-GB"/>
              </w:rPr>
              <w:t>xxx</w:t>
            </w:r>
          </w:p>
        </w:tc>
        <w:tc>
          <w:tcPr>
            <w:tcW w:w="1984" w:type="dxa"/>
            <w:tcBorders>
              <w:top w:val="single" w:sz="4" w:space="0" w:color="4472C4"/>
              <w:bottom w:val="single" w:sz="4" w:space="0" w:color="4472C4"/>
            </w:tcBorders>
            <w:shd w:val="clear" w:color="auto" w:fill="FFFF00"/>
          </w:tcPr>
          <w:p w14:paraId="59FB1DF4" w14:textId="77777777" w:rsidR="00E30584" w:rsidRPr="00E17B36" w:rsidRDefault="00E17B36">
            <w:pPr>
              <w:widowControl w:val="0"/>
              <w:jc w:val="left"/>
              <w:rPr>
                <w:rFonts w:cs="Arial"/>
                <w:szCs w:val="20"/>
                <w:highlight w:val="yellow"/>
                <w:lang w:val="en-GB"/>
              </w:rPr>
            </w:pPr>
            <w:r w:rsidRPr="00E17B36">
              <w:rPr>
                <w:rFonts w:cs="Arial"/>
                <w:szCs w:val="20"/>
                <w:lang w:val="en-GB"/>
              </w:rPr>
              <w:t>MESRS &amp; ZSI</w:t>
            </w:r>
          </w:p>
        </w:tc>
      </w:tr>
      <w:tr w:rsidR="00E30584" w:rsidRPr="00E17B36" w14:paraId="34C4F618" w14:textId="77777777">
        <w:trPr>
          <w:trHeight w:val="1076"/>
        </w:trPr>
        <w:tc>
          <w:tcPr>
            <w:tcW w:w="1321" w:type="dxa"/>
            <w:tcBorders>
              <w:top w:val="single" w:sz="4" w:space="0" w:color="4472C4"/>
              <w:bottom w:val="single" w:sz="4" w:space="0" w:color="000000"/>
            </w:tcBorders>
          </w:tcPr>
          <w:p w14:paraId="00BD57B6" w14:textId="77777777" w:rsidR="00E30584" w:rsidRPr="00E17B36" w:rsidRDefault="00E17B36">
            <w:pPr>
              <w:widowControl w:val="0"/>
              <w:jc w:val="left"/>
              <w:rPr>
                <w:rFonts w:cs="Arial"/>
                <w:szCs w:val="20"/>
                <w:lang w:val="en-GB"/>
              </w:rPr>
            </w:pPr>
            <w:r w:rsidRPr="00E17B36">
              <w:rPr>
                <w:rFonts w:cs="Arial"/>
                <w:szCs w:val="20"/>
                <w:lang w:val="en-GB"/>
              </w:rPr>
              <w:lastRenderedPageBreak/>
              <w:t>4</w:t>
            </w:r>
          </w:p>
        </w:tc>
        <w:tc>
          <w:tcPr>
            <w:tcW w:w="6287" w:type="dxa"/>
            <w:tcBorders>
              <w:top w:val="single" w:sz="4" w:space="0" w:color="4472C4"/>
              <w:bottom w:val="single" w:sz="4" w:space="0" w:color="000000"/>
            </w:tcBorders>
          </w:tcPr>
          <w:p w14:paraId="7ADA9437" w14:textId="77777777" w:rsidR="00E30584" w:rsidRPr="00E17B36" w:rsidRDefault="00E17B36">
            <w:pPr>
              <w:widowControl w:val="0"/>
              <w:jc w:val="left"/>
              <w:rPr>
                <w:rFonts w:cs="Arial"/>
                <w:b/>
                <w:szCs w:val="20"/>
                <w:lang w:val="en-GB"/>
              </w:rPr>
            </w:pPr>
            <w:r w:rsidRPr="00E17B36">
              <w:rPr>
                <w:rFonts w:cs="Arial"/>
                <w:b/>
                <w:szCs w:val="20"/>
                <w:lang w:val="en-GB"/>
              </w:rPr>
              <w:t>Task 5.4: Strategic ambition of the long-term partnership</w:t>
            </w:r>
          </w:p>
          <w:p w14:paraId="2E74FD8A" w14:textId="77777777" w:rsidR="00E30584" w:rsidRPr="00E17B36" w:rsidRDefault="00E17B36">
            <w:pPr>
              <w:widowControl w:val="0"/>
              <w:jc w:val="left"/>
              <w:rPr>
                <w:rFonts w:cs="Arial"/>
                <w:b/>
                <w:szCs w:val="20"/>
                <w:lang w:val="en-GB"/>
              </w:rPr>
            </w:pPr>
            <w:r w:rsidRPr="00E17B36">
              <w:rPr>
                <w:rFonts w:cs="Arial"/>
                <w:b/>
                <w:szCs w:val="20"/>
                <w:lang w:val="en-GB"/>
              </w:rPr>
              <w:t>WP4</w:t>
            </w:r>
          </w:p>
          <w:p w14:paraId="592F6A60" w14:textId="77777777" w:rsidR="00E30584" w:rsidRPr="00E17B36" w:rsidRDefault="00E17B36">
            <w:pPr>
              <w:pStyle w:val="ListParagraph"/>
              <w:widowControl w:val="0"/>
              <w:numPr>
                <w:ilvl w:val="0"/>
                <w:numId w:val="5"/>
              </w:numPr>
              <w:jc w:val="left"/>
              <w:rPr>
                <w:rFonts w:cs="Arial"/>
                <w:szCs w:val="20"/>
                <w:lang w:val="en-GB"/>
              </w:rPr>
            </w:pPr>
            <w:r w:rsidRPr="00E17B36">
              <w:rPr>
                <w:rFonts w:cs="Arial"/>
                <w:b/>
                <w:szCs w:val="20"/>
                <w:lang w:val="en-GB"/>
              </w:rPr>
              <w:t xml:space="preserve">Task 4.2.: </w:t>
            </w:r>
            <w:r w:rsidRPr="00E17B36">
              <w:rPr>
                <w:rFonts w:cs="Arial"/>
                <w:szCs w:val="20"/>
                <w:lang w:val="en-GB"/>
              </w:rPr>
              <w:t>Knowledge capitalisation, valorisation, &amp; scientific dissemination</w:t>
            </w:r>
          </w:p>
          <w:p w14:paraId="0B10DD83"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Reflecting on the TCIP approach along the existing MARs</w:t>
            </w:r>
          </w:p>
          <w:p w14:paraId="210EAF00"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building a knowledge management and communication framework (Sorting House Mechanism and Sorting House Network)</w:t>
            </w:r>
          </w:p>
          <w:p w14:paraId="4B5C669F" w14:textId="77777777" w:rsidR="00E30584" w:rsidRPr="00E17B36" w:rsidRDefault="00E17B36">
            <w:pPr>
              <w:pStyle w:val="ListParagraph"/>
              <w:widowControl w:val="0"/>
              <w:numPr>
                <w:ilvl w:val="0"/>
                <w:numId w:val="5"/>
              </w:numPr>
              <w:jc w:val="left"/>
              <w:rPr>
                <w:rFonts w:cs="Arial"/>
                <w:szCs w:val="20"/>
                <w:lang w:val="en-GB"/>
              </w:rPr>
            </w:pPr>
            <w:r w:rsidRPr="00E17B36">
              <w:rPr>
                <w:rFonts w:cs="Arial"/>
                <w:b/>
                <w:szCs w:val="20"/>
                <w:lang w:val="en-GB"/>
              </w:rPr>
              <w:t xml:space="preserve">Task 4.3.: </w:t>
            </w:r>
            <w:r w:rsidRPr="00E17B36">
              <w:rPr>
                <w:rFonts w:cs="Arial"/>
                <w:szCs w:val="20"/>
                <w:lang w:val="en-GB"/>
              </w:rPr>
              <w:t xml:space="preserve">Innovation Accelerator </w:t>
            </w:r>
          </w:p>
          <w:p w14:paraId="32D9B083"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building a knowledge management and communication framework (Sorting House Mechanism and Sorting House Network)</w:t>
            </w:r>
          </w:p>
          <w:p w14:paraId="645567C1" w14:textId="77777777" w:rsidR="00E30584" w:rsidRPr="00E17B36" w:rsidRDefault="00E30584">
            <w:pPr>
              <w:pStyle w:val="ListParagraph"/>
              <w:widowControl w:val="0"/>
              <w:numPr>
                <w:ilvl w:val="0"/>
                <w:numId w:val="6"/>
              </w:numPr>
              <w:ind w:left="1127"/>
              <w:jc w:val="left"/>
              <w:rPr>
                <w:rFonts w:cs="Arial"/>
                <w:szCs w:val="20"/>
                <w:lang w:val="en-GB"/>
              </w:rPr>
            </w:pPr>
          </w:p>
          <w:p w14:paraId="3B7A52F8" w14:textId="77777777" w:rsidR="00E30584" w:rsidRPr="00E17B36" w:rsidRDefault="00E17B36">
            <w:pPr>
              <w:pStyle w:val="ListParagraph"/>
              <w:widowControl w:val="0"/>
              <w:numPr>
                <w:ilvl w:val="0"/>
                <w:numId w:val="5"/>
              </w:numPr>
              <w:jc w:val="left"/>
              <w:rPr>
                <w:rFonts w:cs="Arial"/>
                <w:b/>
                <w:szCs w:val="20"/>
                <w:lang w:val="en-GB"/>
              </w:rPr>
            </w:pPr>
            <w:r w:rsidRPr="00E17B36">
              <w:rPr>
                <w:rFonts w:cs="Arial"/>
                <w:b/>
                <w:szCs w:val="20"/>
                <w:lang w:val="en-GB"/>
              </w:rPr>
              <w:t xml:space="preserve">Task 4.4.: </w:t>
            </w:r>
            <w:r w:rsidRPr="00E17B36">
              <w:rPr>
                <w:rFonts w:cs="Arial"/>
                <w:szCs w:val="20"/>
                <w:lang w:val="en-GB"/>
              </w:rPr>
              <w:t>Programme communication</w:t>
            </w:r>
          </w:p>
          <w:p w14:paraId="5ECDD799"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Communication plan and material</w:t>
            </w:r>
          </w:p>
          <w:p w14:paraId="19D4EAD1"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Awareness strategy</w:t>
            </w:r>
          </w:p>
          <w:p w14:paraId="18410C6D"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Design of digital workspaces</w:t>
            </w:r>
          </w:p>
          <w:p w14:paraId="1286636E" w14:textId="77777777" w:rsidR="00E30584" w:rsidRPr="00E17B36" w:rsidRDefault="00E17B36">
            <w:pPr>
              <w:pStyle w:val="ListParagraph"/>
              <w:widowControl w:val="0"/>
              <w:numPr>
                <w:ilvl w:val="0"/>
                <w:numId w:val="5"/>
              </w:numPr>
              <w:jc w:val="left"/>
              <w:rPr>
                <w:rFonts w:cs="Arial"/>
                <w:b/>
                <w:szCs w:val="20"/>
                <w:lang w:val="en-GB"/>
              </w:rPr>
            </w:pPr>
            <w:r w:rsidRPr="00E17B36">
              <w:rPr>
                <w:rFonts w:cs="Arial"/>
                <w:b/>
                <w:szCs w:val="20"/>
                <w:lang w:val="en-GB"/>
              </w:rPr>
              <w:t xml:space="preserve">WP6 - Building the partnership </w:t>
            </w:r>
          </w:p>
          <w:p w14:paraId="48A11E6B"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 xml:space="preserve">Task 6.1: Strategic design of the partnership </w:t>
            </w:r>
          </w:p>
          <w:p w14:paraId="6818D632" w14:textId="77777777" w:rsidR="00E30584" w:rsidRPr="00E17B36" w:rsidRDefault="00E17B36">
            <w:pPr>
              <w:pStyle w:val="ListParagraph"/>
              <w:widowControl w:val="0"/>
              <w:numPr>
                <w:ilvl w:val="0"/>
                <w:numId w:val="6"/>
              </w:numPr>
              <w:ind w:left="1127"/>
              <w:jc w:val="left"/>
              <w:rPr>
                <w:rFonts w:cs="Arial"/>
                <w:szCs w:val="20"/>
                <w:lang w:val="en-GB"/>
              </w:rPr>
            </w:pPr>
            <w:r w:rsidRPr="00E17B36">
              <w:rPr>
                <w:rFonts w:cs="Arial"/>
                <w:szCs w:val="20"/>
                <w:lang w:val="en-GB"/>
              </w:rPr>
              <w:t>Task 6.2: Partnership governance</w:t>
            </w:r>
          </w:p>
        </w:tc>
        <w:tc>
          <w:tcPr>
            <w:tcW w:w="1984" w:type="dxa"/>
            <w:tcBorders>
              <w:top w:val="single" w:sz="4" w:space="0" w:color="4472C4"/>
              <w:bottom w:val="single" w:sz="4" w:space="0" w:color="000000"/>
            </w:tcBorders>
          </w:tcPr>
          <w:p w14:paraId="1BDE2883" w14:textId="77777777" w:rsidR="00E30584" w:rsidRPr="00E17B36" w:rsidRDefault="00E17B36">
            <w:pPr>
              <w:widowControl w:val="0"/>
              <w:jc w:val="left"/>
              <w:rPr>
                <w:rFonts w:cs="Arial"/>
                <w:szCs w:val="20"/>
                <w:highlight w:val="yellow"/>
                <w:lang w:val="en-GB"/>
              </w:rPr>
            </w:pPr>
            <w:r w:rsidRPr="00E17B36">
              <w:rPr>
                <w:rFonts w:cs="Arial"/>
                <w:szCs w:val="20"/>
                <w:lang w:val="en-GB"/>
              </w:rPr>
              <w:t>PAUWES &amp; DLR</w:t>
            </w:r>
          </w:p>
        </w:tc>
      </w:tr>
    </w:tbl>
    <w:p w14:paraId="0321BBA8" w14:textId="77777777" w:rsidR="00E30584" w:rsidRPr="00E17B36" w:rsidRDefault="00E17B36">
      <w:pPr>
        <w:pStyle w:val="Heading2"/>
      </w:pPr>
      <w:bookmarkStart w:id="284" w:name="_Toc64621550"/>
      <w:r w:rsidRPr="00E17B36">
        <w:t>Risks</w:t>
      </w:r>
      <w:bookmarkEnd w:id="284"/>
      <w:r w:rsidRPr="00E17B36">
        <w:t xml:space="preserve"> </w:t>
      </w:r>
    </w:p>
    <w:p w14:paraId="4028D3B4" w14:textId="77777777" w:rsidR="00E30584" w:rsidRPr="00E17B36" w:rsidRDefault="00E30584">
      <w:pPr>
        <w:pStyle w:val="CommentText"/>
        <w:jc w:val="left"/>
        <w:rPr>
          <w:lang w:val="en-GB"/>
        </w:rPr>
      </w:pPr>
    </w:p>
    <w:tbl>
      <w:tblPr>
        <w:tblW w:w="9356" w:type="dxa"/>
        <w:tblLayout w:type="fixed"/>
        <w:tblLook w:val="01E0" w:firstRow="1" w:lastRow="1" w:firstColumn="1" w:lastColumn="1" w:noHBand="0" w:noVBand="0"/>
      </w:tblPr>
      <w:tblGrid>
        <w:gridCol w:w="709"/>
        <w:gridCol w:w="3062"/>
        <w:gridCol w:w="4308"/>
        <w:gridCol w:w="710"/>
        <w:gridCol w:w="567"/>
      </w:tblGrid>
      <w:tr w:rsidR="00E30584" w:rsidRPr="00E17B36" w14:paraId="5560DCCA" w14:textId="77777777">
        <w:trPr>
          <w:tblHeader/>
        </w:trPr>
        <w:tc>
          <w:tcPr>
            <w:tcW w:w="9356" w:type="dxa"/>
            <w:gridSpan w:val="5"/>
            <w:tcBorders>
              <w:top w:val="single" w:sz="4" w:space="0" w:color="000000"/>
              <w:bottom w:val="single" w:sz="4" w:space="0" w:color="4472C4"/>
            </w:tcBorders>
            <w:shd w:val="clear" w:color="auto" w:fill="F2F2F2" w:themeFill="background1" w:themeFillShade="F2"/>
          </w:tcPr>
          <w:p w14:paraId="794E78A8" w14:textId="77777777" w:rsidR="00E30584" w:rsidRPr="00E17B36" w:rsidRDefault="00E17B36">
            <w:pPr>
              <w:pStyle w:val="CommentText"/>
              <w:widowControl w:val="0"/>
              <w:rPr>
                <w:rFonts w:asciiTheme="minorHAnsi" w:hAnsiTheme="minorHAnsi" w:cstheme="minorHAnsi"/>
                <w:i/>
                <w:lang w:val="en-GB"/>
              </w:rPr>
            </w:pPr>
            <w:r w:rsidRPr="00E17B36">
              <w:rPr>
                <w:rFonts w:asciiTheme="minorHAnsi" w:hAnsiTheme="minorHAnsi" w:cstheme="minorHAnsi"/>
                <w:i/>
                <w:lang w:val="en-GB"/>
              </w:rPr>
              <w:t xml:space="preserve">Contractual risks (number, description, risk-mitigation), </w:t>
            </w:r>
            <w:r w:rsidRPr="00E17B36">
              <w:rPr>
                <w:rFonts w:asciiTheme="minorHAnsi" w:hAnsiTheme="minorHAnsi" w:cstheme="minorHAnsi"/>
                <w:b/>
                <w:i/>
                <w:lang w:val="en-GB"/>
              </w:rPr>
              <w:t>probability (1=low; 5=high)</w:t>
            </w:r>
            <w:r w:rsidRPr="00E17B36">
              <w:rPr>
                <w:rFonts w:asciiTheme="minorHAnsi" w:hAnsiTheme="minorHAnsi" w:cstheme="minorHAnsi"/>
                <w:i/>
                <w:lang w:val="en-GB"/>
              </w:rPr>
              <w:t xml:space="preserve"> that the risk occurs and </w:t>
            </w:r>
            <w:r w:rsidRPr="00E17B36">
              <w:rPr>
                <w:rFonts w:asciiTheme="minorHAnsi" w:hAnsiTheme="minorHAnsi" w:cstheme="minorHAnsi"/>
                <w:b/>
                <w:i/>
                <w:lang w:val="en-GB"/>
              </w:rPr>
              <w:t>impact (1=low; 5=high)</w:t>
            </w:r>
            <w:r w:rsidRPr="00E17B36">
              <w:rPr>
                <w:rFonts w:asciiTheme="minorHAnsi" w:hAnsiTheme="minorHAnsi" w:cstheme="minorHAnsi"/>
                <w:i/>
                <w:lang w:val="en-GB"/>
              </w:rPr>
              <w:t xml:space="preserve"> if the risk occurs. Other risks (not in GA) can be added so they can be followed during the project. Risk mitigation: </w:t>
            </w:r>
            <w:r w:rsidRPr="00E17B36">
              <w:rPr>
                <w:rFonts w:asciiTheme="minorHAnsi" w:hAnsiTheme="minorHAnsi" w:cstheme="minorHAnsi"/>
                <w:b/>
                <w:i/>
                <w:lang w:val="en-GB"/>
              </w:rPr>
              <w:t>P=preventive actions</w:t>
            </w:r>
            <w:r w:rsidRPr="00E17B36">
              <w:rPr>
                <w:rFonts w:asciiTheme="minorHAnsi" w:hAnsiTheme="minorHAnsi" w:cstheme="minorHAnsi"/>
                <w:i/>
                <w:lang w:val="en-GB"/>
              </w:rPr>
              <w:t xml:space="preserve"> / </w:t>
            </w:r>
            <w:r w:rsidRPr="00E17B36">
              <w:rPr>
                <w:rFonts w:asciiTheme="minorHAnsi" w:hAnsiTheme="minorHAnsi" w:cstheme="minorHAnsi"/>
                <w:b/>
                <w:i/>
                <w:lang w:val="en-GB"/>
              </w:rPr>
              <w:t>C=contingency actions</w:t>
            </w:r>
            <w:r w:rsidRPr="00E17B36">
              <w:rPr>
                <w:rFonts w:asciiTheme="minorHAnsi" w:hAnsiTheme="minorHAnsi" w:cstheme="minorHAnsi"/>
                <w:i/>
                <w:lang w:val="en-GB"/>
              </w:rPr>
              <w:t>.</w:t>
            </w:r>
          </w:p>
          <w:p w14:paraId="5277B4D3" w14:textId="77777777" w:rsidR="00E30584" w:rsidRPr="00E17B36" w:rsidRDefault="00E30584">
            <w:pPr>
              <w:pStyle w:val="CommentText"/>
              <w:widowControl w:val="0"/>
              <w:rPr>
                <w:rFonts w:cstheme="minorHAnsi"/>
                <w:b/>
                <w:bCs/>
                <w:lang w:val="en-GB"/>
              </w:rPr>
            </w:pPr>
          </w:p>
        </w:tc>
      </w:tr>
      <w:tr w:rsidR="00E30584" w:rsidRPr="00E17B36" w14:paraId="10F5D210" w14:textId="77777777">
        <w:trPr>
          <w:tblHeader/>
        </w:trPr>
        <w:tc>
          <w:tcPr>
            <w:tcW w:w="709" w:type="dxa"/>
            <w:tcBorders>
              <w:top w:val="single" w:sz="4" w:space="0" w:color="4472C4"/>
              <w:bottom w:val="single" w:sz="4" w:space="0" w:color="4472C4"/>
            </w:tcBorders>
            <w:shd w:val="clear" w:color="auto" w:fill="F2F2F2" w:themeFill="background1" w:themeFillShade="F2"/>
          </w:tcPr>
          <w:p w14:paraId="00031EEF" w14:textId="77777777" w:rsidR="00E30584" w:rsidRPr="00E17B36" w:rsidRDefault="00E17B36">
            <w:pPr>
              <w:widowControl w:val="0"/>
              <w:spacing w:line="260" w:lineRule="atLeast"/>
              <w:jc w:val="left"/>
              <w:rPr>
                <w:rFonts w:cstheme="minorHAnsi"/>
                <w:b/>
                <w:bCs/>
                <w:lang w:val="en-GB"/>
              </w:rPr>
            </w:pPr>
            <w:r w:rsidRPr="00E17B36">
              <w:rPr>
                <w:rFonts w:cstheme="minorHAnsi"/>
                <w:b/>
                <w:bCs/>
                <w:lang w:val="en-GB"/>
              </w:rPr>
              <w:t>Number</w:t>
            </w:r>
          </w:p>
        </w:tc>
        <w:tc>
          <w:tcPr>
            <w:tcW w:w="3062" w:type="dxa"/>
            <w:tcBorders>
              <w:top w:val="single" w:sz="4" w:space="0" w:color="4472C4"/>
              <w:bottom w:val="single" w:sz="4" w:space="0" w:color="4472C4"/>
            </w:tcBorders>
            <w:shd w:val="clear" w:color="auto" w:fill="F2F2F2" w:themeFill="background1" w:themeFillShade="F2"/>
          </w:tcPr>
          <w:p w14:paraId="12C6595F" w14:textId="77777777" w:rsidR="00E30584" w:rsidRPr="00E17B36" w:rsidRDefault="00E17B36">
            <w:pPr>
              <w:widowControl w:val="0"/>
              <w:spacing w:line="260" w:lineRule="atLeast"/>
              <w:jc w:val="left"/>
              <w:rPr>
                <w:rFonts w:cstheme="minorHAnsi"/>
                <w:b/>
                <w:bCs/>
                <w:lang w:val="en-GB"/>
              </w:rPr>
            </w:pPr>
            <w:r w:rsidRPr="00E17B36">
              <w:rPr>
                <w:rFonts w:cstheme="minorHAnsi"/>
                <w:b/>
                <w:bCs/>
                <w:lang w:val="en-GB"/>
              </w:rPr>
              <w:t>Risk description</w:t>
            </w:r>
          </w:p>
        </w:tc>
        <w:tc>
          <w:tcPr>
            <w:tcW w:w="4308" w:type="dxa"/>
            <w:tcBorders>
              <w:top w:val="single" w:sz="4" w:space="0" w:color="4472C4"/>
              <w:bottom w:val="single" w:sz="4" w:space="0" w:color="4472C4"/>
            </w:tcBorders>
            <w:shd w:val="clear" w:color="auto" w:fill="F2F2F2" w:themeFill="background1" w:themeFillShade="F2"/>
          </w:tcPr>
          <w:p w14:paraId="5E5F3ADF" w14:textId="77777777" w:rsidR="00E30584" w:rsidRPr="00E17B36" w:rsidRDefault="00E17B36">
            <w:pPr>
              <w:widowControl w:val="0"/>
              <w:spacing w:line="260" w:lineRule="atLeast"/>
              <w:jc w:val="left"/>
              <w:rPr>
                <w:rFonts w:cstheme="minorHAnsi"/>
                <w:b/>
                <w:bCs/>
                <w:lang w:val="en-GB"/>
              </w:rPr>
            </w:pPr>
            <w:r w:rsidRPr="00E17B36">
              <w:rPr>
                <w:rFonts w:cstheme="minorHAnsi"/>
                <w:b/>
                <w:bCs/>
                <w:lang w:val="en-GB"/>
              </w:rPr>
              <w:t>Risk mitigation</w:t>
            </w:r>
          </w:p>
        </w:tc>
        <w:tc>
          <w:tcPr>
            <w:tcW w:w="710" w:type="dxa"/>
            <w:tcBorders>
              <w:top w:val="single" w:sz="4" w:space="0" w:color="4472C4"/>
              <w:bottom w:val="single" w:sz="4" w:space="0" w:color="4472C4"/>
            </w:tcBorders>
            <w:shd w:val="clear" w:color="auto" w:fill="F2F2F2" w:themeFill="background1" w:themeFillShade="F2"/>
          </w:tcPr>
          <w:p w14:paraId="06626EDE" w14:textId="77777777" w:rsidR="00E30584" w:rsidRPr="00E17B36" w:rsidRDefault="00E17B36">
            <w:pPr>
              <w:widowControl w:val="0"/>
              <w:spacing w:line="260" w:lineRule="atLeast"/>
              <w:jc w:val="center"/>
              <w:rPr>
                <w:rFonts w:cstheme="minorHAnsi"/>
                <w:b/>
                <w:bCs/>
                <w:lang w:val="en-GB"/>
              </w:rPr>
            </w:pPr>
            <w:r w:rsidRPr="00E17B36">
              <w:rPr>
                <w:rFonts w:cstheme="minorHAnsi"/>
                <w:b/>
                <w:bCs/>
                <w:lang w:val="en-GB"/>
              </w:rPr>
              <w:t>Probability</w:t>
            </w:r>
          </w:p>
        </w:tc>
        <w:tc>
          <w:tcPr>
            <w:tcW w:w="567" w:type="dxa"/>
            <w:tcBorders>
              <w:top w:val="single" w:sz="4" w:space="0" w:color="4472C4"/>
              <w:bottom w:val="single" w:sz="4" w:space="0" w:color="4472C4"/>
            </w:tcBorders>
            <w:shd w:val="clear" w:color="auto" w:fill="F2F2F2" w:themeFill="background1" w:themeFillShade="F2"/>
          </w:tcPr>
          <w:p w14:paraId="09440162" w14:textId="77777777" w:rsidR="00E30584" w:rsidRPr="00E17B36" w:rsidRDefault="00E17B36">
            <w:pPr>
              <w:widowControl w:val="0"/>
              <w:spacing w:line="260" w:lineRule="atLeast"/>
              <w:jc w:val="center"/>
              <w:rPr>
                <w:rFonts w:cstheme="minorHAnsi"/>
                <w:b/>
                <w:bCs/>
                <w:lang w:val="en-GB"/>
              </w:rPr>
            </w:pPr>
            <w:r w:rsidRPr="00E17B36">
              <w:rPr>
                <w:rFonts w:cstheme="minorHAnsi"/>
                <w:b/>
                <w:bCs/>
                <w:lang w:val="en-GB"/>
              </w:rPr>
              <w:t>Impact</w:t>
            </w:r>
          </w:p>
        </w:tc>
      </w:tr>
      <w:tr w:rsidR="00E30584" w:rsidRPr="00E17B36" w14:paraId="1DBB3ACF" w14:textId="77777777">
        <w:tc>
          <w:tcPr>
            <w:tcW w:w="709" w:type="dxa"/>
            <w:tcBorders>
              <w:top w:val="single" w:sz="4" w:space="0" w:color="4472C4"/>
              <w:bottom w:val="single" w:sz="4" w:space="0" w:color="4472C4"/>
            </w:tcBorders>
          </w:tcPr>
          <w:p w14:paraId="418871E6" w14:textId="77777777" w:rsidR="00E30584" w:rsidRPr="00E17B36" w:rsidRDefault="00E17B36">
            <w:pPr>
              <w:widowControl w:val="0"/>
              <w:jc w:val="left"/>
              <w:rPr>
                <w:rFonts w:cstheme="minorHAnsi"/>
                <w:b/>
                <w:lang w:val="en-GB"/>
              </w:rPr>
            </w:pPr>
            <w:r w:rsidRPr="00E17B36">
              <w:rPr>
                <w:rFonts w:cstheme="minorHAnsi"/>
                <w:b/>
                <w:lang w:val="en-GB"/>
              </w:rPr>
              <w:t>1</w:t>
            </w:r>
          </w:p>
        </w:tc>
        <w:tc>
          <w:tcPr>
            <w:tcW w:w="3062" w:type="dxa"/>
            <w:tcBorders>
              <w:top w:val="single" w:sz="4" w:space="0" w:color="4472C4"/>
              <w:bottom w:val="single" w:sz="4" w:space="0" w:color="4472C4"/>
            </w:tcBorders>
          </w:tcPr>
          <w:p w14:paraId="2A866656" w14:textId="77777777" w:rsidR="00E30584" w:rsidRPr="00E17B36" w:rsidRDefault="00E17B36">
            <w:pPr>
              <w:widowControl w:val="0"/>
              <w:jc w:val="left"/>
              <w:rPr>
                <w:rFonts w:cstheme="minorHAnsi"/>
                <w:highlight w:val="yellow"/>
                <w:lang w:val="en-GB"/>
              </w:rPr>
            </w:pPr>
            <w:r w:rsidRPr="00E17B36">
              <w:rPr>
                <w:rFonts w:cstheme="minorHAnsi"/>
                <w:color w:val="000000"/>
                <w:lang w:val="en-GB" w:eastAsia="de-DE"/>
              </w:rPr>
              <w:t>Uncertainties linked to COVID pandemic If it occurs: Impacts on collaboration modes</w:t>
            </w:r>
          </w:p>
        </w:tc>
        <w:tc>
          <w:tcPr>
            <w:tcW w:w="4308" w:type="dxa"/>
            <w:tcBorders>
              <w:top w:val="single" w:sz="4" w:space="0" w:color="4472C4"/>
              <w:bottom w:val="single" w:sz="4" w:space="0" w:color="4472C4"/>
            </w:tcBorders>
          </w:tcPr>
          <w:p w14:paraId="0110CCA9" w14:textId="77777777" w:rsidR="00E30584" w:rsidRPr="00E17B36" w:rsidRDefault="00E17B36">
            <w:pPr>
              <w:widowControl w:val="0"/>
              <w:jc w:val="left"/>
              <w:rPr>
                <w:rFonts w:cstheme="minorHAnsi"/>
                <w:highlight w:val="yellow"/>
                <w:lang w:val="en-GB"/>
              </w:rPr>
            </w:pPr>
            <w:r w:rsidRPr="00E17B36">
              <w:rPr>
                <w:rFonts w:cstheme="minorHAnsi"/>
                <w:color w:val="000000"/>
                <w:lang w:val="en-GB" w:eastAsia="de-DE"/>
              </w:rPr>
              <w:t>(P) The risk and impact will be monitored from the LEAP-RE perspective including during proposal evaluation (P) Use of virtual meetings (C) The programme is set to start in Jan. 2021; if needed, the start could be delayed</w:t>
            </w:r>
          </w:p>
        </w:tc>
        <w:tc>
          <w:tcPr>
            <w:tcW w:w="710" w:type="dxa"/>
            <w:tcBorders>
              <w:top w:val="single" w:sz="4" w:space="0" w:color="4472C4"/>
              <w:bottom w:val="single" w:sz="4" w:space="0" w:color="4472C4"/>
            </w:tcBorders>
            <w:shd w:val="clear" w:color="auto" w:fill="FFFFFF" w:themeFill="background1"/>
          </w:tcPr>
          <w:p w14:paraId="7C881395" w14:textId="77777777" w:rsidR="00E30584" w:rsidRPr="00E17B36" w:rsidRDefault="00E17B36">
            <w:pPr>
              <w:widowControl w:val="0"/>
              <w:jc w:val="center"/>
              <w:rPr>
                <w:rFonts w:cstheme="minorHAnsi"/>
                <w:lang w:val="en-GB"/>
              </w:rPr>
            </w:pPr>
            <w:r w:rsidRPr="00E17B36">
              <w:rPr>
                <w:rFonts w:cstheme="minorHAnsi"/>
                <w:lang w:val="en-GB"/>
              </w:rPr>
              <w:t>4</w:t>
            </w:r>
          </w:p>
        </w:tc>
        <w:tc>
          <w:tcPr>
            <w:tcW w:w="567" w:type="dxa"/>
            <w:tcBorders>
              <w:top w:val="single" w:sz="4" w:space="0" w:color="4472C4"/>
              <w:bottom w:val="single" w:sz="4" w:space="0" w:color="4472C4"/>
            </w:tcBorders>
            <w:shd w:val="clear" w:color="auto" w:fill="FFFFFF" w:themeFill="background1"/>
          </w:tcPr>
          <w:p w14:paraId="0B643112" w14:textId="77777777" w:rsidR="00E30584" w:rsidRPr="00E17B36" w:rsidRDefault="00E17B36">
            <w:pPr>
              <w:widowControl w:val="0"/>
              <w:rPr>
                <w:rFonts w:cstheme="minorHAnsi"/>
                <w:lang w:val="en-GB"/>
              </w:rPr>
            </w:pPr>
            <w:r w:rsidRPr="00E17B36">
              <w:rPr>
                <w:rFonts w:cstheme="minorHAnsi"/>
                <w:lang w:val="en-GB"/>
              </w:rPr>
              <w:t>4</w:t>
            </w:r>
          </w:p>
        </w:tc>
      </w:tr>
      <w:tr w:rsidR="00E30584" w:rsidRPr="00E17B36" w14:paraId="5E1053B3" w14:textId="77777777">
        <w:tc>
          <w:tcPr>
            <w:tcW w:w="709" w:type="dxa"/>
            <w:tcBorders>
              <w:top w:val="single" w:sz="4" w:space="0" w:color="4472C4"/>
              <w:bottom w:val="single" w:sz="4" w:space="0" w:color="4472C4"/>
            </w:tcBorders>
          </w:tcPr>
          <w:p w14:paraId="32CBE4AD" w14:textId="77777777" w:rsidR="00E30584" w:rsidRPr="00E17B36" w:rsidRDefault="00E17B36">
            <w:pPr>
              <w:widowControl w:val="0"/>
              <w:jc w:val="left"/>
              <w:rPr>
                <w:rFonts w:cstheme="minorHAnsi"/>
                <w:b/>
                <w:lang w:val="en-GB"/>
              </w:rPr>
            </w:pPr>
            <w:r w:rsidRPr="00E17B36">
              <w:rPr>
                <w:rFonts w:cstheme="minorHAnsi"/>
                <w:b/>
                <w:lang w:val="en-GB"/>
              </w:rPr>
              <w:t>3</w:t>
            </w:r>
          </w:p>
        </w:tc>
        <w:tc>
          <w:tcPr>
            <w:tcW w:w="3062" w:type="dxa"/>
            <w:tcBorders>
              <w:top w:val="single" w:sz="4" w:space="0" w:color="4472C4"/>
              <w:bottom w:val="single" w:sz="4" w:space="0" w:color="4472C4"/>
            </w:tcBorders>
          </w:tcPr>
          <w:p w14:paraId="531093A5" w14:textId="77777777" w:rsidR="00E30584" w:rsidRPr="00E17B36" w:rsidRDefault="00E17B36">
            <w:pPr>
              <w:widowControl w:val="0"/>
              <w:jc w:val="left"/>
              <w:rPr>
                <w:rFonts w:cstheme="minorHAnsi"/>
                <w:highlight w:val="yellow"/>
                <w:lang w:val="en-GB"/>
              </w:rPr>
            </w:pPr>
            <w:r w:rsidRPr="00E17B36">
              <w:rPr>
                <w:rFonts w:cstheme="minorHAnsi"/>
                <w:lang w:val="en-GB"/>
              </w:rPr>
              <w:t>Manageability of very large consortium impact if it occurs: Lack of alignment of some partners with programme objectives</w:t>
            </w:r>
          </w:p>
        </w:tc>
        <w:tc>
          <w:tcPr>
            <w:tcW w:w="4308" w:type="dxa"/>
            <w:tcBorders>
              <w:top w:val="single" w:sz="4" w:space="0" w:color="4472C4"/>
              <w:bottom w:val="single" w:sz="4" w:space="0" w:color="4472C4"/>
            </w:tcBorders>
          </w:tcPr>
          <w:p w14:paraId="3DFCEFC4" w14:textId="77777777" w:rsidR="00E30584" w:rsidRPr="00E17B36" w:rsidRDefault="00E17B36">
            <w:pPr>
              <w:widowControl w:val="0"/>
              <w:jc w:val="left"/>
              <w:rPr>
                <w:rFonts w:cstheme="minorHAnsi"/>
                <w:highlight w:val="yellow"/>
                <w:lang w:val="en-GB"/>
              </w:rPr>
            </w:pPr>
            <w:r w:rsidRPr="00E17B36">
              <w:rPr>
                <w:rFonts w:cstheme="minorHAnsi"/>
                <w:lang w:val="en-GB"/>
              </w:rPr>
              <w:t xml:space="preserve">P) Programme coordination and PMB of experienced professionals, with sufficient dedicated time and effort (C) Organisation of general workshops with all partners allow to realign on objectives. Workshops will </w:t>
            </w:r>
            <w:proofErr w:type="gramStart"/>
            <w:r w:rsidRPr="00E17B36">
              <w:rPr>
                <w:rFonts w:cstheme="minorHAnsi"/>
                <w:lang w:val="en-GB"/>
              </w:rPr>
              <w:t>serves</w:t>
            </w:r>
            <w:proofErr w:type="gramEnd"/>
            <w:r w:rsidRPr="00E17B36">
              <w:rPr>
                <w:rFonts w:cstheme="minorHAnsi"/>
                <w:lang w:val="en-GB"/>
              </w:rPr>
              <w:t xml:space="preserve"> as an opportunity to consult the LEAP-RE partners and make sure that they are align with the project objectives consultation of all the LEAP-RE partner</w:t>
            </w:r>
          </w:p>
        </w:tc>
        <w:tc>
          <w:tcPr>
            <w:tcW w:w="710" w:type="dxa"/>
            <w:tcBorders>
              <w:top w:val="single" w:sz="4" w:space="0" w:color="4472C4"/>
              <w:bottom w:val="single" w:sz="4" w:space="0" w:color="4472C4"/>
            </w:tcBorders>
            <w:shd w:val="clear" w:color="auto" w:fill="FFFFFF" w:themeFill="background1"/>
          </w:tcPr>
          <w:p w14:paraId="2B870F57" w14:textId="77777777" w:rsidR="00E30584" w:rsidRPr="00E17B36" w:rsidRDefault="00E17B36">
            <w:pPr>
              <w:widowControl w:val="0"/>
              <w:jc w:val="center"/>
              <w:rPr>
                <w:rFonts w:cstheme="minorHAnsi"/>
                <w:lang w:val="en-GB"/>
              </w:rPr>
            </w:pPr>
            <w:r w:rsidRPr="00E17B36">
              <w:rPr>
                <w:rFonts w:cstheme="minorHAnsi"/>
                <w:lang w:val="en-GB"/>
              </w:rPr>
              <w:t>4</w:t>
            </w:r>
          </w:p>
        </w:tc>
        <w:tc>
          <w:tcPr>
            <w:tcW w:w="567" w:type="dxa"/>
            <w:tcBorders>
              <w:top w:val="single" w:sz="4" w:space="0" w:color="4472C4"/>
              <w:bottom w:val="single" w:sz="4" w:space="0" w:color="4472C4"/>
            </w:tcBorders>
            <w:shd w:val="clear" w:color="auto" w:fill="FFFFFF" w:themeFill="background1"/>
          </w:tcPr>
          <w:p w14:paraId="77644DF9" w14:textId="77777777" w:rsidR="00E30584" w:rsidRPr="00E17B36" w:rsidRDefault="00E17B36">
            <w:pPr>
              <w:widowControl w:val="0"/>
              <w:rPr>
                <w:rFonts w:cstheme="minorHAnsi"/>
                <w:lang w:val="en-GB"/>
              </w:rPr>
            </w:pPr>
            <w:r w:rsidRPr="00E17B36">
              <w:rPr>
                <w:rFonts w:cstheme="minorHAnsi"/>
                <w:lang w:val="en-GB"/>
              </w:rPr>
              <w:t>5</w:t>
            </w:r>
          </w:p>
        </w:tc>
      </w:tr>
      <w:tr w:rsidR="00E30584" w:rsidRPr="00E17B36" w14:paraId="3D53615B" w14:textId="77777777">
        <w:tc>
          <w:tcPr>
            <w:tcW w:w="709" w:type="dxa"/>
            <w:tcBorders>
              <w:top w:val="single" w:sz="4" w:space="0" w:color="4472C4"/>
              <w:bottom w:val="single" w:sz="4" w:space="0" w:color="4472C4"/>
            </w:tcBorders>
          </w:tcPr>
          <w:p w14:paraId="3367D8D0" w14:textId="77777777" w:rsidR="00E30584" w:rsidRPr="00E17B36" w:rsidRDefault="00E17B36">
            <w:pPr>
              <w:widowControl w:val="0"/>
              <w:jc w:val="left"/>
              <w:rPr>
                <w:rFonts w:cstheme="minorHAnsi"/>
                <w:b/>
                <w:lang w:val="en-GB"/>
              </w:rPr>
            </w:pPr>
            <w:r w:rsidRPr="00E17B36">
              <w:rPr>
                <w:rFonts w:cstheme="minorHAnsi"/>
                <w:b/>
                <w:lang w:val="en-GB"/>
              </w:rPr>
              <w:t>4</w:t>
            </w:r>
          </w:p>
        </w:tc>
        <w:tc>
          <w:tcPr>
            <w:tcW w:w="3062" w:type="dxa"/>
            <w:tcBorders>
              <w:top w:val="single" w:sz="4" w:space="0" w:color="4472C4"/>
              <w:bottom w:val="single" w:sz="4" w:space="0" w:color="4472C4"/>
            </w:tcBorders>
          </w:tcPr>
          <w:p w14:paraId="31F574C9" w14:textId="77777777" w:rsidR="00E30584" w:rsidRPr="00E17B36" w:rsidRDefault="00E17B36">
            <w:pPr>
              <w:widowControl w:val="0"/>
              <w:jc w:val="left"/>
              <w:rPr>
                <w:rFonts w:cstheme="minorHAnsi"/>
                <w:highlight w:val="yellow"/>
                <w:lang w:val="en-GB"/>
              </w:rPr>
            </w:pPr>
            <w:r w:rsidRPr="00E17B36">
              <w:rPr>
                <w:rFonts w:cstheme="minorHAnsi"/>
                <w:lang w:val="en-GB"/>
              </w:rPr>
              <w:t xml:space="preserve">Complexity of the programme </w:t>
            </w:r>
            <w:r w:rsidRPr="00E17B36">
              <w:rPr>
                <w:rFonts w:cstheme="minorHAnsi"/>
                <w:lang w:val="en-GB"/>
              </w:rPr>
              <w:lastRenderedPageBreak/>
              <w:t>structure impact if risk occurs: Delays or even failure to deliver</w:t>
            </w:r>
          </w:p>
        </w:tc>
        <w:tc>
          <w:tcPr>
            <w:tcW w:w="4308" w:type="dxa"/>
            <w:tcBorders>
              <w:top w:val="single" w:sz="4" w:space="0" w:color="4472C4"/>
              <w:bottom w:val="single" w:sz="4" w:space="0" w:color="4472C4"/>
            </w:tcBorders>
          </w:tcPr>
          <w:p w14:paraId="308E18F7" w14:textId="77777777" w:rsidR="00E30584" w:rsidRPr="00E17B36" w:rsidRDefault="00E17B36">
            <w:pPr>
              <w:widowControl w:val="0"/>
              <w:jc w:val="left"/>
              <w:rPr>
                <w:rFonts w:cstheme="minorHAnsi"/>
                <w:highlight w:val="yellow"/>
                <w:lang w:val="en-GB"/>
              </w:rPr>
            </w:pPr>
            <w:r w:rsidRPr="00E17B36">
              <w:rPr>
                <w:rFonts w:cstheme="minorHAnsi"/>
                <w:lang w:val="en-GB"/>
              </w:rPr>
              <w:lastRenderedPageBreak/>
              <w:t xml:space="preserve">(P) Solid managerial structure and work plan. </w:t>
            </w:r>
            <w:r w:rsidRPr="00E17B36">
              <w:rPr>
                <w:rFonts w:cstheme="minorHAnsi"/>
                <w:lang w:val="en-GB"/>
              </w:rPr>
              <w:lastRenderedPageBreak/>
              <w:t>Pillar management by delegation. Regular PMB meetings. (P) Detailed Work Plans with clear responsibilities for all</w:t>
            </w:r>
          </w:p>
        </w:tc>
        <w:tc>
          <w:tcPr>
            <w:tcW w:w="710" w:type="dxa"/>
            <w:tcBorders>
              <w:top w:val="single" w:sz="4" w:space="0" w:color="4472C4"/>
              <w:bottom w:val="single" w:sz="4" w:space="0" w:color="4472C4"/>
            </w:tcBorders>
            <w:shd w:val="clear" w:color="auto" w:fill="FFFFFF" w:themeFill="background1"/>
          </w:tcPr>
          <w:p w14:paraId="56607C51" w14:textId="77777777" w:rsidR="00E30584" w:rsidRPr="00E17B36" w:rsidRDefault="00E17B36">
            <w:pPr>
              <w:widowControl w:val="0"/>
              <w:jc w:val="center"/>
              <w:rPr>
                <w:rFonts w:cstheme="minorHAnsi"/>
                <w:lang w:val="en-GB"/>
              </w:rPr>
            </w:pPr>
            <w:r w:rsidRPr="00E17B36">
              <w:rPr>
                <w:rFonts w:cstheme="minorHAnsi"/>
                <w:lang w:val="en-GB"/>
              </w:rPr>
              <w:lastRenderedPageBreak/>
              <w:t>4</w:t>
            </w:r>
          </w:p>
        </w:tc>
        <w:tc>
          <w:tcPr>
            <w:tcW w:w="567" w:type="dxa"/>
            <w:tcBorders>
              <w:top w:val="single" w:sz="4" w:space="0" w:color="4472C4"/>
              <w:bottom w:val="single" w:sz="4" w:space="0" w:color="4472C4"/>
            </w:tcBorders>
            <w:shd w:val="clear" w:color="auto" w:fill="FFFFFF" w:themeFill="background1"/>
          </w:tcPr>
          <w:p w14:paraId="4E8E1F4B" w14:textId="77777777" w:rsidR="00E30584" w:rsidRPr="00E17B36" w:rsidRDefault="00E17B36">
            <w:pPr>
              <w:widowControl w:val="0"/>
              <w:rPr>
                <w:rFonts w:cstheme="minorHAnsi"/>
                <w:lang w:val="en-GB"/>
              </w:rPr>
            </w:pPr>
            <w:r w:rsidRPr="00E17B36">
              <w:rPr>
                <w:rFonts w:cstheme="minorHAnsi"/>
                <w:lang w:val="en-GB"/>
              </w:rPr>
              <w:t>5</w:t>
            </w:r>
          </w:p>
        </w:tc>
      </w:tr>
      <w:tr w:rsidR="00E30584" w:rsidRPr="00E17B36" w14:paraId="48B9ED44" w14:textId="77777777">
        <w:tc>
          <w:tcPr>
            <w:tcW w:w="709" w:type="dxa"/>
            <w:tcBorders>
              <w:top w:val="single" w:sz="4" w:space="0" w:color="4472C4"/>
              <w:bottom w:val="single" w:sz="4" w:space="0" w:color="4472C4"/>
            </w:tcBorders>
          </w:tcPr>
          <w:p w14:paraId="42CAA31F" w14:textId="77777777" w:rsidR="00E30584" w:rsidRPr="00E17B36" w:rsidRDefault="00E17B36">
            <w:pPr>
              <w:widowControl w:val="0"/>
              <w:jc w:val="left"/>
              <w:rPr>
                <w:rFonts w:cstheme="minorHAnsi"/>
                <w:b/>
                <w:lang w:val="en-GB"/>
              </w:rPr>
            </w:pPr>
            <w:r w:rsidRPr="00E17B36">
              <w:rPr>
                <w:rFonts w:cstheme="minorHAnsi"/>
                <w:b/>
                <w:lang w:val="en-GB"/>
              </w:rPr>
              <w:t>5</w:t>
            </w:r>
          </w:p>
        </w:tc>
        <w:tc>
          <w:tcPr>
            <w:tcW w:w="3062" w:type="dxa"/>
            <w:tcBorders>
              <w:top w:val="single" w:sz="4" w:space="0" w:color="4472C4"/>
              <w:bottom w:val="single" w:sz="4" w:space="0" w:color="4472C4"/>
            </w:tcBorders>
          </w:tcPr>
          <w:p w14:paraId="72E0A58A" w14:textId="77777777" w:rsidR="00E30584" w:rsidRPr="00E17B36" w:rsidRDefault="00E17B36">
            <w:pPr>
              <w:widowControl w:val="0"/>
              <w:jc w:val="left"/>
              <w:rPr>
                <w:rFonts w:cstheme="minorHAnsi"/>
                <w:highlight w:val="yellow"/>
                <w:lang w:val="en-GB"/>
              </w:rPr>
            </w:pPr>
            <w:r w:rsidRPr="00E17B36">
              <w:rPr>
                <w:rFonts w:cstheme="minorHAnsi"/>
                <w:lang w:val="en-GB"/>
              </w:rPr>
              <w:t>Increased risk of defaulting partners during 5 years Impact if occurs: Missing link possible and therefore missing functionalities, if input of one party is default</w:t>
            </w:r>
          </w:p>
        </w:tc>
        <w:tc>
          <w:tcPr>
            <w:tcW w:w="4308" w:type="dxa"/>
            <w:tcBorders>
              <w:top w:val="single" w:sz="4" w:space="0" w:color="4472C4"/>
              <w:bottom w:val="single" w:sz="4" w:space="0" w:color="4472C4"/>
            </w:tcBorders>
          </w:tcPr>
          <w:p w14:paraId="2F3B91B3" w14:textId="77777777" w:rsidR="00E30584" w:rsidRPr="00E17B36" w:rsidRDefault="00E17B36">
            <w:pPr>
              <w:widowControl w:val="0"/>
              <w:jc w:val="left"/>
              <w:rPr>
                <w:rFonts w:cstheme="minorHAnsi"/>
                <w:highlight w:val="yellow"/>
                <w:lang w:val="en-GB"/>
              </w:rPr>
            </w:pPr>
            <w:r w:rsidRPr="00E17B36">
              <w:rPr>
                <w:rFonts w:cstheme="minorHAnsi"/>
                <w:lang w:val="en-GB"/>
              </w:rPr>
              <w:t>(P) A large majority of partners are only involved in 1-2 WPs, which prevents any systemic risk (no domino effect) (P) Experienced programme coordination team (C) Access to large community allows to easily find partner replacements (C) WP and Task leaders monitor risks and flag problems to enable timely mitigation</w:t>
            </w:r>
          </w:p>
        </w:tc>
        <w:tc>
          <w:tcPr>
            <w:tcW w:w="710" w:type="dxa"/>
            <w:tcBorders>
              <w:top w:val="single" w:sz="4" w:space="0" w:color="4472C4"/>
              <w:bottom w:val="single" w:sz="4" w:space="0" w:color="4472C4"/>
            </w:tcBorders>
            <w:shd w:val="clear" w:color="auto" w:fill="FFFFFF" w:themeFill="background1"/>
          </w:tcPr>
          <w:p w14:paraId="1B514F87" w14:textId="77777777" w:rsidR="00E30584" w:rsidRPr="00E17B36" w:rsidRDefault="00E17B36">
            <w:pPr>
              <w:widowControl w:val="0"/>
              <w:jc w:val="center"/>
              <w:rPr>
                <w:rFonts w:cstheme="minorHAnsi"/>
                <w:lang w:val="en-GB"/>
              </w:rPr>
            </w:pPr>
            <w:r w:rsidRPr="00E17B36">
              <w:rPr>
                <w:rFonts w:cstheme="minorHAnsi"/>
                <w:lang w:val="en-GB"/>
              </w:rPr>
              <w:t>4</w:t>
            </w:r>
          </w:p>
        </w:tc>
        <w:tc>
          <w:tcPr>
            <w:tcW w:w="567" w:type="dxa"/>
            <w:tcBorders>
              <w:top w:val="single" w:sz="4" w:space="0" w:color="4472C4"/>
              <w:bottom w:val="single" w:sz="4" w:space="0" w:color="4472C4"/>
            </w:tcBorders>
            <w:shd w:val="clear" w:color="auto" w:fill="FFFFFF" w:themeFill="background1"/>
          </w:tcPr>
          <w:p w14:paraId="1964BD2C" w14:textId="77777777" w:rsidR="00E30584" w:rsidRPr="00E17B36" w:rsidRDefault="00E17B36">
            <w:pPr>
              <w:widowControl w:val="0"/>
              <w:rPr>
                <w:rFonts w:cstheme="minorHAnsi"/>
                <w:lang w:val="en-GB"/>
              </w:rPr>
            </w:pPr>
            <w:r w:rsidRPr="00E17B36">
              <w:rPr>
                <w:rFonts w:cstheme="minorHAnsi"/>
                <w:lang w:val="en-GB"/>
              </w:rPr>
              <w:t>4</w:t>
            </w:r>
          </w:p>
        </w:tc>
      </w:tr>
      <w:tr w:rsidR="00E30584" w:rsidRPr="00E17B36" w14:paraId="3E21B8F1" w14:textId="77777777">
        <w:tc>
          <w:tcPr>
            <w:tcW w:w="709" w:type="dxa"/>
            <w:tcBorders>
              <w:top w:val="single" w:sz="4" w:space="0" w:color="4472C4"/>
              <w:bottom w:val="single" w:sz="4" w:space="0" w:color="4472C4"/>
            </w:tcBorders>
          </w:tcPr>
          <w:p w14:paraId="1FD030F5" w14:textId="77777777" w:rsidR="00E30584" w:rsidRPr="00E17B36" w:rsidRDefault="00E17B36">
            <w:pPr>
              <w:widowControl w:val="0"/>
              <w:jc w:val="left"/>
              <w:rPr>
                <w:rFonts w:cstheme="minorHAnsi"/>
                <w:b/>
                <w:lang w:val="en-GB"/>
              </w:rPr>
            </w:pPr>
            <w:r w:rsidRPr="00E17B36">
              <w:rPr>
                <w:rFonts w:cstheme="minorHAnsi"/>
                <w:b/>
                <w:lang w:val="en-GB"/>
              </w:rPr>
              <w:t>6</w:t>
            </w:r>
          </w:p>
        </w:tc>
        <w:tc>
          <w:tcPr>
            <w:tcW w:w="3062" w:type="dxa"/>
            <w:tcBorders>
              <w:top w:val="single" w:sz="4" w:space="0" w:color="4472C4"/>
              <w:bottom w:val="single" w:sz="4" w:space="0" w:color="4472C4"/>
            </w:tcBorders>
          </w:tcPr>
          <w:p w14:paraId="10F2E606" w14:textId="77777777" w:rsidR="00E30584" w:rsidRPr="00E17B36" w:rsidRDefault="00E17B36">
            <w:pPr>
              <w:widowControl w:val="0"/>
              <w:jc w:val="left"/>
              <w:rPr>
                <w:rFonts w:cstheme="minorHAnsi"/>
                <w:highlight w:val="yellow"/>
                <w:lang w:val="en-GB"/>
              </w:rPr>
            </w:pPr>
            <w:r w:rsidRPr="00E17B36">
              <w:rPr>
                <w:rFonts w:cstheme="minorHAnsi"/>
                <w:lang w:val="en-GB"/>
              </w:rPr>
              <w:t>Problems in conflict resolutions Impact if occurs: Delays, departure of a partner or failure to deliver the final product</w:t>
            </w:r>
          </w:p>
        </w:tc>
        <w:tc>
          <w:tcPr>
            <w:tcW w:w="4308" w:type="dxa"/>
            <w:tcBorders>
              <w:top w:val="single" w:sz="4" w:space="0" w:color="4472C4"/>
              <w:bottom w:val="single" w:sz="4" w:space="0" w:color="4472C4"/>
            </w:tcBorders>
          </w:tcPr>
          <w:p w14:paraId="516F1E70" w14:textId="77777777" w:rsidR="00E30584" w:rsidRPr="00E17B36" w:rsidRDefault="00E17B36">
            <w:pPr>
              <w:widowControl w:val="0"/>
              <w:jc w:val="left"/>
              <w:rPr>
                <w:rFonts w:cstheme="minorHAnsi"/>
                <w:highlight w:val="yellow"/>
                <w:lang w:val="en-GB"/>
              </w:rPr>
            </w:pPr>
            <w:r w:rsidRPr="00E17B36">
              <w:rPr>
                <w:rFonts w:cstheme="minorHAnsi"/>
                <w:lang w:val="en-GB"/>
              </w:rPr>
              <w:t>(P) Develop continuous mutual trust. Regular meetings (P) Conflict resolution process in Consortium Agreement (C) Perform a progressive de-escalation by reducing tension and building step-by-step solutions. Appoint a mediator(s) to solve conflicts.</w:t>
            </w:r>
          </w:p>
        </w:tc>
        <w:tc>
          <w:tcPr>
            <w:tcW w:w="710" w:type="dxa"/>
            <w:tcBorders>
              <w:top w:val="single" w:sz="4" w:space="0" w:color="4472C4"/>
              <w:bottom w:val="single" w:sz="4" w:space="0" w:color="4472C4"/>
            </w:tcBorders>
            <w:shd w:val="clear" w:color="auto" w:fill="FFFFFF" w:themeFill="background1"/>
          </w:tcPr>
          <w:p w14:paraId="2EEF999D" w14:textId="77777777" w:rsidR="00E30584" w:rsidRPr="00E17B36" w:rsidRDefault="00E17B36">
            <w:pPr>
              <w:widowControl w:val="0"/>
              <w:jc w:val="center"/>
              <w:rPr>
                <w:rFonts w:cstheme="minorHAnsi"/>
                <w:lang w:val="en-GB"/>
              </w:rPr>
            </w:pPr>
            <w:r w:rsidRPr="00E17B36">
              <w:rPr>
                <w:rFonts w:cstheme="minorHAnsi"/>
                <w:lang w:val="en-GB"/>
              </w:rPr>
              <w:t>3</w:t>
            </w:r>
          </w:p>
        </w:tc>
        <w:tc>
          <w:tcPr>
            <w:tcW w:w="567" w:type="dxa"/>
            <w:tcBorders>
              <w:top w:val="single" w:sz="4" w:space="0" w:color="4472C4"/>
              <w:bottom w:val="single" w:sz="4" w:space="0" w:color="4472C4"/>
            </w:tcBorders>
            <w:shd w:val="clear" w:color="auto" w:fill="FFFFFF" w:themeFill="background1"/>
          </w:tcPr>
          <w:p w14:paraId="38E4D73B" w14:textId="77777777" w:rsidR="00E30584" w:rsidRPr="00E17B36" w:rsidRDefault="00E17B36">
            <w:pPr>
              <w:widowControl w:val="0"/>
              <w:rPr>
                <w:rFonts w:cstheme="minorHAnsi"/>
                <w:lang w:val="en-GB"/>
              </w:rPr>
            </w:pPr>
            <w:r w:rsidRPr="00E17B36">
              <w:rPr>
                <w:rFonts w:cstheme="minorHAnsi"/>
                <w:lang w:val="en-GB"/>
              </w:rPr>
              <w:t>5</w:t>
            </w:r>
          </w:p>
        </w:tc>
      </w:tr>
      <w:tr w:rsidR="00E30584" w:rsidRPr="00E17B36" w14:paraId="108D333C" w14:textId="77777777">
        <w:tc>
          <w:tcPr>
            <w:tcW w:w="709" w:type="dxa"/>
            <w:tcBorders>
              <w:top w:val="single" w:sz="4" w:space="0" w:color="4472C4"/>
              <w:bottom w:val="single" w:sz="4" w:space="0" w:color="4472C4"/>
            </w:tcBorders>
          </w:tcPr>
          <w:p w14:paraId="2EC0CC78" w14:textId="77777777" w:rsidR="00E30584" w:rsidRPr="00E17B36" w:rsidRDefault="00E17B36">
            <w:pPr>
              <w:widowControl w:val="0"/>
              <w:jc w:val="left"/>
              <w:rPr>
                <w:rFonts w:cstheme="minorHAnsi"/>
                <w:b/>
                <w:lang w:val="en-GB"/>
              </w:rPr>
            </w:pPr>
            <w:r w:rsidRPr="00E17B36">
              <w:rPr>
                <w:rFonts w:cstheme="minorHAnsi"/>
                <w:b/>
                <w:lang w:val="en-GB"/>
              </w:rPr>
              <w:t>7</w:t>
            </w:r>
          </w:p>
        </w:tc>
        <w:tc>
          <w:tcPr>
            <w:tcW w:w="3062" w:type="dxa"/>
            <w:tcBorders>
              <w:top w:val="single" w:sz="4" w:space="0" w:color="4472C4"/>
              <w:bottom w:val="single" w:sz="4" w:space="0" w:color="4472C4"/>
            </w:tcBorders>
          </w:tcPr>
          <w:p w14:paraId="3570E60B" w14:textId="77777777" w:rsidR="00E30584" w:rsidRPr="00E17B36" w:rsidRDefault="00E17B36">
            <w:pPr>
              <w:widowControl w:val="0"/>
              <w:jc w:val="left"/>
              <w:rPr>
                <w:rFonts w:cstheme="minorHAnsi"/>
                <w:highlight w:val="yellow"/>
                <w:lang w:val="en-GB"/>
              </w:rPr>
            </w:pPr>
            <w:r w:rsidRPr="00E17B36">
              <w:rPr>
                <w:rFonts w:cstheme="minorHAnsi"/>
                <w:lang w:val="en-GB"/>
              </w:rPr>
              <w:t xml:space="preserve">Weak partner </w:t>
            </w:r>
            <w:proofErr w:type="spellStart"/>
            <w:r w:rsidRPr="00E17B36">
              <w:rPr>
                <w:rFonts w:cstheme="minorHAnsi"/>
                <w:lang w:val="en-GB"/>
              </w:rPr>
              <w:t>committement</w:t>
            </w:r>
            <w:proofErr w:type="spellEnd"/>
            <w:r w:rsidRPr="00E17B36">
              <w:rPr>
                <w:rFonts w:cstheme="minorHAnsi"/>
                <w:lang w:val="en-GB"/>
              </w:rPr>
              <w:t xml:space="preserve"> due to lack of physical meetings Impact if occurs: Limited interaction among parties and </w:t>
            </w:r>
            <w:proofErr w:type="spellStart"/>
            <w:r w:rsidRPr="00E17B36">
              <w:rPr>
                <w:rFonts w:cstheme="minorHAnsi"/>
                <w:lang w:val="en-GB"/>
              </w:rPr>
              <w:t>committement</w:t>
            </w:r>
            <w:proofErr w:type="spellEnd"/>
            <w:r w:rsidRPr="00E17B36">
              <w:rPr>
                <w:rFonts w:cstheme="minorHAnsi"/>
                <w:lang w:val="en-GB"/>
              </w:rPr>
              <w:t>, especially regarding the inter-WP activities</w:t>
            </w:r>
          </w:p>
        </w:tc>
        <w:tc>
          <w:tcPr>
            <w:tcW w:w="4308" w:type="dxa"/>
            <w:tcBorders>
              <w:top w:val="single" w:sz="4" w:space="0" w:color="4472C4"/>
              <w:bottom w:val="single" w:sz="4" w:space="0" w:color="4472C4"/>
            </w:tcBorders>
          </w:tcPr>
          <w:p w14:paraId="473614A7" w14:textId="77777777" w:rsidR="00E30584" w:rsidRPr="00E17B36" w:rsidRDefault="00E17B36">
            <w:pPr>
              <w:widowControl w:val="0"/>
              <w:jc w:val="left"/>
              <w:rPr>
                <w:rFonts w:cstheme="minorHAnsi"/>
                <w:highlight w:val="yellow"/>
                <w:lang w:val="en-GB"/>
              </w:rPr>
            </w:pPr>
            <w:r w:rsidRPr="00E17B36">
              <w:rPr>
                <w:rFonts w:cstheme="minorHAnsi"/>
                <w:lang w:val="en-GB"/>
              </w:rPr>
              <w:t>(P) Use of virtual meetings is becoming the ‘new normal’ (P) Three general workshops (C) Organization of regular virtual meetings and increase of involvement of parties on common activities</w:t>
            </w:r>
          </w:p>
        </w:tc>
        <w:tc>
          <w:tcPr>
            <w:tcW w:w="710" w:type="dxa"/>
            <w:tcBorders>
              <w:top w:val="single" w:sz="4" w:space="0" w:color="4472C4"/>
              <w:bottom w:val="single" w:sz="4" w:space="0" w:color="4472C4"/>
            </w:tcBorders>
            <w:shd w:val="clear" w:color="auto" w:fill="FFFFFF" w:themeFill="background1"/>
          </w:tcPr>
          <w:p w14:paraId="00C330A6" w14:textId="77777777" w:rsidR="00E30584" w:rsidRPr="00E17B36" w:rsidRDefault="00E17B36">
            <w:pPr>
              <w:widowControl w:val="0"/>
              <w:jc w:val="center"/>
              <w:rPr>
                <w:rFonts w:cstheme="minorHAnsi"/>
                <w:lang w:val="en-GB"/>
              </w:rPr>
            </w:pPr>
            <w:r w:rsidRPr="00E17B36">
              <w:rPr>
                <w:rFonts w:cstheme="minorHAnsi"/>
                <w:lang w:val="en-GB"/>
              </w:rPr>
              <w:t>4</w:t>
            </w:r>
          </w:p>
        </w:tc>
        <w:tc>
          <w:tcPr>
            <w:tcW w:w="567" w:type="dxa"/>
            <w:tcBorders>
              <w:top w:val="single" w:sz="4" w:space="0" w:color="4472C4"/>
              <w:bottom w:val="single" w:sz="4" w:space="0" w:color="4472C4"/>
            </w:tcBorders>
            <w:shd w:val="clear" w:color="auto" w:fill="FFFFFF" w:themeFill="background1"/>
          </w:tcPr>
          <w:p w14:paraId="5B2E0BF2" w14:textId="77777777" w:rsidR="00E30584" w:rsidRPr="00E17B36" w:rsidRDefault="00E17B36">
            <w:pPr>
              <w:widowControl w:val="0"/>
              <w:rPr>
                <w:rFonts w:cstheme="minorHAnsi"/>
                <w:lang w:val="en-GB"/>
              </w:rPr>
            </w:pPr>
            <w:r w:rsidRPr="00E17B36">
              <w:rPr>
                <w:rFonts w:cstheme="minorHAnsi"/>
                <w:lang w:val="en-GB"/>
              </w:rPr>
              <w:t>5</w:t>
            </w:r>
          </w:p>
        </w:tc>
      </w:tr>
      <w:tr w:rsidR="00E30584" w:rsidRPr="00E17B36" w14:paraId="1CF51BE1" w14:textId="77777777">
        <w:tc>
          <w:tcPr>
            <w:tcW w:w="709" w:type="dxa"/>
            <w:tcBorders>
              <w:top w:val="single" w:sz="4" w:space="0" w:color="4472C4"/>
              <w:bottom w:val="single" w:sz="4" w:space="0" w:color="000000"/>
            </w:tcBorders>
          </w:tcPr>
          <w:p w14:paraId="13F34E74" w14:textId="77777777" w:rsidR="00E30584" w:rsidRPr="00E17B36" w:rsidRDefault="00E17B36">
            <w:pPr>
              <w:widowControl w:val="0"/>
              <w:jc w:val="left"/>
              <w:rPr>
                <w:rFonts w:cstheme="minorHAnsi"/>
                <w:b/>
                <w:lang w:val="en-GB"/>
              </w:rPr>
            </w:pPr>
            <w:r w:rsidRPr="00E17B36">
              <w:rPr>
                <w:rFonts w:cstheme="minorHAnsi"/>
                <w:b/>
                <w:lang w:val="en-GB"/>
              </w:rPr>
              <w:t>17</w:t>
            </w:r>
          </w:p>
        </w:tc>
        <w:tc>
          <w:tcPr>
            <w:tcW w:w="3062" w:type="dxa"/>
            <w:tcBorders>
              <w:top w:val="single" w:sz="4" w:space="0" w:color="4472C4"/>
              <w:bottom w:val="single" w:sz="4" w:space="0" w:color="000000"/>
            </w:tcBorders>
          </w:tcPr>
          <w:p w14:paraId="781580D1" w14:textId="77777777" w:rsidR="00E30584" w:rsidRPr="00E17B36" w:rsidRDefault="00E17B36">
            <w:pPr>
              <w:widowControl w:val="0"/>
              <w:jc w:val="left"/>
              <w:rPr>
                <w:rFonts w:cstheme="minorHAnsi"/>
                <w:highlight w:val="yellow"/>
                <w:lang w:val="en-GB"/>
              </w:rPr>
            </w:pPr>
            <w:r w:rsidRPr="00E17B36">
              <w:rPr>
                <w:rFonts w:cstheme="minorHAnsi"/>
                <w:lang w:val="en-GB"/>
              </w:rPr>
              <w:t>EU policy shifts Impact: Lack of endorsement of future partnership (EC)</w:t>
            </w:r>
          </w:p>
        </w:tc>
        <w:tc>
          <w:tcPr>
            <w:tcW w:w="4308" w:type="dxa"/>
            <w:tcBorders>
              <w:top w:val="single" w:sz="4" w:space="0" w:color="4472C4"/>
              <w:bottom w:val="single" w:sz="4" w:space="0" w:color="000000"/>
            </w:tcBorders>
          </w:tcPr>
          <w:p w14:paraId="6BFBD978" w14:textId="77777777" w:rsidR="00E30584" w:rsidRPr="00E17B36" w:rsidRDefault="00E17B36">
            <w:pPr>
              <w:widowControl w:val="0"/>
              <w:jc w:val="left"/>
              <w:rPr>
                <w:rFonts w:cstheme="minorHAnsi"/>
                <w:highlight w:val="yellow"/>
                <w:lang w:val="en-GB"/>
              </w:rPr>
            </w:pPr>
            <w:r w:rsidRPr="00E17B36">
              <w:rPr>
                <w:rFonts w:cstheme="minorHAnsi"/>
                <w:lang w:val="en-GB"/>
              </w:rPr>
              <w:t>(P) Continuous dialogue (P) Financial sustainability plan not relying on EC</w:t>
            </w:r>
          </w:p>
        </w:tc>
        <w:tc>
          <w:tcPr>
            <w:tcW w:w="710" w:type="dxa"/>
            <w:tcBorders>
              <w:top w:val="single" w:sz="4" w:space="0" w:color="4472C4"/>
              <w:bottom w:val="single" w:sz="4" w:space="0" w:color="000000"/>
            </w:tcBorders>
            <w:shd w:val="clear" w:color="auto" w:fill="FFFFFF" w:themeFill="background1"/>
          </w:tcPr>
          <w:p w14:paraId="37D2C110" w14:textId="77777777" w:rsidR="00E30584" w:rsidRPr="00E17B36" w:rsidRDefault="00E17B36">
            <w:pPr>
              <w:widowControl w:val="0"/>
              <w:jc w:val="center"/>
              <w:rPr>
                <w:rFonts w:cstheme="minorHAnsi"/>
                <w:lang w:val="en-GB"/>
              </w:rPr>
            </w:pPr>
            <w:r w:rsidRPr="00E17B36">
              <w:rPr>
                <w:rFonts w:cstheme="minorHAnsi"/>
                <w:lang w:val="en-GB"/>
              </w:rPr>
              <w:t>3</w:t>
            </w:r>
          </w:p>
        </w:tc>
        <w:tc>
          <w:tcPr>
            <w:tcW w:w="567" w:type="dxa"/>
            <w:tcBorders>
              <w:top w:val="single" w:sz="4" w:space="0" w:color="4472C4"/>
              <w:bottom w:val="single" w:sz="4" w:space="0" w:color="000000"/>
            </w:tcBorders>
            <w:shd w:val="clear" w:color="auto" w:fill="FFFFFF" w:themeFill="background1"/>
          </w:tcPr>
          <w:p w14:paraId="2B454F04" w14:textId="77777777" w:rsidR="00E30584" w:rsidRPr="00E17B36" w:rsidRDefault="00E17B36">
            <w:pPr>
              <w:widowControl w:val="0"/>
              <w:rPr>
                <w:rFonts w:cstheme="minorHAnsi"/>
                <w:lang w:val="en-GB"/>
              </w:rPr>
            </w:pPr>
            <w:r w:rsidRPr="00E17B36">
              <w:rPr>
                <w:rFonts w:cstheme="minorHAnsi"/>
                <w:lang w:val="en-GB"/>
              </w:rPr>
              <w:t>5</w:t>
            </w:r>
          </w:p>
        </w:tc>
      </w:tr>
    </w:tbl>
    <w:p w14:paraId="023B4EE6" w14:textId="77777777" w:rsidR="00E30584" w:rsidRPr="00E17B36" w:rsidRDefault="00E30584">
      <w:pPr>
        <w:jc w:val="left"/>
        <w:rPr>
          <w:rFonts w:cs="Arial"/>
          <w:sz w:val="18"/>
          <w:szCs w:val="18"/>
          <w:lang w:val="en-GB"/>
        </w:rPr>
      </w:pPr>
    </w:p>
    <w:p w14:paraId="384E7DF6" w14:textId="77777777" w:rsidR="00E30584" w:rsidRPr="00E17B36" w:rsidRDefault="00E30584">
      <w:pPr>
        <w:jc w:val="left"/>
        <w:rPr>
          <w:rFonts w:cs="Arial"/>
          <w:sz w:val="18"/>
          <w:szCs w:val="18"/>
          <w:lang w:val="en-GB"/>
        </w:rPr>
      </w:pPr>
    </w:p>
    <w:sectPr w:rsidR="00E30584" w:rsidRPr="00E17B36">
      <w:headerReference w:type="default" r:id="rId13"/>
      <w:footerReference w:type="default" r:id="rId14"/>
      <w:footerReference w:type="first" r:id="rId15"/>
      <w:pgSz w:w="11906" w:h="16838"/>
      <w:pgMar w:top="1440" w:right="1440" w:bottom="1440" w:left="1440" w:header="708"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ZSI" w:date="2021-03-18T22:16:00Z" w:initials="ZSI">
    <w:p w14:paraId="235845A2" w14:textId="0A8464FD" w:rsidR="00E17B36" w:rsidRPr="00E17B36" w:rsidRDefault="00E17B36">
      <w:pPr>
        <w:pStyle w:val="CommentText"/>
        <w:rPr>
          <w:lang w:val="en-GB"/>
        </w:rPr>
      </w:pPr>
      <w:r w:rsidRPr="00E17B36">
        <w:rPr>
          <w:rStyle w:val="CommentReference"/>
          <w:lang w:val="en-GB"/>
        </w:rPr>
        <w:annotationRef/>
      </w:r>
      <w:r w:rsidRPr="00E17B36">
        <w:rPr>
          <w:lang w:val="en-GB"/>
        </w:rPr>
        <w:t>Although we are indicated as contributors, we have not been allocated any PMs</w:t>
      </w:r>
    </w:p>
  </w:comment>
  <w:comment w:id="21" w:author="Haffner, Stefan Alexander" w:date="2021-03-16T14:12:00Z" w:initials="HSA">
    <w:p w14:paraId="7A55A0BD" w14:textId="77777777" w:rsidR="00E17B36" w:rsidRDefault="00E17B36">
      <w:r>
        <w:rPr>
          <w:rFonts w:ascii="Liberation Serif" w:eastAsia="DejaVu Sans" w:hAnsi="Liberation Serif" w:cs="DejaVu Sans"/>
          <w:sz w:val="24"/>
          <w:szCs w:val="24"/>
          <w:lang w:bidi="en-US"/>
        </w:rPr>
        <w:t>DLR will contribute here towards the aspects of a long-term approach in MEL</w:t>
      </w:r>
    </w:p>
  </w:comment>
  <w:comment w:id="20" w:author="Haffner, Stefan Alexander" w:date="2021-03-16T14:55:00Z" w:initials="HSA">
    <w:p w14:paraId="42045C89" w14:textId="77777777" w:rsidR="00E17B36" w:rsidRDefault="00E17B36">
      <w:r>
        <w:rPr>
          <w:rFonts w:ascii="Liberation Serif" w:eastAsia="DejaVu Sans" w:hAnsi="Liberation Serif" w:cs="DejaVu Sans"/>
          <w:sz w:val="24"/>
          <w:szCs w:val="24"/>
          <w:lang w:bidi="en-US"/>
        </w:rPr>
        <w:t>Please note that D5.1 «Theory of Change, M&amp;E Approach and MEL Plan» is foreseen already in M9 (Jun. 2021).</w:t>
      </w:r>
    </w:p>
    <w:p w14:paraId="3C5EC092" w14:textId="77777777" w:rsidR="00E17B36" w:rsidRDefault="00E17B36">
      <w:r>
        <w:rPr>
          <w:rFonts w:ascii="Liberation Serif" w:eastAsia="DejaVu Sans" w:hAnsi="Liberation Serif" w:cs="DejaVu Sans"/>
          <w:sz w:val="24"/>
          <w:szCs w:val="24"/>
          <w:lang w:bidi="en-US"/>
        </w:rPr>
        <w:t>Please correct the dates of the actions accordingly or inform LGI/DSI about the expected delay</w:t>
      </w:r>
    </w:p>
  </w:comment>
  <w:comment w:id="22" w:author="ZSI" w:date="2021-03-18T22:18:00Z" w:initials="ZSI">
    <w:p w14:paraId="2650981A" w14:textId="77777777" w:rsidR="00E17B36" w:rsidRDefault="00E17B36">
      <w:pPr>
        <w:pStyle w:val="CommentText"/>
        <w:rPr>
          <w:lang w:val="en-GB"/>
        </w:rPr>
      </w:pPr>
      <w:r w:rsidRPr="00E17B36">
        <w:rPr>
          <w:rStyle w:val="CommentReference"/>
          <w:lang w:val="en-GB"/>
        </w:rPr>
        <w:annotationRef/>
      </w:r>
      <w:r w:rsidRPr="00E17B36">
        <w:rPr>
          <w:lang w:val="en-GB"/>
        </w:rPr>
        <w:t xml:space="preserve">Provided that </w:t>
      </w:r>
      <w:r>
        <w:rPr>
          <w:lang w:val="en-GB"/>
        </w:rPr>
        <w:t xml:space="preserve">ZSI is actually allocated 1 PM, as discussed previously, we are </w:t>
      </w:r>
      <w:r w:rsidRPr="00B20AA1">
        <w:rPr>
          <w:u w:val="single"/>
          <w:lang w:val="en-GB"/>
        </w:rPr>
        <w:t>happy to contribute</w:t>
      </w:r>
      <w:r>
        <w:rPr>
          <w:lang w:val="en-GB"/>
        </w:rPr>
        <w:t xml:space="preserve"> to the conceptualisation of the Monitoring, Evaluation, and Learning exercise and also </w:t>
      </w:r>
      <w:r w:rsidRPr="00B20AA1">
        <w:rPr>
          <w:u w:val="single"/>
          <w:lang w:val="en-GB"/>
        </w:rPr>
        <w:t>contribute</w:t>
      </w:r>
      <w:r>
        <w:rPr>
          <w:lang w:val="en-GB"/>
        </w:rPr>
        <w:t xml:space="preserve"> to the one of the evaluation reports;</w:t>
      </w:r>
    </w:p>
    <w:p w14:paraId="6876EF2A" w14:textId="77777777" w:rsidR="00E17B36" w:rsidRDefault="00E17B36">
      <w:pPr>
        <w:pStyle w:val="CommentText"/>
        <w:rPr>
          <w:lang w:val="en-GB"/>
        </w:rPr>
      </w:pPr>
    </w:p>
    <w:p w14:paraId="1422F68F" w14:textId="1EADA251" w:rsidR="00E17B36" w:rsidRPr="00E17B36" w:rsidRDefault="00E17B36">
      <w:pPr>
        <w:pStyle w:val="CommentText"/>
        <w:rPr>
          <w:lang w:val="en-GB"/>
        </w:rPr>
      </w:pPr>
      <w:r>
        <w:rPr>
          <w:lang w:val="en-GB"/>
        </w:rPr>
        <w:t>However, we do not see ourselves in a position to assume the responsibility for three evaluation reports (with only 1 PM in total) =&gt; please reassign the responsibilities</w:t>
      </w:r>
      <w:r w:rsidR="00B20AA1">
        <w:rPr>
          <w:lang w:val="en-GB"/>
        </w:rPr>
        <w:t xml:space="preserve"> …</w:t>
      </w:r>
    </w:p>
  </w:comment>
  <w:comment w:id="24" w:author="Haffner, Stefan Alexander" w:date="2021-03-16T11:40:00Z" w:initials="HSA">
    <w:p w14:paraId="1A0E81D9" w14:textId="77777777" w:rsidR="00E17B36" w:rsidRDefault="00E17B36">
      <w:r>
        <w:rPr>
          <w:rFonts w:ascii="Liberation Serif" w:eastAsia="DejaVu Sans" w:hAnsi="Liberation Serif" w:cs="DejaVu Sans"/>
          <w:sz w:val="24"/>
          <w:szCs w:val="24"/>
          <w:lang w:bidi="en-US"/>
        </w:rPr>
        <w:t>DLR will contribute here towards the aspects of a long-term approach, the responsibility lies with the coordinators of T5.1</w:t>
      </w:r>
    </w:p>
  </w:comment>
  <w:comment w:id="26" w:author="Haffner, Stefan Alexander" w:date="2021-03-16T11:41:00Z" w:initials="HSA">
    <w:p w14:paraId="39982F62" w14:textId="77777777" w:rsidR="00E17B36" w:rsidRDefault="00E17B36">
      <w:r>
        <w:rPr>
          <w:rFonts w:ascii="Liberation Serif" w:eastAsia="DejaVu Sans" w:hAnsi="Liberation Serif" w:cs="DejaVu Sans"/>
          <w:sz w:val="24"/>
          <w:szCs w:val="24"/>
          <w:lang w:bidi="en-US"/>
        </w:rPr>
        <w:t>DLR will contribute here towards the aspects of a long-term approach, the responsibility lies with the coordinators of T5.1</w:t>
      </w:r>
    </w:p>
  </w:comment>
  <w:comment w:id="28" w:author="Haffner, Stefan Alexander" w:date="2021-03-16T11:41:00Z" w:initials="HSA">
    <w:p w14:paraId="1E5E9C5E" w14:textId="77777777" w:rsidR="00E17B36" w:rsidRDefault="00E17B36">
      <w:r>
        <w:rPr>
          <w:rFonts w:ascii="Liberation Serif" w:eastAsia="DejaVu Sans" w:hAnsi="Liberation Serif" w:cs="DejaVu Sans"/>
          <w:sz w:val="24"/>
          <w:szCs w:val="24"/>
          <w:lang w:bidi="en-US"/>
        </w:rPr>
        <w:t>DLR will contribute here towards the aspects of a long-term approach, the responsibility lies with the coordinators of T5.1</w:t>
      </w:r>
    </w:p>
  </w:comment>
  <w:comment w:id="41" w:author="Haffner, Stefan Alexander" w:date="2021-03-15T22:14:00Z" w:initials="HSA">
    <w:p w14:paraId="2EA18CDA" w14:textId="77777777" w:rsidR="00E17B36" w:rsidRDefault="00E17B36">
      <w:r>
        <w:rPr>
          <w:rFonts w:ascii="Liberation Serif" w:eastAsia="DejaVu Sans" w:hAnsi="Liberation Serif" w:cs="DejaVu Sans"/>
          <w:sz w:val="24"/>
          <w:szCs w:val="24"/>
          <w:lang w:bidi="en-US"/>
        </w:rPr>
        <w:t>As soon as MESRS and ZSI shared an agreed draft, it will be displayed here.</w:t>
      </w:r>
    </w:p>
  </w:comment>
  <w:comment w:id="103" w:author="Haffner, Stefan Alexander" w:date="2021-03-15T22:12:00Z" w:initials="HSA">
    <w:p w14:paraId="06A564B6" w14:textId="77777777" w:rsidR="00E17B36" w:rsidRDefault="00E17B36">
      <w:proofErr w:type="spellStart"/>
      <w:r>
        <w:rPr>
          <w:rFonts w:ascii="Liberation Serif" w:eastAsia="DejaVu Sans" w:hAnsi="Liberation Serif" w:cs="DejaVu Sans"/>
          <w:b/>
          <w:color w:val="0000FF"/>
          <w:sz w:val="24"/>
          <w:szCs w:val="24"/>
          <w:lang w:bidi="en-US"/>
        </w:rPr>
        <w:t>Commnent</w:t>
      </w:r>
      <w:proofErr w:type="spellEnd"/>
      <w:r>
        <w:rPr>
          <w:rFonts w:ascii="Liberation Serif" w:eastAsia="DejaVu Sans" w:hAnsi="Liberation Serif" w:cs="DejaVu Sans"/>
          <w:b/>
          <w:color w:val="0000FF"/>
          <w:sz w:val="24"/>
          <w:szCs w:val="24"/>
          <w:lang w:bidi="en-US"/>
        </w:rPr>
        <w:t xml:space="preserve"> from </w:t>
      </w:r>
      <w:proofErr w:type="spellStart"/>
      <w:r>
        <w:rPr>
          <w:rFonts w:ascii="Liberation Serif" w:eastAsia="DejaVu Sans" w:hAnsi="Liberation Serif" w:cs="DejaVu Sans"/>
          <w:b/>
          <w:color w:val="0000FF"/>
          <w:sz w:val="24"/>
          <w:szCs w:val="24"/>
          <w:lang w:bidi="en-US"/>
        </w:rPr>
        <w:t>Emanuela</w:t>
      </w:r>
      <w:proofErr w:type="spellEnd"/>
      <w:r>
        <w:rPr>
          <w:rFonts w:ascii="Liberation Serif" w:eastAsia="DejaVu Sans" w:hAnsi="Liberation Serif" w:cs="DejaVu Sans"/>
          <w:b/>
          <w:color w:val="0000FF"/>
          <w:sz w:val="24"/>
          <w:szCs w:val="24"/>
          <w:lang w:bidi="en-US"/>
        </w:rPr>
        <w:t xml:space="preserve"> </w:t>
      </w:r>
      <w:proofErr w:type="spellStart"/>
      <w:r>
        <w:rPr>
          <w:rFonts w:ascii="Liberation Serif" w:eastAsia="DejaVu Sans" w:hAnsi="Liberation Serif" w:cs="DejaVu Sans"/>
          <w:b/>
          <w:color w:val="0000FF"/>
          <w:sz w:val="24"/>
          <w:szCs w:val="24"/>
          <w:lang w:bidi="en-US"/>
        </w:rPr>
        <w:t>Colmbo</w:t>
      </w:r>
      <w:proofErr w:type="spellEnd"/>
      <w:r>
        <w:rPr>
          <w:rFonts w:ascii="Liberation Serif" w:eastAsia="DejaVu Sans" w:hAnsi="Liberation Serif" w:cs="DejaVu Sans"/>
          <w:b/>
          <w:color w:val="0000FF"/>
          <w:sz w:val="24"/>
          <w:szCs w:val="24"/>
          <w:lang w:bidi="en-US"/>
        </w:rPr>
        <w:t xml:space="preserve"> | POLIMI: </w:t>
      </w:r>
    </w:p>
    <w:p w14:paraId="1215419C" w14:textId="77777777" w:rsidR="00E17B36" w:rsidRDefault="00E17B36">
      <w:r>
        <w:rPr>
          <w:rFonts w:ascii="Liberation Serif" w:eastAsia="DejaVu Sans" w:hAnsi="Liberation Serif" w:cs="DejaVu Sans"/>
          <w:sz w:val="24"/>
          <w:szCs w:val="24"/>
          <w:lang w:bidi="en-US"/>
        </w:rPr>
        <w:t>This is very interesting we need to know what is then into Task 4.</w:t>
      </w:r>
      <w:proofErr w:type="gramStart"/>
      <w:r>
        <w:rPr>
          <w:rFonts w:ascii="Liberation Serif" w:eastAsia="DejaVu Sans" w:hAnsi="Liberation Serif" w:cs="DejaVu Sans"/>
          <w:sz w:val="24"/>
          <w:szCs w:val="24"/>
          <w:lang w:bidi="en-US"/>
        </w:rPr>
        <w:t>2.At</w:t>
      </w:r>
      <w:proofErr w:type="gramEnd"/>
      <w:r>
        <w:rPr>
          <w:rFonts w:ascii="Liberation Serif" w:eastAsia="DejaVu Sans" w:hAnsi="Liberation Serif" w:cs="DejaVu Sans"/>
          <w:sz w:val="24"/>
          <w:szCs w:val="24"/>
          <w:lang w:bidi="en-US"/>
        </w:rPr>
        <w:t xml:space="preserve"> this stage I was thinking that this is a general African mapping, from this mapping in Task 4.2 (which has very few effort) we can understand how much of this mapping we cover with the researchers and their institutions engaged in Pillar II and Pillar 2. I would love to talk with </w:t>
      </w:r>
      <w:proofErr w:type="spellStart"/>
      <w:r>
        <w:rPr>
          <w:rFonts w:ascii="Liberation Serif" w:eastAsia="DejaVu Sans" w:hAnsi="Liberation Serif" w:cs="DejaVu Sans"/>
          <w:sz w:val="24"/>
          <w:szCs w:val="24"/>
          <w:lang w:bidi="en-US"/>
        </w:rPr>
        <w:t>Mokthar</w:t>
      </w:r>
      <w:proofErr w:type="spellEnd"/>
      <w:r>
        <w:rPr>
          <w:rFonts w:ascii="Liberation Serif" w:eastAsia="DejaVu Sans" w:hAnsi="Liberation Serif" w:cs="DejaVu Sans"/>
          <w:sz w:val="24"/>
          <w:szCs w:val="24"/>
          <w:lang w:bidi="en-US"/>
        </w:rPr>
        <w:t xml:space="preserve"> and Melissa jointly for connecting these points (which I think are very important and scientifically very valuable)</w:t>
      </w:r>
    </w:p>
  </w:comment>
  <w:comment w:id="280" w:author="Haffner, Stefan Alexander" w:date="2021-03-16T14:31:00Z" w:initials="HSA">
    <w:p w14:paraId="5482A695" w14:textId="77777777" w:rsidR="00E17B36" w:rsidRDefault="00E17B36">
      <w:r>
        <w:rPr>
          <w:rFonts w:ascii="Liberation Serif" w:eastAsia="DejaVu Sans" w:hAnsi="Liberation Serif" w:cs="DejaVu Sans"/>
          <w:sz w:val="24"/>
          <w:szCs w:val="24"/>
          <w:lang w:bidi="en-US"/>
        </w:rPr>
        <w:t>SU &amp; UEFISCDI, please explain your interactions with other tasks in the project.</w:t>
      </w:r>
    </w:p>
  </w:comment>
  <w:comment w:id="281" w:author="Haffner, Stefan Alexander" w:date="2021-03-16T11:55:00Z" w:initials="HSA">
    <w:p w14:paraId="333D82B6" w14:textId="77777777" w:rsidR="00E17B36" w:rsidRDefault="00E17B36">
      <w:proofErr w:type="spellStart"/>
      <w:r>
        <w:rPr>
          <w:rFonts w:ascii="Liberation Serif" w:eastAsia="DejaVu Sans" w:hAnsi="Liberation Serif" w:cs="DejaVu Sans"/>
          <w:sz w:val="24"/>
          <w:szCs w:val="24"/>
          <w:lang w:bidi="en-US"/>
        </w:rPr>
        <w:t>Polimi</w:t>
      </w:r>
      <w:proofErr w:type="spellEnd"/>
      <w:r>
        <w:rPr>
          <w:rFonts w:ascii="Liberation Serif" w:eastAsia="DejaVu Sans" w:hAnsi="Liberation Serif" w:cs="DejaVu Sans"/>
          <w:sz w:val="24"/>
          <w:szCs w:val="24"/>
          <w:lang w:bidi="en-US"/>
        </w:rPr>
        <w:t xml:space="preserve"> is kindly requested to state their concrete suggestions towards common </w:t>
      </w:r>
      <w:proofErr w:type="spellStart"/>
      <w:r>
        <w:rPr>
          <w:rFonts w:ascii="Liberation Serif" w:eastAsia="DejaVu Sans" w:hAnsi="Liberation Serif" w:cs="DejaVu Sans"/>
          <w:sz w:val="24"/>
          <w:szCs w:val="24"/>
          <w:lang w:bidi="en-US"/>
        </w:rPr>
        <w:t>questionaires</w:t>
      </w:r>
      <w:proofErr w:type="spellEnd"/>
      <w:r>
        <w:rPr>
          <w:rFonts w:ascii="Liberation Serif" w:eastAsia="DejaVu Sans" w:hAnsi="Liberation Serif" w:cs="DejaVu Sans"/>
          <w:sz w:val="24"/>
          <w:szCs w:val="24"/>
          <w:lang w:bidi="en-US"/>
        </w:rPr>
        <w:t xml:space="preserve"> and other activities with WP3 &amp; WP4 here</w:t>
      </w:r>
    </w:p>
  </w:comment>
  <w:comment w:id="282" w:author="Haffner, Stefan Alexander" w:date="2021-03-16T11:53:00Z" w:initials="HSA">
    <w:p w14:paraId="59CC5F20" w14:textId="77777777" w:rsidR="00E17B36" w:rsidRDefault="00E17B36">
      <w:proofErr w:type="spellStart"/>
      <w:r>
        <w:rPr>
          <w:rFonts w:ascii="Liberation Serif" w:eastAsia="DejaVu Sans" w:hAnsi="Liberation Serif" w:cs="DejaVu Sans"/>
          <w:sz w:val="24"/>
          <w:szCs w:val="24"/>
          <w:lang w:bidi="en-US"/>
        </w:rPr>
        <w:t>Polimi</w:t>
      </w:r>
      <w:proofErr w:type="spellEnd"/>
      <w:r>
        <w:rPr>
          <w:rFonts w:ascii="Liberation Serif" w:eastAsia="DejaVu Sans" w:hAnsi="Liberation Serif" w:cs="DejaVu Sans"/>
          <w:sz w:val="24"/>
          <w:szCs w:val="24"/>
          <w:lang w:bidi="en-US"/>
        </w:rPr>
        <w:t xml:space="preserve"> is kindly requested to state their concrete suggestions towards common </w:t>
      </w:r>
      <w:proofErr w:type="spellStart"/>
      <w:r>
        <w:rPr>
          <w:rFonts w:ascii="Liberation Serif" w:eastAsia="DejaVu Sans" w:hAnsi="Liberation Serif" w:cs="DejaVu Sans"/>
          <w:sz w:val="24"/>
          <w:szCs w:val="24"/>
          <w:lang w:bidi="en-US"/>
        </w:rPr>
        <w:t>questionaires</w:t>
      </w:r>
      <w:proofErr w:type="spellEnd"/>
      <w:r>
        <w:rPr>
          <w:rFonts w:ascii="Liberation Serif" w:eastAsia="DejaVu Sans" w:hAnsi="Liberation Serif" w:cs="DejaVu Sans"/>
          <w:sz w:val="24"/>
          <w:szCs w:val="24"/>
          <w:lang w:bidi="en-US"/>
        </w:rPr>
        <w:t xml:space="preserve"> and other activities with WP3 &amp; WP4 here</w:t>
      </w:r>
    </w:p>
  </w:comment>
  <w:comment w:id="283" w:author="Haffner, Stefan Alexander" w:date="2021-03-16T14:32:00Z" w:initials="HSA">
    <w:p w14:paraId="106A34C1" w14:textId="77777777" w:rsidR="00E17B36" w:rsidRDefault="00E17B36">
      <w:r>
        <w:rPr>
          <w:rFonts w:ascii="Liberation Serif" w:eastAsia="DejaVu Sans" w:hAnsi="Liberation Serif" w:cs="DejaVu Sans"/>
          <w:sz w:val="24"/>
          <w:szCs w:val="24"/>
          <w:lang w:bidi="en-US"/>
        </w:rPr>
        <w:t>MESRS &amp; ZSI, please explain your interactions with other tasks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5845A2" w15:done="0"/>
  <w15:commentEx w15:paraId="7A55A0BD" w15:done="0"/>
  <w15:commentEx w15:paraId="3C5EC092" w15:done="0"/>
  <w15:commentEx w15:paraId="1422F68F" w15:done="0"/>
  <w15:commentEx w15:paraId="1A0E81D9" w15:done="0"/>
  <w15:commentEx w15:paraId="39982F62" w15:done="0"/>
  <w15:commentEx w15:paraId="1E5E9C5E" w15:done="0"/>
  <w15:commentEx w15:paraId="2EA18CDA" w15:done="0"/>
  <w15:commentEx w15:paraId="1215419C" w15:done="0"/>
  <w15:commentEx w15:paraId="5482A695" w15:done="0"/>
  <w15:commentEx w15:paraId="333D82B6" w15:done="0"/>
  <w15:commentEx w15:paraId="59CC5F20" w15:done="0"/>
  <w15:commentEx w15:paraId="106A3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4FCD" w16cex:dateUtc="2021-03-18T21:16:00Z"/>
  <w16cex:commentExtensible w16cex:durableId="23FE5029" w16cex:dateUtc="2021-03-1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5845A2" w16cid:durableId="23FE4FCD"/>
  <w16cid:commentId w16cid:paraId="7A55A0BD" w16cid:durableId="23FE4494"/>
  <w16cid:commentId w16cid:paraId="3C5EC092" w16cid:durableId="23FE4495"/>
  <w16cid:commentId w16cid:paraId="1422F68F" w16cid:durableId="23FE5029"/>
  <w16cid:commentId w16cid:paraId="1A0E81D9" w16cid:durableId="23FE4496"/>
  <w16cid:commentId w16cid:paraId="39982F62" w16cid:durableId="23FE4497"/>
  <w16cid:commentId w16cid:paraId="1E5E9C5E" w16cid:durableId="23FE4498"/>
  <w16cid:commentId w16cid:paraId="2EA18CDA" w16cid:durableId="23FE4499"/>
  <w16cid:commentId w16cid:paraId="1215419C" w16cid:durableId="23FE449A"/>
  <w16cid:commentId w16cid:paraId="5482A695" w16cid:durableId="23FE449B"/>
  <w16cid:commentId w16cid:paraId="333D82B6" w16cid:durableId="23FE449C"/>
  <w16cid:commentId w16cid:paraId="59CC5F20" w16cid:durableId="23FE449D"/>
  <w16cid:commentId w16cid:paraId="106A34C1" w16cid:durableId="23FE44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7CDE1" w14:textId="77777777" w:rsidR="008222C2" w:rsidRDefault="008222C2">
      <w:pPr>
        <w:spacing w:before="0" w:after="0"/>
      </w:pPr>
      <w:r>
        <w:separator/>
      </w:r>
    </w:p>
  </w:endnote>
  <w:endnote w:type="continuationSeparator" w:id="0">
    <w:p w14:paraId="37C83DC8" w14:textId="77777777" w:rsidR="008222C2" w:rsidRDefault="008222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20002A87" w:usb1="00000000" w:usb2="00000000" w:usb3="00000000" w:csb0="000001FF" w:csb1="00000000"/>
  </w:font>
  <w:font w:name="Liberation Sans">
    <w:panose1 w:val="020B0604020202020204"/>
    <w:charset w:val="01"/>
    <w:family w:val="swiss"/>
    <w:pitch w:val="variable"/>
    <w:sig w:usb0="20000A87" w:usb1="00000000" w:usb2="00000000" w:usb3="00000000" w:csb0="000001BF" w:csb1="00000000"/>
  </w:font>
  <w:font w:name="AR PL KaitiM GB">
    <w:charset w:val="00"/>
    <w:family w:val="auto"/>
    <w:pitch w:val="variable"/>
  </w:font>
  <w:font w:name="FreeSans">
    <w:altName w:val="Cambria"/>
    <w:charset w:val="00"/>
    <w:family w:val="auto"/>
    <w:pitch w:val="default"/>
  </w:font>
  <w:font w:name="Liberation Serif">
    <w:panose1 w:val="02020603050405020304"/>
    <w:charset w:val="01"/>
    <w:family w:val="roman"/>
    <w:pitch w:val="variable"/>
    <w:sig w:usb0="20000A87" w:usb1="00000000" w:usb2="00000000" w:usb3="00000000" w:csb0="000001BF" w:csb1="00000000"/>
  </w:font>
  <w:font w:name="DejaVu Sans">
    <w:panose1 w:val="020B0603030804020204"/>
    <w:charset w:val="00"/>
    <w:family w:val="swiss"/>
    <w:pitch w:val="variable"/>
    <w:sig w:usb0="E7002EFF" w:usb1="D200FDFF" w:usb2="0A246029" w:usb3="00000000" w:csb0="000001FF" w:csb1="00000000"/>
  </w:font>
  <w:font w:name="RobotoCondensed-Regular">
    <w:altName w:val="Arial"/>
    <w:charset w:val="01"/>
    <w:family w:val="roman"/>
    <w:pitch w:val="variable"/>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09214" w14:textId="77777777" w:rsidR="00E17B36" w:rsidRDefault="00E17B36">
    <w:pPr>
      <w:pStyle w:val="Footer"/>
      <w:jc w:val="right"/>
      <w:rPr>
        <w:sz w:val="20"/>
      </w:rPr>
    </w:pPr>
    <w:r>
      <w:rPr>
        <w:noProof/>
        <w:sz w:val="20"/>
      </w:rPr>
      <mc:AlternateContent>
        <mc:Choice Requires="wps">
          <w:drawing>
            <wp:anchor distT="0" distB="0" distL="0" distR="0" simplePos="0" relativeHeight="60" behindDoc="1" locked="0" layoutInCell="0" allowOverlap="1" wp14:anchorId="61BF1042" wp14:editId="79DFA50A">
              <wp:simplePos x="0" y="0"/>
              <wp:positionH relativeFrom="column">
                <wp:posOffset>6350</wp:posOffset>
              </wp:positionH>
              <wp:positionV relativeFrom="paragraph">
                <wp:posOffset>-40005</wp:posOffset>
              </wp:positionV>
              <wp:extent cx="5614035" cy="476885"/>
              <wp:effectExtent l="0" t="0" r="6350" b="0"/>
              <wp:wrapNone/>
              <wp:docPr id="4" name="Text Box 24"/>
              <wp:cNvGraphicFramePr/>
              <a:graphic xmlns:a="http://schemas.openxmlformats.org/drawingml/2006/main">
                <a:graphicData uri="http://schemas.microsoft.com/office/word/2010/wordprocessingShape">
                  <wps:wsp>
                    <wps:cNvSpPr/>
                    <wps:spPr>
                      <a:xfrm>
                        <a:off x="0" y="0"/>
                        <a:ext cx="5613480" cy="4762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sdt>
                          <w:sdtPr>
                            <w:id w:val="307036823"/>
                            <w:docPartObj>
                              <w:docPartGallery w:val="Page Numbers (Bottom of Page)"/>
                              <w:docPartUnique/>
                            </w:docPartObj>
                          </w:sdtPr>
                          <w:sdtContent>
                            <w:p w14:paraId="0C02678B" w14:textId="77777777" w:rsidR="00E17B36" w:rsidRDefault="00E17B36">
                              <w:pPr>
                                <w:pStyle w:val="Footer"/>
                                <w:rPr>
                                  <w:b/>
                                  <w:sz w:val="18"/>
                                  <w:lang w:val="en-GB"/>
                                </w:rPr>
                              </w:pPr>
                              <w:r>
                                <w:rPr>
                                  <w:b/>
                                  <w:sz w:val="18"/>
                                  <w:lang w:val="en-GB"/>
                                </w:rPr>
                                <w:t>LEAP-RE Project –</w:t>
                              </w:r>
                              <w:r>
                                <w:rPr>
                                  <w:i/>
                                  <w:sz w:val="18"/>
                                  <w:lang w:val="en-GB"/>
                                </w:rPr>
                                <w:t xml:space="preserve">Long-Term EU-AU Research and Innovation Partnership on Renewable Energy. </w:t>
                              </w:r>
                            </w:p>
                            <w:p w14:paraId="534AF9DD" w14:textId="77777777" w:rsidR="00E17B36" w:rsidRDefault="00E17B36">
                              <w:pPr>
                                <w:pStyle w:val="FrameContents"/>
                                <w:rPr>
                                  <w:lang w:val="en-GB"/>
                                </w:rPr>
                              </w:pPr>
                            </w:p>
                          </w:sdtContent>
                        </w:sdt>
                      </w:txbxContent>
                    </wps:txbx>
                    <wps:bodyPr>
                      <a:noAutofit/>
                    </wps:bodyPr>
                  </wps:wsp>
                </a:graphicData>
              </a:graphic>
            </wp:anchor>
          </w:drawing>
        </mc:Choice>
        <mc:Fallback>
          <w:pict>
            <v:rect id="shape_0" ID="Text Box 24" fillcolor="white" stroked="f" style="position:absolute;margin-left:0.5pt;margin-top:-3.15pt;width:441.95pt;height:37.45pt;mso-wrap-style:square;v-text-anchor:top" wp14:anchorId="586DF944">
              <v:fill o:detectmouseclick="t" type="solid" color2="black"/>
              <v:stroke color="#3465a4" weight="6480" joinstyle="round" endcap="flat"/>
              <v:textbox>
                <w:txbxContent>
                  <w:sdt>
                    <w:sdtPr>
                      <w:docPartObj>
                        <w:docPartGallery w:val="Page Numbers (Bottom of Page)"/>
                        <w:docPartUnique w:val="true"/>
                      </w:docPartObj>
                      <w:id w:val="786313292"/>
                    </w:sdtPr>
                    <w:sdtContent>
                      <w:p>
                        <w:pPr>
                          <w:pStyle w:val="Footer"/>
                          <w:spacing w:before="60" w:after="0"/>
                          <w:rPr>
                            <w:b/>
                            <w:b/>
                            <w:sz w:val="18"/>
                            <w:lang w:val="en-GB"/>
                          </w:rPr>
                        </w:pPr>
                        <w:r>
                          <w:rPr>
                            <w:b/>
                            <w:sz w:val="18"/>
                            <w:lang w:val="en-GB"/>
                          </w:rPr>
                          <w:t>LEAP-RE Project –</w:t>
                        </w:r>
                        <w:r>
                          <w:rPr>
                            <w:i/>
                            <w:sz w:val="18"/>
                            <w:lang w:val="en-GB"/>
                          </w:rPr>
                          <w:t xml:space="preserve">Long-Term EU-AU Research and Innovation Partnership on Renewable Energy. </w:t>
                        </w:r>
                      </w:p>
                      <w:p>
                        <w:pPr>
                          <w:pStyle w:val="FrameContents"/>
                          <w:spacing w:before="60" w:after="60"/>
                          <w:rPr>
                            <w:lang w:val="en-GB"/>
                          </w:rPr>
                        </w:pPr>
                        <w:r>
                          <w:rPr>
                            <w:lang w:val="en-GB"/>
                          </w:rPr>
                        </w:r>
                      </w:p>
                    </w:sdtContent>
                  </w:sdt>
                </w:txbxContent>
              </v:textbox>
              <w10:wrap type="none"/>
            </v:rect>
          </w:pict>
        </mc:Fallback>
      </mc:AlternateContent>
    </w:r>
    <w:r>
      <w:rPr>
        <w:sz w:val="20"/>
      </w:rPr>
      <w:fldChar w:fldCharType="begin"/>
    </w:r>
    <w:r>
      <w:rPr>
        <w:sz w:val="20"/>
      </w:rPr>
      <w:instrText>PAGE</w:instrText>
    </w:r>
    <w:r>
      <w:rPr>
        <w:sz w:val="20"/>
      </w:rPr>
      <w:fldChar w:fldCharType="separate"/>
    </w:r>
    <w:r>
      <w:rPr>
        <w:sz w:val="20"/>
      </w:rPr>
      <w:t>7</w:t>
    </w:r>
    <w:r>
      <w:rPr>
        <w:sz w:val="20"/>
      </w:rPr>
      <w:fldChar w:fldCharType="end"/>
    </w:r>
  </w:p>
  <w:p w14:paraId="2E10E1AF" w14:textId="77777777" w:rsidR="00E17B36" w:rsidRDefault="00E17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CF027" w14:textId="77777777" w:rsidR="00E17B36" w:rsidRDefault="00E17B36">
    <w:pPr>
      <w:pStyle w:val="Footer"/>
    </w:pPr>
    <w:r>
      <w:rPr>
        <w:noProof/>
      </w:rPr>
      <w:drawing>
        <wp:anchor distT="0" distB="0" distL="0" distR="0" simplePos="0" relativeHeight="41" behindDoc="1" locked="0" layoutInCell="0" allowOverlap="1" wp14:anchorId="13CB7482" wp14:editId="7F416D13">
          <wp:simplePos x="0" y="0"/>
          <wp:positionH relativeFrom="column">
            <wp:posOffset>-527050</wp:posOffset>
          </wp:positionH>
          <wp:positionV relativeFrom="paragraph">
            <wp:posOffset>67310</wp:posOffset>
          </wp:positionV>
          <wp:extent cx="429895" cy="292100"/>
          <wp:effectExtent l="0" t="0" r="0" b="0"/>
          <wp:wrapNone/>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
                  <a:stretch>
                    <a:fillRect/>
                  </a:stretch>
                </pic:blipFill>
                <pic:spPr bwMode="auto">
                  <a:xfrm>
                    <a:off x="0" y="0"/>
                    <a:ext cx="429895" cy="292100"/>
                  </a:xfrm>
                  <a:prstGeom prst="rect">
                    <a:avLst/>
                  </a:prstGeom>
                </pic:spPr>
              </pic:pic>
            </a:graphicData>
          </a:graphic>
        </wp:anchor>
      </w:drawing>
    </w:r>
    <w:r>
      <w:t xml:space="preserve">This project has received funding from the European Commission’s Horizon 2020 Research and Innovation </w:t>
    </w:r>
    <w:proofErr w:type="spellStart"/>
    <w:r>
      <w:t>Programme</w:t>
    </w:r>
    <w:proofErr w:type="spellEnd"/>
    <w:r>
      <w:t>. The content in this presentation reflects only the author(s)’s views. The European Commission is not responsible for any use that may be made of the information it contains.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6F86B" w14:textId="77777777" w:rsidR="008222C2" w:rsidRDefault="008222C2">
      <w:pPr>
        <w:spacing w:before="0" w:after="0"/>
      </w:pPr>
      <w:r>
        <w:separator/>
      </w:r>
    </w:p>
  </w:footnote>
  <w:footnote w:type="continuationSeparator" w:id="0">
    <w:p w14:paraId="259EC04B" w14:textId="77777777" w:rsidR="008222C2" w:rsidRDefault="008222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58C65" w14:textId="77777777" w:rsidR="00E17B36" w:rsidRDefault="00E17B36">
    <w:pPr>
      <w:pStyle w:val="Header"/>
    </w:pPr>
    <w:r>
      <w:rPr>
        <w:noProof/>
      </w:rPr>
      <w:drawing>
        <wp:anchor distT="0" distB="0" distL="0" distR="0" simplePos="0" relativeHeight="40" behindDoc="1" locked="0" layoutInCell="0" allowOverlap="1" wp14:anchorId="418911C7" wp14:editId="427BE2F3">
          <wp:simplePos x="0" y="0"/>
          <wp:positionH relativeFrom="column">
            <wp:posOffset>5321300</wp:posOffset>
          </wp:positionH>
          <wp:positionV relativeFrom="paragraph">
            <wp:posOffset>-44450</wp:posOffset>
          </wp:positionV>
          <wp:extent cx="318135" cy="215900"/>
          <wp:effectExtent l="0" t="0" r="0" b="0"/>
          <wp:wrapNone/>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pic:cNvPicPr>
                    <a:picLocks noChangeAspect="1" noChangeArrowheads="1"/>
                  </pic:cNvPicPr>
                </pic:nvPicPr>
                <pic:blipFill>
                  <a:blip r:embed="rId1"/>
                  <a:stretch>
                    <a:fillRect/>
                  </a:stretch>
                </pic:blipFill>
                <pic:spPr bwMode="auto">
                  <a:xfrm>
                    <a:off x="0" y="0"/>
                    <a:ext cx="318135" cy="215900"/>
                  </a:xfrm>
                  <a:prstGeom prst="rect">
                    <a:avLst/>
                  </a:prstGeom>
                </pic:spPr>
              </pic:pic>
            </a:graphicData>
          </a:graphic>
        </wp:anchor>
      </w:drawing>
    </w:r>
    <w:r>
      <w:t xml:space="preserve"> </w:t>
    </w:r>
    <w:r>
      <w:rPr>
        <w:noProof/>
      </w:rPr>
      <w:drawing>
        <wp:inline distT="0" distB="0" distL="0" distR="0" wp14:anchorId="25BE6516" wp14:editId="1438CA8C">
          <wp:extent cx="1393825" cy="28956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2"/>
                  <a:stretch>
                    <a:fillRect/>
                  </a:stretch>
                </pic:blipFill>
                <pic:spPr bwMode="auto">
                  <a:xfrm>
                    <a:off x="0" y="0"/>
                    <a:ext cx="1393825" cy="289560"/>
                  </a:xfrm>
                  <a:prstGeom prst="rect">
                    <a:avLst/>
                  </a:prstGeom>
                </pic:spPr>
              </pic:pic>
            </a:graphicData>
          </a:graphic>
        </wp:inline>
      </w:drawing>
    </w:r>
    <w:r>
      <w:rPr>
        <w:rFonts w:cstheme="minorHAnsi"/>
        <w:i/>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344FB"/>
    <w:multiLevelType w:val="multilevel"/>
    <w:tmpl w:val="1A5202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5DE0CF7"/>
    <w:multiLevelType w:val="multilevel"/>
    <w:tmpl w:val="0AC68E6A"/>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29B4139E"/>
    <w:multiLevelType w:val="multilevel"/>
    <w:tmpl w:val="9D5C5D8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15:restartNumberingAfterBreak="0">
    <w:nsid w:val="2A2C1265"/>
    <w:multiLevelType w:val="multilevel"/>
    <w:tmpl w:val="A2EE34E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26208C7"/>
    <w:multiLevelType w:val="multilevel"/>
    <w:tmpl w:val="CA84B2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50417C7"/>
    <w:multiLevelType w:val="multilevel"/>
    <w:tmpl w:val="C5EEC0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11431FE"/>
    <w:multiLevelType w:val="multilevel"/>
    <w:tmpl w:val="2AAC5644"/>
    <w:lvl w:ilvl="0">
      <w:start w:val="1"/>
      <w:numFmt w:val="lowerLetter"/>
      <w:lvlText w:val="%1)"/>
      <w:lvlJc w:val="left"/>
      <w:pPr>
        <w:tabs>
          <w:tab w:val="num" w:pos="0"/>
        </w:tabs>
        <w:ind w:left="720" w:hanging="360"/>
      </w:pPr>
      <w:rPr>
        <w:rFonts w:ascii="Calibri" w:eastAsia="Times New Roman" w:hAnsi="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95E15DB"/>
    <w:multiLevelType w:val="multilevel"/>
    <w:tmpl w:val="294EEF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FA77788"/>
    <w:multiLevelType w:val="multilevel"/>
    <w:tmpl w:val="BD3E87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8"/>
  </w:num>
  <w:num w:numId="3">
    <w:abstractNumId w:val="0"/>
  </w:num>
  <w:num w:numId="4">
    <w:abstractNumId w:val="2"/>
  </w:num>
  <w:num w:numId="5">
    <w:abstractNumId w:val="4"/>
  </w:num>
  <w:num w:numId="6">
    <w:abstractNumId w:val="3"/>
  </w:num>
  <w:num w:numId="7">
    <w:abstractNumId w:val="5"/>
  </w:num>
  <w:num w:numId="8">
    <w:abstractNumId w:val="7"/>
  </w:num>
  <w:num w:numId="9">
    <w:abstractNumId w:val="6"/>
  </w:num>
  <w:num w:numId="10">
    <w:abstractNumId w:val="6"/>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SI">
    <w15:presenceInfo w15:providerId="None" w15:userId="Z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84"/>
    <w:rsid w:val="008222C2"/>
    <w:rsid w:val="00B20AA1"/>
    <w:rsid w:val="00E17B36"/>
    <w:rsid w:val="00E30584"/>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20CD"/>
  <w15:docId w15:val="{8CDEB4E8-8C57-45AD-908F-B3574B78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FAC"/>
    <w:pPr>
      <w:spacing w:before="60" w:after="60"/>
      <w:jc w:val="both"/>
    </w:pPr>
    <w:rPr>
      <w:rFonts w:eastAsia="Times New Roman" w:cs="Times New Roman"/>
      <w:lang w:val="en-US"/>
    </w:rPr>
  </w:style>
  <w:style w:type="paragraph" w:styleId="Heading1">
    <w:name w:val="heading 1"/>
    <w:basedOn w:val="Normal"/>
    <w:next w:val="Normal"/>
    <w:link w:val="Heading1Char"/>
    <w:qFormat/>
    <w:rsid w:val="003D4FAC"/>
    <w:pPr>
      <w:keepNext/>
      <w:keepLines/>
      <w:numPr>
        <w:numId w:val="1"/>
      </w:numPr>
      <w:spacing w:before="240" w:after="240"/>
      <w:outlineLvl w:val="0"/>
    </w:pPr>
    <w:rPr>
      <w:b/>
      <w:bCs/>
      <w:sz w:val="28"/>
      <w:szCs w:val="30"/>
      <w:lang w:val="en-GB"/>
    </w:rPr>
  </w:style>
  <w:style w:type="paragraph" w:styleId="Heading2">
    <w:name w:val="heading 2"/>
    <w:basedOn w:val="Normal"/>
    <w:next w:val="Normal"/>
    <w:link w:val="Heading2Char"/>
    <w:qFormat/>
    <w:rsid w:val="003D4FAC"/>
    <w:pPr>
      <w:keepNext/>
      <w:keepLines/>
      <w:numPr>
        <w:ilvl w:val="1"/>
        <w:numId w:val="1"/>
      </w:numPr>
      <w:spacing w:before="240" w:after="120"/>
      <w:outlineLvl w:val="1"/>
    </w:pPr>
    <w:rPr>
      <w:b/>
      <w:bCs/>
      <w:color w:val="595959" w:themeColor="text1" w:themeTint="A6"/>
      <w:sz w:val="26"/>
      <w:szCs w:val="26"/>
      <w:lang w:val="en-GB"/>
    </w:rPr>
  </w:style>
  <w:style w:type="paragraph" w:styleId="Heading3">
    <w:name w:val="heading 3"/>
    <w:basedOn w:val="Normal"/>
    <w:next w:val="Normal"/>
    <w:link w:val="Heading3Char"/>
    <w:qFormat/>
    <w:rsid w:val="003D4FAC"/>
    <w:pPr>
      <w:keepNext/>
      <w:keepLines/>
      <w:numPr>
        <w:ilvl w:val="2"/>
        <w:numId w:val="1"/>
      </w:numPr>
      <w:spacing w:before="120" w:after="120"/>
      <w:outlineLvl w:val="2"/>
    </w:pPr>
    <w:rPr>
      <w:b/>
      <w:bCs/>
      <w:i/>
      <w:color w:val="7F7F7F" w:themeColor="text1" w:themeTint="80"/>
      <w:sz w:val="24"/>
      <w:lang w:val="en-GB"/>
    </w:rPr>
  </w:style>
  <w:style w:type="paragraph" w:styleId="Heading4">
    <w:name w:val="heading 4"/>
    <w:basedOn w:val="Normal"/>
    <w:next w:val="Normal"/>
    <w:link w:val="Heading4Char"/>
    <w:qFormat/>
    <w:rsid w:val="003D4FAC"/>
    <w:pPr>
      <w:keepNext/>
      <w:keepLines/>
      <w:numPr>
        <w:ilvl w:val="3"/>
        <w:numId w:val="1"/>
      </w:numPr>
      <w:outlineLvl w:val="3"/>
    </w:pPr>
    <w:rPr>
      <w:b/>
      <w:bCs/>
      <w:i/>
      <w:iCs/>
    </w:rPr>
  </w:style>
  <w:style w:type="paragraph" w:styleId="Heading5">
    <w:name w:val="heading 5"/>
    <w:basedOn w:val="Normal"/>
    <w:next w:val="Normal"/>
    <w:link w:val="Heading5Char"/>
    <w:qFormat/>
    <w:rsid w:val="003D4FAC"/>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qFormat/>
    <w:rsid w:val="003D4FAC"/>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qFormat/>
    <w:rsid w:val="003D4FAC"/>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qFormat/>
    <w:rsid w:val="003D4FAC"/>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3D4FAC"/>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D4FAC"/>
    <w:rPr>
      <w:rFonts w:eastAsia="Times New Roman" w:cs="Times New Roman"/>
      <w:b/>
      <w:bCs/>
      <w:sz w:val="28"/>
      <w:szCs w:val="30"/>
      <w:lang w:val="en-GB"/>
    </w:rPr>
  </w:style>
  <w:style w:type="character" w:customStyle="1" w:styleId="Heading2Char">
    <w:name w:val="Heading 2 Char"/>
    <w:basedOn w:val="DefaultParagraphFont"/>
    <w:link w:val="Heading2"/>
    <w:qFormat/>
    <w:rsid w:val="003D4FAC"/>
    <w:rPr>
      <w:rFonts w:eastAsia="Times New Roman" w:cs="Times New Roman"/>
      <w:b/>
      <w:bCs/>
      <w:color w:val="595959" w:themeColor="text1" w:themeTint="A6"/>
      <w:sz w:val="26"/>
      <w:szCs w:val="26"/>
      <w:lang w:val="en-GB"/>
    </w:rPr>
  </w:style>
  <w:style w:type="character" w:customStyle="1" w:styleId="Heading3Char">
    <w:name w:val="Heading 3 Char"/>
    <w:basedOn w:val="DefaultParagraphFont"/>
    <w:link w:val="Heading3"/>
    <w:uiPriority w:val="9"/>
    <w:qFormat/>
    <w:rsid w:val="003D4FAC"/>
    <w:rPr>
      <w:rFonts w:eastAsia="Times New Roman" w:cs="Times New Roman"/>
      <w:b/>
      <w:bCs/>
      <w:i/>
      <w:color w:val="7F7F7F" w:themeColor="text1" w:themeTint="80"/>
      <w:sz w:val="24"/>
      <w:lang w:val="en-GB"/>
    </w:rPr>
  </w:style>
  <w:style w:type="character" w:customStyle="1" w:styleId="Heading4Char">
    <w:name w:val="Heading 4 Char"/>
    <w:basedOn w:val="DefaultParagraphFont"/>
    <w:link w:val="Heading4"/>
    <w:uiPriority w:val="9"/>
    <w:qFormat/>
    <w:rsid w:val="003D4FAC"/>
    <w:rPr>
      <w:rFonts w:eastAsia="Times New Roman" w:cs="Times New Roman"/>
      <w:b/>
      <w:bCs/>
      <w:i/>
      <w:iCs/>
      <w:lang w:val="en-US"/>
    </w:rPr>
  </w:style>
  <w:style w:type="character" w:customStyle="1" w:styleId="Heading5Char">
    <w:name w:val="Heading 5 Char"/>
    <w:basedOn w:val="DefaultParagraphFont"/>
    <w:link w:val="Heading5"/>
    <w:uiPriority w:val="9"/>
    <w:qFormat/>
    <w:rsid w:val="003D4FAC"/>
    <w:rPr>
      <w:rFonts w:ascii="Cambria" w:eastAsia="Times New Roman" w:hAnsi="Cambria" w:cs="Times New Roman"/>
      <w:color w:val="243F60"/>
      <w:lang w:val="en-US"/>
    </w:rPr>
  </w:style>
  <w:style w:type="character" w:customStyle="1" w:styleId="Heading6Char">
    <w:name w:val="Heading 6 Char"/>
    <w:basedOn w:val="DefaultParagraphFont"/>
    <w:link w:val="Heading6"/>
    <w:uiPriority w:val="9"/>
    <w:qFormat/>
    <w:rsid w:val="003D4FAC"/>
    <w:rPr>
      <w:rFonts w:ascii="Cambria" w:eastAsia="Times New Roman" w:hAnsi="Cambria" w:cs="Times New Roman"/>
      <w:i/>
      <w:iCs/>
      <w:color w:val="243F60"/>
      <w:lang w:val="en-US"/>
    </w:rPr>
  </w:style>
  <w:style w:type="character" w:customStyle="1" w:styleId="Heading7Char">
    <w:name w:val="Heading 7 Char"/>
    <w:basedOn w:val="DefaultParagraphFont"/>
    <w:link w:val="Heading7"/>
    <w:uiPriority w:val="9"/>
    <w:qFormat/>
    <w:rsid w:val="003D4FAC"/>
    <w:rPr>
      <w:rFonts w:ascii="Cambria" w:eastAsia="Times New Roman" w:hAnsi="Cambria" w:cs="Times New Roman"/>
      <w:i/>
      <w:iCs/>
      <w:color w:val="404040"/>
      <w:lang w:val="en-US"/>
    </w:rPr>
  </w:style>
  <w:style w:type="character" w:customStyle="1" w:styleId="Heading8Char">
    <w:name w:val="Heading 8 Char"/>
    <w:basedOn w:val="DefaultParagraphFont"/>
    <w:link w:val="Heading8"/>
    <w:uiPriority w:val="9"/>
    <w:qFormat/>
    <w:rsid w:val="003D4FAC"/>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qFormat/>
    <w:rsid w:val="003D4FAC"/>
    <w:rPr>
      <w:rFonts w:ascii="Cambria" w:eastAsia="Times New Roman" w:hAnsi="Cambria" w:cs="Times New Roman"/>
      <w:i/>
      <w:iCs/>
      <w:color w:val="404040"/>
      <w:sz w:val="20"/>
      <w:szCs w:val="20"/>
      <w:lang w:val="en-US"/>
    </w:rPr>
  </w:style>
  <w:style w:type="character" w:customStyle="1" w:styleId="NoSpacingChar">
    <w:name w:val="No Spacing Char"/>
    <w:basedOn w:val="DefaultParagraphFont"/>
    <w:link w:val="NoSpacing"/>
    <w:uiPriority w:val="1"/>
    <w:qFormat/>
    <w:rsid w:val="003D4FAC"/>
    <w:rPr>
      <w:rFonts w:eastAsiaTheme="minorEastAsia"/>
      <w:lang w:val="en-US"/>
    </w:rPr>
  </w:style>
  <w:style w:type="character" w:customStyle="1" w:styleId="En-tteCar">
    <w:name w:val="En-tête Car"/>
    <w:basedOn w:val="DefaultParagraphFont"/>
    <w:uiPriority w:val="99"/>
    <w:qFormat/>
    <w:rsid w:val="003D4FAC"/>
  </w:style>
  <w:style w:type="character" w:customStyle="1" w:styleId="FooterChar">
    <w:name w:val="Footer Char"/>
    <w:basedOn w:val="DefaultParagraphFont"/>
    <w:link w:val="Footer"/>
    <w:uiPriority w:val="99"/>
    <w:qFormat/>
    <w:rsid w:val="003D4FAC"/>
  </w:style>
  <w:style w:type="character" w:customStyle="1" w:styleId="TitleChar">
    <w:name w:val="Title Char"/>
    <w:basedOn w:val="DefaultParagraphFont"/>
    <w:link w:val="Title"/>
    <w:uiPriority w:val="10"/>
    <w:qFormat/>
    <w:rsid w:val="003D4FAC"/>
    <w:rPr>
      <w:rFonts w:asciiTheme="majorHAnsi" w:eastAsia="Times New Roman" w:hAnsiTheme="majorHAnsi" w:cs="Times New Roman"/>
      <w:b/>
      <w:spacing w:val="5"/>
      <w:kern w:val="2"/>
      <w:sz w:val="72"/>
      <w:szCs w:val="52"/>
      <w:lang w:val="en-GB"/>
    </w:rPr>
  </w:style>
  <w:style w:type="character" w:customStyle="1" w:styleId="Sous-titreCar">
    <w:name w:val="Sous-titre Car"/>
    <w:basedOn w:val="DefaultParagraphFont"/>
    <w:uiPriority w:val="11"/>
    <w:qFormat/>
    <w:rsid w:val="003D4FAC"/>
    <w:rPr>
      <w:rFonts w:eastAsia="Times New Roman" w:cs="Times New Roman"/>
      <w:b/>
      <w:iCs/>
      <w:spacing w:val="15"/>
      <w:sz w:val="44"/>
      <w:szCs w:val="24"/>
      <w:lang w:val="en-US"/>
    </w:rPr>
  </w:style>
  <w:style w:type="character" w:styleId="Strong">
    <w:name w:val="Strong"/>
    <w:uiPriority w:val="22"/>
    <w:qFormat/>
    <w:rsid w:val="003D4FAC"/>
    <w:rPr>
      <w:b/>
      <w:bCs/>
    </w:rPr>
  </w:style>
  <w:style w:type="character" w:styleId="Hyperlink">
    <w:name w:val="Hyperlink"/>
    <w:uiPriority w:val="99"/>
    <w:unhideWhenUsed/>
    <w:rsid w:val="003D4FAC"/>
    <w:rPr>
      <w:color w:val="0000FF"/>
      <w:u w:val="single"/>
    </w:rPr>
  </w:style>
  <w:style w:type="character" w:customStyle="1" w:styleId="H1Char">
    <w:name w:val="H1 Char"/>
    <w:basedOn w:val="DefaultParagraphFont"/>
    <w:link w:val="H1"/>
    <w:uiPriority w:val="1"/>
    <w:qFormat/>
    <w:rsid w:val="003D4FAC"/>
    <w:rPr>
      <w:rFonts w:eastAsia="Times New Roman" w:cs="Times New Roman"/>
      <w:b/>
      <w:bCs/>
      <w:sz w:val="30"/>
      <w:szCs w:val="30"/>
      <w:lang w:val="en-GB"/>
    </w:rPr>
  </w:style>
  <w:style w:type="character" w:styleId="UnresolvedMention">
    <w:name w:val="Unresolved Mention"/>
    <w:basedOn w:val="DefaultParagraphFont"/>
    <w:uiPriority w:val="99"/>
    <w:semiHidden/>
    <w:unhideWhenUsed/>
    <w:qFormat/>
    <w:rsid w:val="003D4FAC"/>
    <w:rPr>
      <w:color w:val="808080"/>
      <w:shd w:val="clear" w:color="auto" w:fill="E6E6E6"/>
    </w:rPr>
  </w:style>
  <w:style w:type="character" w:customStyle="1" w:styleId="BalloonTextChar">
    <w:name w:val="Balloon Text Char"/>
    <w:basedOn w:val="DefaultParagraphFont"/>
    <w:link w:val="BalloonText"/>
    <w:uiPriority w:val="99"/>
    <w:semiHidden/>
    <w:qFormat/>
    <w:rsid w:val="009F275E"/>
    <w:rPr>
      <w:rFonts w:ascii="Segoe UI" w:eastAsia="Times New Roman" w:hAnsi="Segoe UI" w:cs="Segoe UI"/>
      <w:sz w:val="18"/>
      <w:szCs w:val="18"/>
      <w:lang w:val="en-US"/>
    </w:rPr>
  </w:style>
  <w:style w:type="character" w:customStyle="1" w:styleId="CommentTextChar">
    <w:name w:val="Comment Text Char"/>
    <w:basedOn w:val="DefaultParagraphFont"/>
    <w:link w:val="CommentText"/>
    <w:semiHidden/>
    <w:qFormat/>
    <w:rsid w:val="009B18F0"/>
    <w:rPr>
      <w:rFonts w:ascii="Arial" w:eastAsia="Times New Roman" w:hAnsi="Arial" w:cs="Times New Roman"/>
      <w:sz w:val="20"/>
      <w:szCs w:val="20"/>
      <w:lang w:eastAsia="fr-FR"/>
    </w:rPr>
  </w:style>
  <w:style w:type="character" w:styleId="PlaceholderText">
    <w:name w:val="Placeholder Text"/>
    <w:basedOn w:val="DefaultParagraphFont"/>
    <w:uiPriority w:val="99"/>
    <w:semiHidden/>
    <w:qFormat/>
    <w:rsid w:val="00B05155"/>
    <w:rPr>
      <w:color w:val="808080"/>
    </w:rPr>
  </w:style>
  <w:style w:type="character" w:styleId="CommentReference">
    <w:name w:val="annotation reference"/>
    <w:basedOn w:val="DefaultParagraphFont"/>
    <w:uiPriority w:val="99"/>
    <w:semiHidden/>
    <w:unhideWhenUsed/>
    <w:qFormat/>
    <w:rsid w:val="0053175D"/>
    <w:rPr>
      <w:sz w:val="16"/>
      <w:szCs w:val="16"/>
    </w:rPr>
  </w:style>
  <w:style w:type="character" w:customStyle="1" w:styleId="CommentSubjectChar">
    <w:name w:val="Comment Subject Char"/>
    <w:basedOn w:val="CommentTextChar"/>
    <w:link w:val="CommentSubject"/>
    <w:uiPriority w:val="99"/>
    <w:semiHidden/>
    <w:qFormat/>
    <w:rsid w:val="00193DB5"/>
    <w:rPr>
      <w:rFonts w:ascii="Arial" w:eastAsia="Times New Roman" w:hAnsi="Arial" w:cs="Times New Roman"/>
      <w:b/>
      <w:bCs/>
      <w:sz w:val="20"/>
      <w:szCs w:val="20"/>
      <w:lang w:val="en-US" w:eastAsia="fr-FR"/>
    </w:rPr>
  </w:style>
  <w:style w:type="character" w:customStyle="1" w:styleId="ListParagraphChar">
    <w:name w:val="List Paragraph Char"/>
    <w:basedOn w:val="DefaultParagraphFont"/>
    <w:link w:val="ListParagraph"/>
    <w:uiPriority w:val="34"/>
    <w:qFormat/>
    <w:locked/>
    <w:rsid w:val="004C212C"/>
    <w:rPr>
      <w:rFonts w:eastAsia="Times New Roman" w:cs="Times New Roman"/>
      <w:lang w:val="en-US"/>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styleId="Caption">
    <w:name w:val="caption"/>
    <w:basedOn w:val="Normal"/>
    <w:next w:val="Normal"/>
    <w:qFormat/>
    <w:rsid w:val="003D4FAC"/>
    <w:pPr>
      <w:spacing w:before="120" w:after="120"/>
      <w:jc w:val="center"/>
    </w:pPr>
    <w:rPr>
      <w:rFonts w:ascii="Arial" w:hAnsi="Arial"/>
      <w:b/>
      <w:sz w:val="20"/>
      <w:szCs w:val="24"/>
      <w:lang w:val="en-GB"/>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3D4FAC"/>
    <w:rPr>
      <w:rFonts w:ascii="Calibri" w:eastAsiaTheme="minorEastAsia" w:hAnsi="Calibri" w:cs="Arial"/>
      <w:lang w:val="en-US"/>
    </w:rPr>
  </w:style>
  <w:style w:type="paragraph" w:customStyle="1" w:styleId="HeaderandFooter">
    <w:name w:val="Header and Footer"/>
    <w:basedOn w:val="Normal"/>
    <w:qFormat/>
  </w:style>
  <w:style w:type="paragraph" w:styleId="Header">
    <w:name w:val="header"/>
    <w:basedOn w:val="Normal"/>
    <w:uiPriority w:val="99"/>
    <w:unhideWhenUsed/>
    <w:rsid w:val="003D4FAC"/>
    <w:pPr>
      <w:tabs>
        <w:tab w:val="center" w:pos="4513"/>
        <w:tab w:val="right" w:pos="9026"/>
      </w:tabs>
      <w:spacing w:after="0"/>
    </w:pPr>
  </w:style>
  <w:style w:type="paragraph" w:styleId="Footer">
    <w:name w:val="footer"/>
    <w:basedOn w:val="Normal"/>
    <w:link w:val="FooterChar"/>
    <w:uiPriority w:val="99"/>
    <w:unhideWhenUsed/>
    <w:rsid w:val="003D4FAC"/>
    <w:pPr>
      <w:tabs>
        <w:tab w:val="center" w:pos="4513"/>
        <w:tab w:val="right" w:pos="9026"/>
      </w:tabs>
      <w:spacing w:after="0"/>
    </w:pPr>
  </w:style>
  <w:style w:type="paragraph" w:styleId="Title">
    <w:name w:val="Title"/>
    <w:basedOn w:val="Normal"/>
    <w:next w:val="Normal"/>
    <w:link w:val="TitleChar"/>
    <w:uiPriority w:val="10"/>
    <w:qFormat/>
    <w:rsid w:val="003D4FAC"/>
    <w:pPr>
      <w:widowControl w:val="0"/>
      <w:spacing w:before="240" w:after="240"/>
      <w:contextualSpacing/>
      <w:jc w:val="center"/>
    </w:pPr>
    <w:rPr>
      <w:rFonts w:asciiTheme="majorHAnsi" w:hAnsiTheme="majorHAnsi"/>
      <w:b/>
      <w:spacing w:val="5"/>
      <w:kern w:val="2"/>
      <w:sz w:val="72"/>
      <w:szCs w:val="52"/>
      <w:lang w:val="en-GB"/>
    </w:rPr>
  </w:style>
  <w:style w:type="paragraph" w:styleId="Subtitle">
    <w:name w:val="Subtitle"/>
    <w:basedOn w:val="Normal"/>
    <w:next w:val="Normal"/>
    <w:uiPriority w:val="11"/>
    <w:qFormat/>
    <w:rsid w:val="003D4FAC"/>
    <w:pPr>
      <w:spacing w:before="120" w:after="360"/>
      <w:jc w:val="center"/>
    </w:pPr>
    <w:rPr>
      <w:b/>
      <w:iCs/>
      <w:spacing w:val="15"/>
      <w:sz w:val="44"/>
      <w:szCs w:val="24"/>
    </w:rPr>
  </w:style>
  <w:style w:type="paragraph" w:customStyle="1" w:styleId="Nessunaspaziatura1">
    <w:name w:val="Nessuna spaziatura1"/>
    <w:uiPriority w:val="1"/>
    <w:qFormat/>
    <w:rsid w:val="003D4FAC"/>
    <w:pPr>
      <w:spacing w:before="60" w:after="60"/>
      <w:jc w:val="both"/>
    </w:pPr>
    <w:rPr>
      <w:rFonts w:ascii="Arial" w:eastAsia="Times New Roman" w:hAnsi="Arial" w:cs="Times New Roman"/>
      <w:lang w:val="en-US"/>
    </w:rPr>
  </w:style>
  <w:style w:type="paragraph" w:customStyle="1" w:styleId="Author">
    <w:name w:val="Author"/>
    <w:qFormat/>
    <w:rsid w:val="003D4FAC"/>
    <w:rPr>
      <w:rFonts w:eastAsia="Times New Roman" w:cs="Times New Roman"/>
      <w:b/>
      <w:lang w:val="en-US"/>
    </w:rPr>
  </w:style>
  <w:style w:type="paragraph" w:customStyle="1" w:styleId="Affiliation">
    <w:name w:val="Affiliation"/>
    <w:qFormat/>
    <w:rsid w:val="003D4FAC"/>
    <w:rPr>
      <w:rFonts w:eastAsia="Times New Roman" w:cs="Times New Roman"/>
      <w:i/>
      <w:lang w:val="en-GB"/>
    </w:rPr>
  </w:style>
  <w:style w:type="paragraph" w:customStyle="1" w:styleId="Bodytxt">
    <w:name w:val="Body txt"/>
    <w:qFormat/>
    <w:rsid w:val="003D4FAC"/>
    <w:pPr>
      <w:spacing w:before="120" w:after="120" w:line="264" w:lineRule="auto"/>
    </w:pPr>
    <w:rPr>
      <w:rFonts w:eastAsia="Times New Roman" w:cs="Times New Roman"/>
      <w:lang w:val="en-GB"/>
    </w:rPr>
  </w:style>
  <w:style w:type="paragraph" w:styleId="TOC1">
    <w:name w:val="toc 1"/>
    <w:basedOn w:val="Normal"/>
    <w:next w:val="Normal"/>
    <w:autoRedefine/>
    <w:uiPriority w:val="39"/>
    <w:unhideWhenUsed/>
    <w:qFormat/>
    <w:rsid w:val="003D4FAC"/>
    <w:pPr>
      <w:spacing w:before="120" w:after="120"/>
      <w:jc w:val="left"/>
    </w:pPr>
    <w:rPr>
      <w:rFonts w:cstheme="minorHAnsi"/>
      <w:b/>
      <w:bCs/>
      <w:caps/>
      <w:sz w:val="20"/>
      <w:szCs w:val="20"/>
    </w:rPr>
  </w:style>
  <w:style w:type="paragraph" w:styleId="TOC2">
    <w:name w:val="toc 2"/>
    <w:basedOn w:val="Normal"/>
    <w:next w:val="Normal"/>
    <w:autoRedefine/>
    <w:uiPriority w:val="39"/>
    <w:unhideWhenUsed/>
    <w:qFormat/>
    <w:rsid w:val="003D4FAC"/>
    <w:pPr>
      <w:spacing w:before="0" w:after="0"/>
      <w:ind w:left="220"/>
      <w:jc w:val="left"/>
    </w:pPr>
    <w:rPr>
      <w:rFonts w:cstheme="minorHAnsi"/>
      <w:smallCaps/>
      <w:sz w:val="20"/>
      <w:szCs w:val="20"/>
    </w:rPr>
  </w:style>
  <w:style w:type="paragraph" w:styleId="TableofFigures">
    <w:name w:val="table of figures"/>
    <w:basedOn w:val="Normal"/>
    <w:next w:val="Normal"/>
    <w:uiPriority w:val="99"/>
    <w:unhideWhenUsed/>
    <w:qFormat/>
    <w:rsid w:val="003D4FAC"/>
    <w:pPr>
      <w:ind w:left="440" w:hanging="440"/>
    </w:pPr>
  </w:style>
  <w:style w:type="paragraph" w:customStyle="1" w:styleId="H1">
    <w:name w:val="H1"/>
    <w:link w:val="H1Char"/>
    <w:uiPriority w:val="1"/>
    <w:qFormat/>
    <w:rsid w:val="003D4FAC"/>
    <w:rPr>
      <w:rFonts w:eastAsia="Times New Roman" w:cs="Times New Roman"/>
      <w:b/>
      <w:bCs/>
      <w:sz w:val="30"/>
      <w:szCs w:val="30"/>
      <w:lang w:val="en-GB"/>
    </w:rPr>
  </w:style>
  <w:style w:type="paragraph" w:styleId="ListParagraph">
    <w:name w:val="List Paragraph"/>
    <w:basedOn w:val="Normal"/>
    <w:link w:val="ListParagraphChar"/>
    <w:uiPriority w:val="34"/>
    <w:qFormat/>
    <w:rsid w:val="003D4FAC"/>
    <w:pPr>
      <w:ind w:left="720"/>
      <w:contextualSpacing/>
    </w:pPr>
  </w:style>
  <w:style w:type="paragraph" w:styleId="TOC3">
    <w:name w:val="toc 3"/>
    <w:basedOn w:val="Normal"/>
    <w:next w:val="Normal"/>
    <w:autoRedefine/>
    <w:uiPriority w:val="39"/>
    <w:unhideWhenUsed/>
    <w:qFormat/>
    <w:rsid w:val="003D4FAC"/>
    <w:pPr>
      <w:spacing w:before="0" w:after="0"/>
      <w:ind w:left="440"/>
      <w:jc w:val="left"/>
    </w:pPr>
    <w:rPr>
      <w:rFonts w:cstheme="minorHAnsi"/>
      <w:i/>
      <w:iCs/>
      <w:sz w:val="20"/>
      <w:szCs w:val="20"/>
    </w:rPr>
  </w:style>
  <w:style w:type="paragraph" w:customStyle="1" w:styleId="graphic">
    <w:name w:val="graphic"/>
    <w:basedOn w:val="Normal"/>
    <w:qFormat/>
    <w:rsid w:val="003D4FAC"/>
    <w:pPr>
      <w:keepNext/>
      <w:spacing w:before="120" w:after="120" w:line="264" w:lineRule="auto"/>
      <w:jc w:val="center"/>
    </w:pPr>
  </w:style>
  <w:style w:type="paragraph" w:customStyle="1" w:styleId="Biblio">
    <w:name w:val="Biblio"/>
    <w:qFormat/>
    <w:rsid w:val="003D4FAC"/>
    <w:pPr>
      <w:spacing w:before="120" w:after="120" w:line="312" w:lineRule="auto"/>
      <w:ind w:left="567" w:hanging="567"/>
    </w:pPr>
    <w:rPr>
      <w:rFonts w:eastAsia="Times New Roman" w:cs="Times New Roman"/>
      <w:lang w:val="en-GB"/>
    </w:rPr>
  </w:style>
  <w:style w:type="paragraph" w:styleId="BalloonText">
    <w:name w:val="Balloon Text"/>
    <w:basedOn w:val="Normal"/>
    <w:link w:val="BalloonTextChar"/>
    <w:uiPriority w:val="99"/>
    <w:semiHidden/>
    <w:unhideWhenUsed/>
    <w:qFormat/>
    <w:rsid w:val="009F275E"/>
    <w:pPr>
      <w:spacing w:before="0" w:after="0"/>
    </w:pPr>
    <w:rPr>
      <w:rFonts w:ascii="Segoe UI" w:hAnsi="Segoe UI" w:cs="Segoe UI"/>
      <w:sz w:val="18"/>
      <w:szCs w:val="18"/>
    </w:rPr>
  </w:style>
  <w:style w:type="paragraph" w:styleId="CommentText">
    <w:name w:val="annotation text"/>
    <w:basedOn w:val="Normal"/>
    <w:link w:val="CommentTextChar"/>
    <w:semiHidden/>
    <w:qFormat/>
    <w:rsid w:val="009B18F0"/>
    <w:pPr>
      <w:spacing w:before="0" w:after="0"/>
    </w:pPr>
    <w:rPr>
      <w:rFonts w:ascii="Arial" w:hAnsi="Arial"/>
      <w:sz w:val="20"/>
      <w:szCs w:val="20"/>
      <w:lang w:val="fr-FR" w:eastAsia="fr-FR"/>
    </w:rPr>
  </w:style>
  <w:style w:type="paragraph" w:styleId="TOC4">
    <w:name w:val="toc 4"/>
    <w:basedOn w:val="Normal"/>
    <w:next w:val="Normal"/>
    <w:autoRedefine/>
    <w:uiPriority w:val="39"/>
    <w:unhideWhenUsed/>
    <w:rsid w:val="00CC4E3C"/>
    <w:pPr>
      <w:spacing w:before="0" w:after="100" w:line="259" w:lineRule="auto"/>
      <w:ind w:left="660"/>
      <w:jc w:val="left"/>
    </w:pPr>
    <w:rPr>
      <w:rFonts w:eastAsiaTheme="minorEastAsia" w:cstheme="minorBidi"/>
    </w:rPr>
  </w:style>
  <w:style w:type="paragraph" w:styleId="TOC5">
    <w:name w:val="toc 5"/>
    <w:basedOn w:val="Normal"/>
    <w:next w:val="Normal"/>
    <w:autoRedefine/>
    <w:uiPriority w:val="39"/>
    <w:unhideWhenUsed/>
    <w:rsid w:val="00CC4E3C"/>
    <w:pPr>
      <w:spacing w:before="0" w:after="100" w:line="259" w:lineRule="auto"/>
      <w:ind w:left="880"/>
      <w:jc w:val="left"/>
    </w:pPr>
    <w:rPr>
      <w:rFonts w:eastAsiaTheme="minorEastAsia" w:cstheme="minorBidi"/>
    </w:rPr>
  </w:style>
  <w:style w:type="paragraph" w:styleId="TOC6">
    <w:name w:val="toc 6"/>
    <w:basedOn w:val="Normal"/>
    <w:next w:val="Normal"/>
    <w:autoRedefine/>
    <w:uiPriority w:val="39"/>
    <w:unhideWhenUsed/>
    <w:rsid w:val="00CC4E3C"/>
    <w:pPr>
      <w:spacing w:before="0" w:after="100" w:line="259" w:lineRule="auto"/>
      <w:ind w:left="1100"/>
      <w:jc w:val="left"/>
    </w:pPr>
    <w:rPr>
      <w:rFonts w:eastAsiaTheme="minorEastAsia" w:cstheme="minorBidi"/>
    </w:rPr>
  </w:style>
  <w:style w:type="paragraph" w:styleId="TOC7">
    <w:name w:val="toc 7"/>
    <w:basedOn w:val="Normal"/>
    <w:next w:val="Normal"/>
    <w:autoRedefine/>
    <w:uiPriority w:val="39"/>
    <w:unhideWhenUsed/>
    <w:rsid w:val="00CC4E3C"/>
    <w:pPr>
      <w:spacing w:before="0" w:after="100" w:line="259" w:lineRule="auto"/>
      <w:ind w:left="1320"/>
      <w:jc w:val="left"/>
    </w:pPr>
    <w:rPr>
      <w:rFonts w:eastAsiaTheme="minorEastAsia" w:cstheme="minorBidi"/>
    </w:rPr>
  </w:style>
  <w:style w:type="paragraph" w:styleId="TOC8">
    <w:name w:val="toc 8"/>
    <w:basedOn w:val="Normal"/>
    <w:next w:val="Normal"/>
    <w:autoRedefine/>
    <w:uiPriority w:val="39"/>
    <w:unhideWhenUsed/>
    <w:rsid w:val="00CC4E3C"/>
    <w:pPr>
      <w:spacing w:before="0" w:after="100" w:line="259" w:lineRule="auto"/>
      <w:ind w:left="1540"/>
      <w:jc w:val="left"/>
    </w:pPr>
    <w:rPr>
      <w:rFonts w:eastAsiaTheme="minorEastAsia" w:cstheme="minorBidi"/>
    </w:rPr>
  </w:style>
  <w:style w:type="paragraph" w:styleId="TOC9">
    <w:name w:val="toc 9"/>
    <w:basedOn w:val="Normal"/>
    <w:next w:val="Normal"/>
    <w:autoRedefine/>
    <w:uiPriority w:val="39"/>
    <w:unhideWhenUsed/>
    <w:rsid w:val="00CC4E3C"/>
    <w:pPr>
      <w:spacing w:before="0" w:after="100" w:line="259" w:lineRule="auto"/>
      <w:ind w:left="1760"/>
      <w:jc w:val="left"/>
    </w:pPr>
    <w:rPr>
      <w:rFonts w:eastAsiaTheme="minorEastAsia" w:cstheme="minorBidi"/>
    </w:rPr>
  </w:style>
  <w:style w:type="paragraph" w:styleId="Revision">
    <w:name w:val="Revision"/>
    <w:uiPriority w:val="99"/>
    <w:semiHidden/>
    <w:qFormat/>
    <w:rsid w:val="00DF583A"/>
    <w:rPr>
      <w:rFonts w:eastAsia="Times New Roman" w:cs="Times New Roman"/>
      <w:lang w:val="en-US"/>
    </w:rPr>
  </w:style>
  <w:style w:type="paragraph" w:styleId="CommentSubject">
    <w:name w:val="annotation subject"/>
    <w:basedOn w:val="CommentText"/>
    <w:next w:val="CommentText"/>
    <w:link w:val="CommentSubjectChar"/>
    <w:uiPriority w:val="99"/>
    <w:semiHidden/>
    <w:unhideWhenUsed/>
    <w:qFormat/>
    <w:rsid w:val="00193DB5"/>
    <w:pPr>
      <w:spacing w:before="60" w:after="60"/>
    </w:pPr>
    <w:rPr>
      <w:rFonts w:asciiTheme="minorHAnsi" w:hAnsiTheme="minorHAnsi"/>
      <w:b/>
      <w:bCs/>
      <w:lang w:val="en-US" w:eastAsia="en-US"/>
    </w:rPr>
  </w:style>
  <w:style w:type="paragraph" w:customStyle="1" w:styleId="Default">
    <w:name w:val="Default"/>
    <w:qFormat/>
    <w:rsid w:val="004C212C"/>
    <w:rPr>
      <w:rFonts w:ascii="Calibri" w:eastAsia="Calibri"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C16729"/>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7E62E-1019-4002-A749-C0B213EDB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6135</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Motunrayo SHAFAU</dc:creator>
  <dc:description/>
  <cp:lastModifiedBy>ZSI</cp:lastModifiedBy>
  <cp:revision>2</cp:revision>
  <dcterms:created xsi:type="dcterms:W3CDTF">2021-03-18T21:21:00Z</dcterms:created>
  <dcterms:modified xsi:type="dcterms:W3CDTF">2021-03-18T21:21:00Z</dcterms:modified>
  <dc:language>en-IE</dc:language>
</cp:coreProperties>
</file>