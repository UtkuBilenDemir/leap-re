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60" w:after="60"/>
        <w:jc w:val="center"/>
        <w:rPr>
          <w:lang w:val="en-GB"/>
        </w:rPr>
      </w:pPr>
      <w:r>
        <w:rPr>
          <w:b/>
          <w:sz w:val="46"/>
          <w:lang w:val="en-GB"/>
        </w:rPr>
        <w:t>Concept Note for ZSI-MESRS input to the deliverable</w:t>
      </w:r>
    </w:p>
    <w:p>
      <w:pPr>
        <w:pStyle w:val="Normal"/>
        <w:spacing w:before="60" w:after="60"/>
        <w:jc w:val="center"/>
        <w:rPr>
          <w:lang w:val="en-GB"/>
        </w:rPr>
      </w:pPr>
      <w:r>
        <w:rPr>
          <w:b/>
          <w:i/>
          <w:sz w:val="46"/>
          <w:lang w:val="en-GB"/>
        </w:rPr>
        <w:t>Analysis, benchmark, and mapping on R&amp;I capacities in Africa</w:t>
      </w:r>
      <w:r>
        <w:rPr>
          <w:b/>
          <w:sz w:val="46"/>
          <w:lang w:val="en-GB"/>
        </w:rPr>
        <w:t xml:space="preserve"> (D5.8)</w:t>
      </w:r>
    </w:p>
    <w:p>
      <w:pPr>
        <w:pStyle w:val="Normal"/>
        <w:spacing w:before="60" w:after="60"/>
        <w:jc w:val="center"/>
        <w:rPr>
          <w:lang w:val="en-GB" w:eastAsia="de-DE"/>
        </w:rPr>
      </w:pPr>
      <w:r>
        <w:rPr>
          <w:lang w:val="en-GB" w:eastAsia="de-DE"/>
        </w:rPr>
      </w:r>
    </w:p>
    <w:p>
      <w:pPr>
        <w:pStyle w:val="Normal"/>
        <w:spacing w:before="60" w:after="60"/>
        <w:jc w:val="center"/>
        <w:rPr>
          <w:lang w:val="en-GB"/>
        </w:rPr>
      </w:pPr>
      <w:r>
        <w:rPr>
          <w:lang w:val="en-GB"/>
        </w:rPr>
      </w:r>
    </w:p>
    <w:tbl>
      <w:tblPr>
        <w:tblW w:w="9288"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3171"/>
        <w:gridCol w:w="6116"/>
      </w:tblGrid>
      <w:tr>
        <w:trPr/>
        <w:tc>
          <w:tcPr>
            <w:tcW w:w="31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lang w:val="en-GB"/>
              </w:rPr>
            </w:pPr>
            <w:r>
              <w:rPr>
                <w:lang w:val="en-GB"/>
              </w:rPr>
              <w:t>Project</w:t>
            </w:r>
          </w:p>
        </w:tc>
        <w:tc>
          <w:tcPr>
            <w:tcW w:w="61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lang w:val="en-GB"/>
              </w:rPr>
            </w:pPr>
            <w:r>
              <w:rPr>
                <w:lang w:val="en-GB"/>
              </w:rPr>
              <w:t>LEAP-RE</w:t>
            </w:r>
          </w:p>
        </w:tc>
      </w:tr>
      <w:tr>
        <w:trPr/>
        <w:tc>
          <w:tcPr>
            <w:tcW w:w="31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lang w:val="en-GB"/>
              </w:rPr>
            </w:pPr>
            <w:r>
              <w:rPr>
                <w:lang w:val="en-GB"/>
              </w:rPr>
              <w:t>Project Number</w:t>
            </w:r>
          </w:p>
        </w:tc>
        <w:tc>
          <w:tcPr>
            <w:tcW w:w="61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lang w:val="en-GB"/>
              </w:rPr>
            </w:pPr>
            <w:r>
              <w:rPr>
                <w:lang w:val="en-GB"/>
              </w:rPr>
              <w:t>963530</w:t>
            </w:r>
          </w:p>
        </w:tc>
      </w:tr>
      <w:tr>
        <w:trPr/>
        <w:tc>
          <w:tcPr>
            <w:tcW w:w="31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lang w:val="en-GB"/>
              </w:rPr>
            </w:pPr>
            <w:r>
              <w:rPr>
                <w:lang w:val="en-GB"/>
              </w:rPr>
              <w:t>Deliverable Number:</w:t>
            </w:r>
          </w:p>
        </w:tc>
        <w:tc>
          <w:tcPr>
            <w:tcW w:w="61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lang w:val="en-GB"/>
              </w:rPr>
            </w:pPr>
            <w:r>
              <w:rPr>
                <w:lang w:val="en-GB"/>
              </w:rPr>
              <w:t>D5.8</w:t>
            </w:r>
          </w:p>
        </w:tc>
      </w:tr>
      <w:tr>
        <w:trPr/>
        <w:tc>
          <w:tcPr>
            <w:tcW w:w="31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lang w:val="en-GB"/>
              </w:rPr>
            </w:pPr>
            <w:r>
              <w:rPr>
                <w:lang w:val="en-GB"/>
              </w:rPr>
              <w:t>Deliverable Title</w:t>
            </w:r>
          </w:p>
        </w:tc>
        <w:tc>
          <w:tcPr>
            <w:tcW w:w="61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lang w:val="en-GB"/>
              </w:rPr>
            </w:pPr>
            <w:r>
              <w:rPr>
                <w:lang w:val="en-GB"/>
              </w:rPr>
              <w:t>Report on the analysis about R&amp;I capacities in Africa / Analysis, benchmark, and mapping on R&amp;I capacities in Africa</w:t>
            </w:r>
          </w:p>
        </w:tc>
      </w:tr>
      <w:tr>
        <w:trPr/>
        <w:tc>
          <w:tcPr>
            <w:tcW w:w="31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lang w:val="en-GB"/>
              </w:rPr>
            </w:pPr>
            <w:r>
              <w:rPr>
                <w:lang w:val="en-GB"/>
              </w:rPr>
              <w:t>Responsible project partners</w:t>
            </w:r>
          </w:p>
        </w:tc>
        <w:tc>
          <w:tcPr>
            <w:tcW w:w="61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lang w:val="en-GB"/>
              </w:rPr>
            </w:pPr>
            <w:r>
              <w:rPr>
                <w:lang w:val="en-GB"/>
              </w:rPr>
              <w:t>MESRS + ZSI</w:t>
            </w:r>
          </w:p>
        </w:tc>
      </w:tr>
      <w:tr>
        <w:trPr/>
        <w:tc>
          <w:tcPr>
            <w:tcW w:w="31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lang w:val="en-GB"/>
              </w:rPr>
            </w:pPr>
            <w:r>
              <w:rPr>
                <w:lang w:val="en-GB"/>
              </w:rPr>
              <w:t>Due date</w:t>
            </w:r>
          </w:p>
        </w:tc>
        <w:tc>
          <w:tcPr>
            <w:tcW w:w="61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lang w:val="en-GB"/>
              </w:rPr>
            </w:pPr>
            <w:r>
              <w:rPr>
                <w:lang w:val="en-GB"/>
              </w:rPr>
              <w:t>March 2022</w:t>
            </w:r>
          </w:p>
        </w:tc>
      </w:tr>
      <w:tr>
        <w:trPr/>
        <w:tc>
          <w:tcPr>
            <w:tcW w:w="31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lang w:val="en-GB"/>
              </w:rPr>
            </w:pPr>
            <w:r>
              <w:rPr>
                <w:lang w:val="en-GB"/>
              </w:rPr>
              <w:t>Dissemination level</w:t>
            </w:r>
          </w:p>
        </w:tc>
        <w:tc>
          <w:tcPr>
            <w:tcW w:w="61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lang w:val="en-GB"/>
              </w:rPr>
            </w:pPr>
            <w:r>
              <w:rPr>
                <w:lang w:val="en-GB"/>
              </w:rPr>
              <w:t>Public</w:t>
            </w:r>
          </w:p>
        </w:tc>
      </w:tr>
      <w:tr>
        <w:trPr/>
        <w:tc>
          <w:tcPr>
            <w:tcW w:w="31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lang w:val="en-GB"/>
              </w:rPr>
            </w:pPr>
            <w:r>
              <w:rPr>
                <w:b/>
                <w:szCs w:val="20"/>
                <w:lang w:val="en-GB"/>
              </w:rPr>
              <w:t>Task Leaders</w:t>
            </w:r>
          </w:p>
        </w:tc>
        <w:tc>
          <w:tcPr>
            <w:tcW w:w="611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auto" w:line="240" w:before="60" w:after="60"/>
              <w:ind w:left="-23" w:hanging="0"/>
              <w:contextualSpacing/>
              <w:jc w:val="left"/>
              <w:rPr>
                <w:color w:val="000000" w:themeColor="text1"/>
                <w:szCs w:val="20"/>
                <w:lang w:val="fr-FR"/>
              </w:rPr>
            </w:pPr>
            <w:r>
              <w:rPr>
                <w:color w:val="000000" w:themeColor="text1"/>
                <w:szCs w:val="20"/>
                <w:lang w:val="fr-FR"/>
              </w:rPr>
              <w:t>- Mr Mokthar Sellami &amp; Mr Benyoucej El-Hadi, Lassassi Moundir, &amp; Ms Souami Feriel | Ministere de L'enseignement Superieur et de la Recherche Scientifique (MESRS)</w:t>
            </w:r>
          </w:p>
          <w:p>
            <w:pPr>
              <w:pStyle w:val="Normal"/>
              <w:widowControl w:val="false"/>
              <w:spacing w:lineRule="auto" w:line="240" w:before="60" w:after="60"/>
              <w:jc w:val="left"/>
              <w:rPr>
                <w:color w:val="000000" w:themeColor="text1"/>
                <w:szCs w:val="20"/>
                <w:lang w:val="de-DE"/>
              </w:rPr>
            </w:pPr>
            <w:r>
              <w:rPr>
                <w:color w:val="000000" w:themeColor="text1"/>
                <w:szCs w:val="20"/>
                <w:lang w:val="de-DE"/>
              </w:rPr>
              <w:t>- Ms Elke Dall &amp; Mr Dietmar Lampert &amp; Mr Utku Demir | Zentrum für Soziale Innovation (ZSI)</w:t>
            </w:r>
          </w:p>
        </w:tc>
      </w:tr>
      <w:tr>
        <w:trPr/>
        <w:tc>
          <w:tcPr>
            <w:tcW w:w="31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b/>
                <w:b/>
                <w:lang w:val="en-GB"/>
              </w:rPr>
            </w:pPr>
            <w:r>
              <w:rPr>
                <w:b/>
                <w:szCs w:val="20"/>
                <w:lang w:val="en-GB"/>
              </w:rPr>
              <w:t>Contributors</w:t>
            </w:r>
          </w:p>
          <w:p>
            <w:pPr>
              <w:pStyle w:val="Normal"/>
              <w:widowControl w:val="false"/>
              <w:spacing w:before="60" w:after="60"/>
              <w:rPr>
                <w:lang w:val="en-GB"/>
              </w:rPr>
            </w:pPr>
            <w:r>
              <w:rPr>
                <w:lang w:val="en-GB"/>
              </w:rPr>
            </w:r>
          </w:p>
        </w:tc>
        <w:tc>
          <w:tcPr>
            <w:tcW w:w="61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60" w:after="60"/>
              <w:jc w:val="left"/>
              <w:rPr>
                <w:color w:val="000000" w:themeColor="text1"/>
                <w:szCs w:val="20"/>
                <w:lang w:val="en-GB"/>
              </w:rPr>
            </w:pPr>
            <w:r>
              <w:rPr>
                <w:color w:val="000000" w:themeColor="text1"/>
                <w:szCs w:val="20"/>
                <w:lang w:val="en-GB"/>
              </w:rPr>
              <w:t>- Mr Abdellatif Zerga &amp; Mr Erick Tambo | Pan African University Water and Energy Science (</w:t>
            </w:r>
            <w:r>
              <w:rPr>
                <w:b/>
                <w:color w:val="000000" w:themeColor="text1"/>
                <w:szCs w:val="20"/>
                <w:lang w:val="en-GB"/>
              </w:rPr>
              <w:t xml:space="preserve">PAUWES, </w:t>
            </w:r>
            <w:r>
              <w:rPr>
                <w:bCs/>
                <w:color w:val="000000" w:themeColor="text1"/>
                <w:szCs w:val="20"/>
                <w:lang w:val="en-GB"/>
              </w:rPr>
              <w:t>Algeria</w:t>
            </w:r>
            <w:r>
              <w:rPr>
                <w:color w:val="000000" w:themeColor="text1"/>
                <w:szCs w:val="20"/>
                <w:lang w:val="en-GB"/>
              </w:rPr>
              <w:t>)</w:t>
            </w:r>
          </w:p>
          <w:p>
            <w:pPr>
              <w:pStyle w:val="Normal"/>
              <w:widowControl w:val="false"/>
              <w:spacing w:lineRule="auto" w:line="240" w:before="60" w:after="60"/>
              <w:jc w:val="left"/>
              <w:rPr>
                <w:color w:val="000000" w:themeColor="text1"/>
                <w:szCs w:val="20"/>
                <w:lang w:val="en-GB"/>
              </w:rPr>
            </w:pPr>
            <w:r>
              <w:rPr>
                <w:color w:val="000000" w:themeColor="text1"/>
                <w:szCs w:val="20"/>
                <w:lang w:val="en-GB"/>
              </w:rPr>
              <w:t>- Mr Stefan A. Haffner | German Aerospace Center (</w:t>
            </w:r>
            <w:r>
              <w:rPr>
                <w:b/>
                <w:color w:val="000000" w:themeColor="text1"/>
                <w:szCs w:val="20"/>
                <w:lang w:val="en-GB"/>
              </w:rPr>
              <w:t xml:space="preserve">DLR, </w:t>
            </w:r>
            <w:r>
              <w:rPr>
                <w:bCs/>
                <w:color w:val="000000" w:themeColor="text1"/>
                <w:szCs w:val="20"/>
                <w:lang w:val="en-GB"/>
              </w:rPr>
              <w:t>Germany)</w:t>
            </w:r>
          </w:p>
          <w:p>
            <w:pPr>
              <w:pStyle w:val="Normal"/>
              <w:widowControl w:val="false"/>
              <w:spacing w:lineRule="auto" w:line="240" w:before="60" w:after="60"/>
              <w:jc w:val="left"/>
              <w:rPr>
                <w:color w:val="000000" w:themeColor="text1"/>
                <w:szCs w:val="20"/>
                <w:lang w:val="en-GB"/>
              </w:rPr>
            </w:pPr>
            <w:r>
              <w:rPr>
                <w:color w:val="000000" w:themeColor="text1"/>
                <w:szCs w:val="20"/>
                <w:lang w:val="en-GB"/>
              </w:rPr>
              <w:t>- Ms Tinyiko Ntshongwana &amp; Ms Refilwe Mashigo |Department of Science and Innovation (</w:t>
            </w:r>
            <w:r>
              <w:rPr>
                <w:b/>
                <w:color w:val="000000" w:themeColor="text1"/>
                <w:szCs w:val="20"/>
                <w:lang w:val="en-GB"/>
              </w:rPr>
              <w:t xml:space="preserve">DSI, </w:t>
            </w:r>
            <w:r>
              <w:rPr>
                <w:bCs/>
                <w:color w:val="000000" w:themeColor="text1"/>
                <w:szCs w:val="20"/>
                <w:lang w:val="en-GB"/>
              </w:rPr>
              <w:t>South Africa</w:t>
            </w:r>
            <w:r>
              <w:rPr>
                <w:color w:val="000000" w:themeColor="text1"/>
                <w:szCs w:val="20"/>
                <w:lang w:val="en-GB"/>
              </w:rPr>
              <w:t>)</w:t>
            </w:r>
          </w:p>
          <w:p>
            <w:pPr>
              <w:pStyle w:val="Normal"/>
              <w:widowControl w:val="false"/>
              <w:spacing w:lineRule="auto" w:line="240" w:before="60" w:after="60"/>
              <w:jc w:val="left"/>
              <w:rPr>
                <w:rFonts w:cs="Arial"/>
                <w:szCs w:val="20"/>
                <w:lang w:val="en-GB"/>
              </w:rPr>
            </w:pPr>
            <w:r>
              <w:rPr>
                <w:color w:val="000000" w:themeColor="text1"/>
                <w:szCs w:val="20"/>
                <w:lang w:val="en-GB"/>
              </w:rPr>
              <w:t>- Mr Izael da Silva &amp; Ms Anne W. Wambugu | Strathmore University (</w:t>
            </w:r>
            <w:r>
              <w:rPr>
                <w:b/>
                <w:color w:val="000000" w:themeColor="text1"/>
                <w:szCs w:val="20"/>
                <w:lang w:val="en-GB"/>
              </w:rPr>
              <w:t>SU</w:t>
            </w:r>
            <w:r>
              <w:rPr>
                <w:bCs/>
                <w:color w:val="000000" w:themeColor="text1"/>
                <w:szCs w:val="20"/>
                <w:lang w:val="en-GB"/>
              </w:rPr>
              <w:t>, Kenya</w:t>
            </w:r>
            <w:r>
              <w:rPr>
                <w:color w:val="000000" w:themeColor="text1"/>
                <w:szCs w:val="20"/>
                <w:lang w:val="en-GB"/>
              </w:rPr>
              <w:t>)</w:t>
            </w:r>
          </w:p>
        </w:tc>
      </w:tr>
    </w:tbl>
    <w:p>
      <w:pPr>
        <w:pStyle w:val="Normal"/>
        <w:jc w:val="center"/>
        <w:rPr/>
      </w:pPr>
      <w:r>
        <w:rPr/>
        <w:t>Version of this concept note:</w:t>
      </w:r>
    </w:p>
    <w:tbl>
      <w:tblPr>
        <w:tblW w:w="9288"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3171"/>
        <w:gridCol w:w="6116"/>
      </w:tblGrid>
      <w:tr>
        <w:trPr/>
        <w:tc>
          <w:tcPr>
            <w:tcW w:w="31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lang w:val="en-GB"/>
              </w:rPr>
            </w:pPr>
            <w:r>
              <w:rPr>
                <w:lang w:val="en-GB"/>
              </w:rPr>
              <w:t xml:space="preserve">Version </w:t>
            </w:r>
          </w:p>
        </w:tc>
        <w:tc>
          <w:tcPr>
            <w:tcW w:w="61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lang w:val="en-GB"/>
              </w:rPr>
            </w:pPr>
            <w:r>
              <w:rPr>
                <w:lang w:val="en-GB"/>
              </w:rPr>
              <w:t>V.02</w:t>
            </w:r>
          </w:p>
        </w:tc>
      </w:tr>
      <w:tr>
        <w:trPr/>
        <w:tc>
          <w:tcPr>
            <w:tcW w:w="31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lang w:val="en-GB"/>
              </w:rPr>
            </w:pPr>
            <w:r>
              <w:rPr>
                <w:lang w:val="en-GB"/>
              </w:rPr>
              <w:t>Date</w:t>
            </w:r>
          </w:p>
        </w:tc>
        <w:tc>
          <w:tcPr>
            <w:tcW w:w="61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lang w:val="en-GB"/>
              </w:rPr>
            </w:pPr>
            <w:r>
              <w:rPr>
                <w:lang w:val="en-GB"/>
              </w:rPr>
              <w:t>2021-03-17</w:t>
            </w:r>
          </w:p>
        </w:tc>
      </w:tr>
    </w:tbl>
    <w:p>
      <w:pPr>
        <w:pStyle w:val="Normal"/>
        <w:rPr/>
      </w:pPr>
      <w:r>
        <w:rPr/>
      </w:r>
    </w:p>
    <w:p>
      <w:pPr>
        <w:pStyle w:val="Normal"/>
        <w:rPr>
          <w:lang w:val="en-GB"/>
        </w:rPr>
      </w:pPr>
      <w:r>
        <w:rPr>
          <w:lang w:val="en-GB"/>
        </w:rPr>
      </w:r>
      <w:r>
        <w:br w:type="page"/>
      </w:r>
    </w:p>
    <w:p>
      <w:pPr>
        <w:pStyle w:val="Heading1"/>
        <w:numPr>
          <w:ilvl w:val="0"/>
          <w:numId w:val="2"/>
        </w:numPr>
        <w:rPr>
          <w:lang w:val="en-GB"/>
        </w:rPr>
      </w:pPr>
      <w:r>
        <w:rPr>
          <w:lang w:val="en-GB"/>
        </w:rPr>
        <w:t>References in the project contract</w:t>
      </w:r>
    </w:p>
    <w:p>
      <w:pPr>
        <w:pStyle w:val="Normal"/>
        <w:rPr>
          <w:lang w:val="en-GB"/>
        </w:rPr>
      </w:pPr>
      <w:r>
        <w:rPr>
          <w:lang w:val="en-GB"/>
        </w:rPr>
        <w:t xml:space="preserve">The development of the activity is embedded in WP5, Task 5.3 - see below for the full text and highlights for the reference to the concrete work towards D5.8. Within D5.8, a scientometric study and mapping is planned with a due date in </w:t>
      </w:r>
      <w:r>
        <w:rPr>
          <w:b/>
          <w:lang w:val="en-GB"/>
        </w:rPr>
        <w:t>June 2021</w:t>
      </w:r>
      <w:r>
        <w:rPr>
          <w:lang w:val="en-GB"/>
        </w:rPr>
        <w:t>.</w:t>
      </w:r>
    </w:p>
    <w:p>
      <w:pPr>
        <w:pStyle w:val="Heading2"/>
        <w:numPr>
          <w:ilvl w:val="1"/>
          <w:numId w:val="2"/>
        </w:numPr>
        <w:rPr>
          <w:lang w:val="en-GB"/>
        </w:rPr>
      </w:pPr>
      <w:r>
        <w:rPr>
          <w:lang w:val="en-GB"/>
        </w:rPr>
        <w:t>The relevant Work Package and Task</w:t>
      </w:r>
    </w:p>
    <w:tbl>
      <w:tblPr>
        <w:tblW w:w="9288"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2907"/>
        <w:gridCol w:w="6380"/>
      </w:tblGrid>
      <w:tr>
        <w:trPr/>
        <w:tc>
          <w:tcPr>
            <w:tcW w:w="2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lang w:val="en-GB"/>
              </w:rPr>
            </w:pPr>
            <w:r>
              <w:rPr>
                <w:b/>
                <w:lang w:val="en-GB"/>
              </w:rPr>
              <w:t>Work package Number</w:t>
            </w:r>
          </w:p>
        </w:tc>
        <w:tc>
          <w:tcPr>
            <w:tcW w:w="63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lang w:val="en-GB"/>
              </w:rPr>
            </w:pPr>
            <w:r>
              <w:rPr>
                <w:lang w:val="en-GB"/>
              </w:rPr>
              <w:t>WP5</w:t>
            </w:r>
          </w:p>
        </w:tc>
      </w:tr>
      <w:tr>
        <w:trPr/>
        <w:tc>
          <w:tcPr>
            <w:tcW w:w="2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lang w:val="en-GB"/>
              </w:rPr>
            </w:pPr>
            <w:r>
              <w:rPr>
                <w:b/>
                <w:lang w:val="en-GB"/>
              </w:rPr>
              <w:t>Work package Title</w:t>
            </w:r>
          </w:p>
        </w:tc>
        <w:tc>
          <w:tcPr>
            <w:tcW w:w="63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lang w:val="en-GB"/>
              </w:rPr>
            </w:pPr>
            <w:r>
              <w:rPr>
                <w:lang w:val="en-GB"/>
              </w:rPr>
              <w:t>Long-term perspective</w:t>
            </w:r>
          </w:p>
        </w:tc>
      </w:tr>
      <w:tr>
        <w:trPr/>
        <w:tc>
          <w:tcPr>
            <w:tcW w:w="2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lang w:val="en-GB"/>
              </w:rPr>
            </w:pPr>
            <w:r>
              <w:rPr>
                <w:b/>
                <w:lang w:val="en-GB"/>
              </w:rPr>
              <w:t>Task Number</w:t>
            </w:r>
          </w:p>
        </w:tc>
        <w:tc>
          <w:tcPr>
            <w:tcW w:w="63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lang w:val="en-GB"/>
              </w:rPr>
            </w:pPr>
            <w:r>
              <w:rPr>
                <w:lang w:val="en-GB"/>
              </w:rPr>
              <w:t>T5.3</w:t>
            </w:r>
          </w:p>
        </w:tc>
      </w:tr>
      <w:tr>
        <w:trPr/>
        <w:tc>
          <w:tcPr>
            <w:tcW w:w="29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lang w:val="en-GB"/>
              </w:rPr>
            </w:pPr>
            <w:r>
              <w:rPr>
                <w:b/>
                <w:lang w:val="en-GB"/>
              </w:rPr>
              <w:t>Task Title</w:t>
            </w:r>
          </w:p>
        </w:tc>
        <w:tc>
          <w:tcPr>
            <w:tcW w:w="63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60"/>
              <w:rPr>
                <w:lang w:val="en-GB"/>
              </w:rPr>
            </w:pPr>
            <w:r>
              <w:rPr>
                <w:lang w:val="en-GB"/>
              </w:rPr>
              <w:t>Monitoring research and innovation cooperation</w:t>
            </w:r>
          </w:p>
        </w:tc>
      </w:tr>
    </w:tbl>
    <w:p>
      <w:pPr>
        <w:pStyle w:val="Normal"/>
        <w:rPr>
          <w:lang w:val="en-GB"/>
        </w:rPr>
      </w:pPr>
      <w:r>
        <w:rPr>
          <w:lang w:val="en-GB"/>
        </w:rPr>
      </w:r>
    </w:p>
    <w:p>
      <w:pPr>
        <w:pStyle w:val="Normal"/>
        <w:rPr>
          <w:lang w:val="en-GB"/>
        </w:rPr>
      </w:pPr>
      <w:r>
        <w:rPr>
          <w:b/>
          <w:lang w:val="en-GB"/>
        </w:rPr>
        <w:t>Overall objective of WP5:</w:t>
      </w:r>
      <w:r>
        <w:rPr>
          <w:lang w:val="en-GB"/>
        </w:rPr>
        <w:t xml:space="preserve"> WP5 develops the long-term perspective for the AU-EU partnership in RE STI. The success of sustainable development in Africa and Europe lies in addressing the energy challenges tasks defined in the SDG Agenda 2030 and, in particular for Africa, “Agenda 2063: The Africa We Want”. In collaboration with Pillars 1&amp;2, WP5 will make a review of LEAP-RE projects and </w:t>
      </w:r>
      <w:r>
        <w:rPr>
          <w:b/>
          <w:lang w:val="en-GB"/>
        </w:rPr>
        <w:t>a scientometric study of research capacity and training infrastructures</w:t>
      </w:r>
      <w:r>
        <w:rPr>
          <w:lang w:val="en-GB"/>
        </w:rPr>
        <w:t xml:space="preserve"> to highlight the gaps to solve the sustainable energy problems in Africa. The desired changes in R&amp;I and capacity-building agendas will be defined together with the expected impact pathways. An M&amp;E concept will be designed towards a short-term output assessment and a long-term outcome and impact assessment. Policy stakeholders will be engaged in dialogues for research and innovation uptake. A strategy for further strengthening R&amp;I capacities and mutualising infrastructure in Africa will be formulated. Finally, the overall LEAP-RE process will be empirically studied for designing a long-term inclusive collaboration model, including mechanism for research uptake.</w:t>
      </w:r>
    </w:p>
    <w:p>
      <w:pPr>
        <w:pStyle w:val="Normal"/>
        <w:rPr>
          <w:lang w:val="en-GB"/>
        </w:rPr>
      </w:pPr>
      <w:r>
        <w:rPr>
          <w:b/>
          <w:lang w:val="en-GB"/>
        </w:rPr>
        <w:t>Task 5.3: Strategy for RE research-capacity in Africa</w:t>
      </w:r>
      <w:r>
        <w:rPr>
          <w:lang w:val="en-GB"/>
        </w:rPr>
        <w:t xml:space="preserve"> (Co-leaders: MESRS, ZSI; Contributors: DLR-PT, PAUWES, DSI, SU) (M3 to M63). This task addresses innovative models of cooperation for R&amp;I capacity-building. African strategic agendas will be analysed and selected activities in the field of RE will be benchmarked. The target is to support new (or existing) mechanisms which may involve networking, teaming (by creating centres of excellence), twinning (institutional co-supervision, post-doctoral programmes), and sharing infrastructures. The framework of such vision was declined in the new Africa-Europe Alliance for Sustainable Investment and Jobs, Horizon Europe and the new Research Framework Programme for the period 2021-2027 that open up new opportunities in the join AU-EU strategy (5th SOM, AU-EU HLPD on STI). Agenda Analysis (M1 to M6): Comparison of the SDG Agenda 2030, the Agenda 2063 « Africa we want », including STISA (2014-2024) objectives in RE-related capacity; Benchmarking (M1 to M12): Benchmarking the LEAP-RE projects in Pillar 1 and 2, other projects (e.g. FP7-ERAfrica, MED-Spring, H2020 projects in sustainable energy involving African partners), to identify African capacities and institutions related to RE. This work will be conducted to identify some research institutions which will initiate the long-term partnership in RE; </w:t>
      </w:r>
      <w:r>
        <w:rPr>
          <w:b/>
          <w:lang w:val="en-GB"/>
        </w:rPr>
        <w:t>Mapping of African capacities (M1 to M6): A general mapping of African R&amp;I capacities will be undertaken, relying on the partner base from Pillars 1&amp;2, as well as sources such as Thomson Reuters’s Web of Science high ranked scientific journals. This scientometric study will complement the benchmark to create a global mapping that better illustrates the African potentialities;</w:t>
      </w:r>
      <w:r>
        <w:rPr>
          <w:lang w:val="en-GB"/>
        </w:rPr>
        <w:t xml:space="preserve"> Twinning, teaming and pooling (M6 to M60): Deliver virtual networks of academic communities in RE, with mechanisms for linking scientists and institutions that are committed to working together based on these three collaboration instruments: – Twinning in post-doctoral programmes: institutions of the network receive researchers selected to conduct a specific task; – Teaming supports the creation of new (or upgrading of existing) Centres of Excellence in partner countries. This mechanism is inspired from Horizon 2020 “Teaming for Excellence” programme to transfer experience from Europe’s top research centres to the new EU MS; – Pooling of resources provides access to world-class infrastructures to do cutting-edge research in partnership with European institutions depending on their internal legislation.</w:t>
      </w:r>
    </w:p>
    <w:p>
      <w:pPr>
        <w:pStyle w:val="Normal"/>
        <w:rPr>
          <w:i/>
          <w:i/>
          <w:color w:val="595959" w:themeColor="text1" w:themeTint="a6"/>
          <w:sz w:val="24"/>
          <w:lang w:val="en-GB"/>
        </w:rPr>
      </w:pPr>
      <w:r>
        <w:rPr>
          <w:i/>
          <w:color w:val="595959" w:themeColor="text1" w:themeTint="a6"/>
          <w:sz w:val="24"/>
          <w:lang w:val="en-GB"/>
        </w:rPr>
        <w:t xml:space="preserve">In more details the  work will be undertaken </w:t>
      </w:r>
      <w:r>
        <w:rPr>
          <w:i/>
          <w:sz w:val="24"/>
          <w:lang w:val="en-GB"/>
        </w:rPr>
        <w:t>following the</w:t>
      </w:r>
      <w:r>
        <w:rPr>
          <w:b/>
          <w:bCs/>
          <w:i/>
          <w:sz w:val="24"/>
          <w:lang w:val="en-GB"/>
        </w:rPr>
        <w:t xml:space="preserve"> </w:t>
      </w:r>
      <w:r>
        <w:rPr>
          <w:i/>
          <w:color w:val="595959" w:themeColor="text1" w:themeTint="a6"/>
          <w:sz w:val="24"/>
          <w:lang w:val="en-GB"/>
        </w:rPr>
        <w:t xml:space="preserve"> five next steps:</w:t>
      </w:r>
    </w:p>
    <w:p>
      <w:pPr>
        <w:pStyle w:val="Normal"/>
        <w:jc w:val="left"/>
        <w:rPr>
          <w:i/>
          <w:i/>
          <w:color w:val="auto"/>
          <w:szCs w:val="20"/>
          <w:lang w:val="en-GB"/>
        </w:rPr>
      </w:pPr>
      <w:r>
        <w:rPr>
          <w:i/>
          <w:szCs w:val="20"/>
          <w:lang w:val="en-GB"/>
        </w:rPr>
        <w:t xml:space="preserve"> </w:t>
      </w:r>
      <w:r>
        <w:rPr>
          <w:i/>
          <w:szCs w:val="20"/>
          <w:lang w:val="en-GB"/>
        </w:rPr>
        <w:t xml:space="preserve">(1) Analysing African strategic agendas in RE [SDGs, Africa2063, STISA] and Selecting activities in the field of RE [Areas or research and innovation, research programs, keywords] </w:t>
      </w:r>
    </w:p>
    <w:p>
      <w:pPr>
        <w:pStyle w:val="Normal"/>
        <w:jc w:val="left"/>
        <w:rPr>
          <w:i/>
          <w:i/>
          <w:szCs w:val="20"/>
          <w:lang w:val="en-GB"/>
        </w:rPr>
      </w:pPr>
      <w:r>
        <w:rPr>
          <w:i/>
          <w:szCs w:val="20"/>
          <w:lang w:val="en-GB"/>
        </w:rPr>
        <w:t>(2) Benchmarking AU-EU R&amp;I in RE [by domain and by African regions based on bilateral scientific cooperation, identified keywords]</w:t>
      </w:r>
    </w:p>
    <w:p>
      <w:pPr>
        <w:pStyle w:val="Normal"/>
        <w:jc w:val="left"/>
        <w:rPr>
          <w:i/>
          <w:i/>
          <w:szCs w:val="20"/>
          <w:lang w:val="en-GB"/>
        </w:rPr>
      </w:pPr>
      <w:r>
        <w:rPr>
          <w:i/>
          <w:szCs w:val="20"/>
          <w:lang w:val="en-GB"/>
        </w:rPr>
        <w:t>(3) Mapping and visualising results of networks [nodes are countries, institutions]</w:t>
      </w:r>
    </w:p>
    <w:p>
      <w:pPr>
        <w:pStyle w:val="Normal"/>
        <w:jc w:val="left"/>
        <w:rPr>
          <w:i/>
          <w:i/>
          <w:szCs w:val="20"/>
          <w:lang w:val="en-GB"/>
        </w:rPr>
      </w:pPr>
      <w:r>
        <w:rPr>
          <w:i/>
          <w:szCs w:val="20"/>
          <w:lang w:val="en-GB"/>
        </w:rPr>
        <w:t>(4) Identifying R&amp;I partnership [Institutions, training programmes, pooling or access to Infrastructures].</w:t>
      </w:r>
    </w:p>
    <w:p>
      <w:pPr>
        <w:pStyle w:val="Normal"/>
        <w:spacing w:before="0" w:after="0"/>
        <w:jc w:val="left"/>
        <w:rPr>
          <w:rFonts w:ascii="RobotoCondensed-Regular" w:hAnsi="RobotoCondensed-Regular" w:eastAsia="Calibri" w:cs="RobotoCondensed-Regular" w:eastAsiaTheme="minorHAnsi"/>
          <w:sz w:val="19"/>
          <w:szCs w:val="19"/>
          <w:lang w:val="en-GB"/>
        </w:rPr>
      </w:pPr>
      <w:r>
        <w:rPr>
          <w:rFonts w:eastAsia="Calibri" w:cs="RobotoCondensed-Regular" w:eastAsiaTheme="minorHAnsi" w:ascii="RobotoCondensed-Regular" w:hAnsi="RobotoCondensed-Regular"/>
          <w:sz w:val="19"/>
          <w:szCs w:val="19"/>
          <w:lang w:val="en-GB"/>
        </w:rPr>
      </w:r>
    </w:p>
    <w:p>
      <w:pPr>
        <w:pStyle w:val="Normal"/>
        <w:rPr>
          <w:rFonts w:ascii="Calibri" w:hAnsi="Calibri" w:eastAsia="Times New Roman" w:asciiTheme="minorHAnsi" w:hAnsiTheme="minorHAnsi"/>
          <w:b/>
          <w:b/>
          <w:bCs/>
          <w:i/>
          <w:i/>
          <w:sz w:val="24"/>
          <w:lang w:val="en-GB"/>
        </w:rPr>
      </w:pPr>
      <w:r>
        <w:rPr>
          <w:b/>
          <w:bCs/>
          <w:i/>
          <w:sz w:val="24"/>
          <w:highlight w:val="yellow"/>
          <w:lang w:val="en-GB"/>
        </w:rPr>
        <w:t>(1) Analysing African strategic agendas in RE [SDGs, Africa2063, STISA] and selecting activities in the field of RE [Areas or research and innovation, research programs, keywords]</w:t>
      </w:r>
      <w:r>
        <w:rPr>
          <w:b/>
          <w:bCs/>
          <w:i/>
          <w:sz w:val="24"/>
          <w:lang w:val="en-GB"/>
        </w:rPr>
        <w:t xml:space="preserve"> </w:t>
      </w:r>
    </w:p>
    <w:p>
      <w:pPr>
        <w:pStyle w:val="Normal"/>
        <w:widowControl w:val="false"/>
        <w:spacing w:before="0" w:after="0"/>
        <w:ind w:right="72" w:hanging="0"/>
        <w:textAlignment w:val="baseline"/>
        <w:rPr>
          <w:i/>
          <w:i/>
          <w:color w:val="0000FF"/>
          <w:szCs w:val="20"/>
          <w:lang w:val="en-GB"/>
        </w:rPr>
      </w:pPr>
      <w:r>
        <w:rPr>
          <w:i/>
          <w:color w:val="0000FF"/>
          <w:szCs w:val="20"/>
          <w:lang w:val="en-GB"/>
        </w:rPr>
      </w:r>
    </w:p>
    <w:p>
      <w:pPr>
        <w:pStyle w:val="Normal"/>
        <w:widowControl w:val="false"/>
        <w:spacing w:before="0" w:after="0"/>
        <w:ind w:right="72" w:hanging="0"/>
        <w:textAlignment w:val="baseline"/>
        <w:rPr>
          <w:color w:val="auto"/>
          <w:lang w:val="en-US"/>
        </w:rPr>
      </w:pPr>
      <w:r>
        <w:rPr>
          <w:b/>
          <w:bCs/>
        </w:rPr>
        <w:t xml:space="preserve">1.1] SDGs and African Agenda Analysis (M1 to M6): </w:t>
      </w:r>
      <w:r>
        <w:rPr/>
        <w:t>Comparison of the SDG Agenda 2030, the Agenda 2063 « Africa we want », including STISA (2014-2024) objectives in RE-related capacity</w:t>
      </w:r>
    </w:p>
    <w:p>
      <w:pPr>
        <w:pStyle w:val="Normal"/>
        <w:spacing w:before="0" w:after="0"/>
        <w:rPr>
          <w:lang w:val="en-GB"/>
        </w:rPr>
      </w:pPr>
      <w:r>
        <w:rPr>
          <w:lang w:val="en-GB"/>
        </w:rPr>
        <w:t xml:space="preserve">Goal 7 of the SDGs aims at achieving universal access to affordable, reliable, sustainable and modern energy by 2030, while Agenda 2063 (including STISA objectives) has targets for an increase of 50% in electricity generation, 50% distribution and 70% of Africans having access to electricity by 2023. But the growth of Africa’s sustainable development is underpinned by a set of target categories connected to Renewable Energy, with strong level of relevance.  </w:t>
      </w:r>
    </w:p>
    <w:p>
      <w:pPr>
        <w:pStyle w:val="Normal"/>
        <w:spacing w:before="0" w:after="0"/>
        <w:rPr>
          <w:lang w:val="en-GB"/>
        </w:rPr>
      </w:pPr>
      <w:r>
        <w:rPr>
          <w:lang w:val="en-GB"/>
        </w:rPr>
        <w:t>- SDG1: Poverty and Development</w:t>
      </w:r>
    </w:p>
    <w:p>
      <w:pPr>
        <w:pStyle w:val="Normal"/>
        <w:spacing w:before="0" w:after="0"/>
        <w:rPr>
          <w:lang w:val="en-GB"/>
        </w:rPr>
      </w:pPr>
      <w:r>
        <w:rPr>
          <w:lang w:val="en-GB"/>
        </w:rPr>
        <w:t>- SDG3: Disease and Mortality</w:t>
      </w:r>
    </w:p>
    <w:p>
      <w:pPr>
        <w:pStyle w:val="Normal"/>
        <w:spacing w:before="0" w:after="0"/>
        <w:rPr>
          <w:lang w:val="en-GB"/>
        </w:rPr>
      </w:pPr>
      <w:r>
        <w:rPr>
          <w:lang w:val="en-GB"/>
        </w:rPr>
        <w:t>- SDG4: Ensure inclusive and equitable quality education and promote lifelong learning opportunities for all</w:t>
      </w:r>
    </w:p>
    <w:p>
      <w:pPr>
        <w:pStyle w:val="Normal"/>
        <w:spacing w:before="0" w:after="0"/>
        <w:rPr>
          <w:lang w:val="en-GB"/>
        </w:rPr>
      </w:pPr>
      <w:r>
        <w:rPr>
          <w:lang w:val="en-GB"/>
        </w:rPr>
        <w:t xml:space="preserve">- SDG5: Achieve gender equality and empower all women and girls </w:t>
      </w:r>
    </w:p>
    <w:p>
      <w:pPr>
        <w:pStyle w:val="Normal"/>
        <w:spacing w:before="0" w:after="0"/>
        <w:rPr>
          <w:lang w:val="en-GB"/>
        </w:rPr>
      </w:pPr>
      <w:r>
        <w:rPr>
          <w:lang w:val="en-GB"/>
        </w:rPr>
        <w:t>- SDG6: Ensure access to water and sanitation for all</w:t>
      </w:r>
    </w:p>
    <w:p>
      <w:pPr>
        <w:pStyle w:val="Normal"/>
        <w:spacing w:before="0" w:after="0"/>
        <w:rPr>
          <w:lang w:val="en-GB"/>
        </w:rPr>
      </w:pPr>
      <w:r>
        <w:rPr>
          <w:lang w:val="en-GB"/>
        </w:rPr>
        <w:t>- SDG7: Ensure access to affordable, reliable, sustainable and modern energy</w:t>
      </w:r>
    </w:p>
    <w:p>
      <w:pPr>
        <w:pStyle w:val="Normal"/>
        <w:spacing w:before="0" w:after="0"/>
        <w:rPr>
          <w:lang w:val="en-GB"/>
        </w:rPr>
      </w:pPr>
      <w:r>
        <w:rPr>
          <w:lang w:val="en-GB"/>
        </w:rPr>
        <w:t>- SDG9: Inclusive and Sustainable Industrialization</w:t>
      </w:r>
    </w:p>
    <w:p>
      <w:pPr>
        <w:pStyle w:val="Normal"/>
        <w:spacing w:before="0" w:after="0"/>
        <w:rPr>
          <w:lang w:val="en-GB"/>
        </w:rPr>
      </w:pPr>
      <w:r>
        <w:rPr>
          <w:lang w:val="en-GB"/>
        </w:rPr>
        <w:t>- SDG11: Make cities inclusive, safe, resilient and sustainable</w:t>
      </w:r>
    </w:p>
    <w:p>
      <w:pPr>
        <w:pStyle w:val="Normal"/>
        <w:spacing w:before="0" w:after="0"/>
        <w:rPr>
          <w:lang w:val="en-GB"/>
        </w:rPr>
      </w:pPr>
      <w:r>
        <w:rPr>
          <w:lang w:val="en-GB"/>
        </w:rPr>
        <w:t>- SDG12: Ensure sustainable consumption and production patterns</w:t>
      </w:r>
    </w:p>
    <w:p>
      <w:pPr>
        <w:pStyle w:val="Normal"/>
        <w:spacing w:before="0" w:after="0"/>
        <w:rPr>
          <w:lang w:val="en-GB"/>
        </w:rPr>
      </w:pPr>
      <w:r>
        <w:rPr>
          <w:lang w:val="en-GB"/>
        </w:rPr>
        <w:t>- SDG13: Take urgent action to combat climate and its impacts</w:t>
      </w:r>
    </w:p>
    <w:p>
      <w:pPr>
        <w:pStyle w:val="Normal"/>
        <w:rPr>
          <w:lang w:val="en-GB"/>
        </w:rPr>
      </w:pPr>
      <w:r>
        <w:rPr>
          <w:lang w:val="en-GB"/>
        </w:rPr>
      </w:r>
    </w:p>
    <w:p>
      <w:pPr>
        <w:pStyle w:val="Normal"/>
        <w:rPr>
          <w:b/>
          <w:b/>
          <w:bCs/>
          <w:lang w:val="en-US"/>
        </w:rPr>
      </w:pPr>
      <w:r>
        <w:rPr>
          <w:b/>
          <w:bCs/>
        </w:rPr>
        <w:t>1.2] Selecting activities in the field of RE [Areas or research and innovation, research programs, initiatives, keywords]</w:t>
      </w:r>
    </w:p>
    <w:p>
      <w:pPr>
        <w:pStyle w:val="Normal"/>
        <w:rPr>
          <w:lang w:val="en-GB"/>
        </w:rPr>
      </w:pPr>
      <w:r>
        <w:rPr>
          <w:lang w:val="en-GB"/>
        </w:rPr>
        <w:t>For each Agenda2030 SDGs AND/OR Africa2063 target an excel file is under construction including the following information’s:</w:t>
      </w:r>
    </w:p>
    <w:p>
      <w:pPr>
        <w:pStyle w:val="ListParagraph"/>
        <w:numPr>
          <w:ilvl w:val="0"/>
          <w:numId w:val="10"/>
        </w:numPr>
        <w:tabs>
          <w:tab w:val="clear" w:pos="720"/>
          <w:tab w:val="left" w:pos="567" w:leader="none"/>
        </w:tabs>
        <w:spacing w:lineRule="auto" w:line="240" w:before="60" w:after="60"/>
        <w:ind w:left="709" w:hanging="360"/>
        <w:contextualSpacing/>
        <w:rPr>
          <w:lang w:val="en-GB"/>
        </w:rPr>
      </w:pPr>
      <w:r>
        <w:rPr>
          <w:lang w:val="en-GB"/>
        </w:rPr>
        <w:t xml:space="preserve">Targets linked to renewable energy and its relevance [strong, high, weak] </w:t>
      </w:r>
    </w:p>
    <w:p>
      <w:pPr>
        <w:pStyle w:val="ListParagraph"/>
        <w:numPr>
          <w:ilvl w:val="0"/>
          <w:numId w:val="11"/>
        </w:numPr>
        <w:tabs>
          <w:tab w:val="clear" w:pos="720"/>
          <w:tab w:val="left" w:pos="567" w:leader="none"/>
        </w:tabs>
        <w:spacing w:lineRule="auto" w:line="240" w:before="60" w:after="60"/>
        <w:ind w:left="709" w:hanging="360"/>
        <w:contextualSpacing/>
        <w:rPr>
          <w:lang w:val="en-GB"/>
        </w:rPr>
      </w:pPr>
      <w:r>
        <w:rPr>
          <w:lang w:val="en-GB"/>
        </w:rPr>
        <w:t>Associated keywords or string</w:t>
      </w:r>
    </w:p>
    <w:p>
      <w:pPr>
        <w:pStyle w:val="ListParagraph"/>
        <w:numPr>
          <w:ilvl w:val="0"/>
          <w:numId w:val="12"/>
        </w:numPr>
        <w:tabs>
          <w:tab w:val="clear" w:pos="720"/>
          <w:tab w:val="left" w:pos="567" w:leader="none"/>
        </w:tabs>
        <w:spacing w:lineRule="auto" w:line="240" w:before="60" w:after="120"/>
        <w:ind w:left="709" w:hanging="360"/>
        <w:contextualSpacing/>
        <w:rPr>
          <w:rFonts w:cs="Arial"/>
          <w:sz w:val="24"/>
          <w:szCs w:val="24"/>
          <w:lang w:val="en-US" w:eastAsia="fr-FR"/>
        </w:rPr>
      </w:pPr>
      <w:r>
        <w:rPr>
          <w:lang w:val="en-GB"/>
        </w:rPr>
        <w:t>Which RE technologies could solve [</w:t>
      </w:r>
      <w:r>
        <w:rPr>
          <w:sz w:val="24"/>
          <w:szCs w:val="24"/>
        </w:rPr>
        <w:t xml:space="preserve">1. Solar Photovoltaic Energy, 2. Wind Energy, 3. Energy Efficiency in the Building, 4. Solar Thermal Energy, 5. Marine energy, 6. Storage of Energy, 7. Geothermal Energy, 8. Bioenergy, 9. Hydrogen and Fuel Cells, 10. Hydroelectricity, 11. Materials </w:t>
      </w:r>
      <w:r>
        <w:rPr>
          <w:rFonts w:cs="Arial"/>
          <w:b/>
          <w:bCs/>
          <w:sz w:val="24"/>
          <w:szCs w:val="24"/>
          <w:lang w:eastAsia="fr-FR"/>
        </w:rPr>
        <w:t xml:space="preserve">: </w:t>
      </w:r>
      <w:r>
        <w:rPr>
          <w:rFonts w:cs="Arial"/>
          <w:sz w:val="24"/>
          <w:szCs w:val="24"/>
          <w:lang w:eastAsia="fr-FR"/>
        </w:rPr>
        <w:t xml:space="preserve">(industrialization of certain components of renewable energy systems such as solar panels or wind turbine blades)]. </w:t>
      </w:r>
    </w:p>
    <w:p>
      <w:pPr>
        <w:pStyle w:val="ListParagraph"/>
        <w:numPr>
          <w:ilvl w:val="0"/>
          <w:numId w:val="13"/>
        </w:numPr>
        <w:tabs>
          <w:tab w:val="clear" w:pos="720"/>
          <w:tab w:val="left" w:pos="567" w:leader="none"/>
        </w:tabs>
        <w:spacing w:lineRule="auto" w:line="240" w:before="60" w:after="120"/>
        <w:ind w:left="709" w:hanging="360"/>
        <w:contextualSpacing/>
        <w:rPr>
          <w:rFonts w:cs="Arial"/>
          <w:sz w:val="24"/>
          <w:szCs w:val="24"/>
          <w:lang w:eastAsia="fr-FR"/>
        </w:rPr>
      </w:pPr>
      <w:r>
        <w:rPr>
          <w:rFonts w:cs="Arial"/>
          <w:sz w:val="24"/>
          <w:szCs w:val="24"/>
          <w:lang w:eastAsia="fr-FR"/>
        </w:rPr>
        <w:t xml:space="preserve"> </w:t>
      </w:r>
      <w:r>
        <w:rPr>
          <w:rFonts w:cs="Arial"/>
          <w:sz w:val="24"/>
          <w:szCs w:val="24"/>
          <w:lang w:eastAsia="fr-FR"/>
        </w:rPr>
        <w:t>Current African initiatives and Feedback of visible implemented programs or actions, based on reports on STISA or Africa2063 Evaluation process</w:t>
      </w:r>
    </w:p>
    <w:p>
      <w:pPr>
        <w:pStyle w:val="Normal"/>
        <w:shd w:val="clear" w:color="auto" w:fill="FFFFFF"/>
        <w:spacing w:before="0" w:afterAutospacing="1"/>
        <w:rPr>
          <w:rFonts w:ascii="Helvetica" w:hAnsi="Helvetica" w:cs="Helvetica"/>
          <w:sz w:val="24"/>
          <w:szCs w:val="24"/>
          <w:lang w:eastAsia="fr-FR"/>
        </w:rPr>
      </w:pPr>
      <w:r>
        <w:rPr>
          <w:b/>
          <w:bCs/>
          <w:sz w:val="24"/>
          <w:szCs w:val="24"/>
          <w:highlight w:val="yellow"/>
        </w:rPr>
        <w:t>(2) Benchmarking (M1 to M12):</w:t>
      </w:r>
      <w:r>
        <w:rPr>
          <w:b/>
          <w:bCs/>
          <w:i/>
          <w:sz w:val="24"/>
          <w:lang w:val="en-GB"/>
        </w:rPr>
        <w:t xml:space="preserve"> </w:t>
      </w:r>
      <w:r>
        <w:rPr>
          <w:rFonts w:cs="Arial"/>
          <w:sz w:val="24"/>
          <w:szCs w:val="24"/>
          <w:lang w:eastAsia="fr-FR"/>
        </w:rPr>
        <w:t>The benchmarking process is used to identify and analyze previous projects to determine their impact on the local or regional community, and to identify the human capacity as potential resource for R&amp;I.</w:t>
      </w:r>
    </w:p>
    <w:p>
      <w:pPr>
        <w:pStyle w:val="Normal"/>
        <w:rPr>
          <w:rFonts w:ascii="Calibri" w:hAnsi="Calibri" w:asciiTheme="minorHAnsi" w:hAnsiTheme="minorHAnsi"/>
          <w:b/>
          <w:b/>
          <w:bCs/>
          <w:i/>
          <w:i/>
          <w:szCs w:val="20"/>
          <w:lang w:val="en-GB"/>
        </w:rPr>
      </w:pPr>
      <w:r>
        <w:rPr>
          <w:b/>
          <w:bCs/>
          <w:i/>
          <w:szCs w:val="20"/>
          <w:lang w:val="en-GB"/>
        </w:rPr>
        <w:t xml:space="preserve">2.1) Benchmarking the LEAP-RE projects in Pillar 2 and the coming projects in Pillar1. </w:t>
      </w:r>
    </w:p>
    <w:p>
      <w:pPr>
        <w:pStyle w:val="Normal"/>
        <w:rPr>
          <w:rFonts w:cs="Arial"/>
          <w:sz w:val="24"/>
          <w:szCs w:val="24"/>
          <w:lang w:val="en-US" w:eastAsia="fr-FR"/>
        </w:rPr>
      </w:pPr>
      <w:r>
        <w:rPr>
          <w:rFonts w:cs="Arial"/>
          <w:sz w:val="24"/>
          <w:szCs w:val="24"/>
          <w:lang w:eastAsia="fr-FR"/>
        </w:rPr>
        <w:t>To identify how LEAP-RE projects could be connected to AU-EU R&amp;I needs, we’ll first use a matching process and comparison between the objectives of the six multi-annual roadmaps, thanks to the associated keywords,  the technical keywords  identified in the matrix of  step [1] and the selected programs in Pillar2. This action will be completed next December 2021 based on the projects which will be accepted and funded under Pillar1.</w:t>
      </w:r>
    </w:p>
    <w:tbl>
      <w:tblPr>
        <w:tblStyle w:val="TableGrid"/>
        <w:tblW w:w="92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06"/>
        <w:gridCol w:w="1557"/>
        <w:gridCol w:w="2554"/>
        <w:gridCol w:w="2691"/>
      </w:tblGrid>
      <w:tr>
        <w:trPr>
          <w:ins w:id="0" w:author="SELLAMI" w:date="2021-03-17T21:17:00Z"/>
        </w:trPr>
        <w:tc>
          <w:tcPr>
            <w:tcW w:w="2406" w:type="dxa"/>
            <w:tcBorders/>
          </w:tcPr>
          <w:p>
            <w:pPr>
              <w:pStyle w:val="Normal"/>
              <w:widowControl/>
              <w:suppressAutoHyphens w:val="true"/>
              <w:spacing w:before="0" w:after="200"/>
              <w:jc w:val="center"/>
              <w:rPr>
                <w:i/>
                <w:i/>
                <w:color w:val="0000FF"/>
                <w:lang w:val="en-GB"/>
              </w:rPr>
            </w:pPr>
            <w:r>
              <w:rPr>
                <w:rFonts w:eastAsia="Calibri" w:cs="Times New Roman"/>
                <w:i/>
                <w:color w:val="0000FF"/>
                <w:kern w:val="0"/>
                <w:sz w:val="20"/>
                <w:szCs w:val="20"/>
                <w:lang w:val="en-GB" w:bidi="ar-SA"/>
              </w:rPr>
              <w:t>Multiannual roadmaps</w:t>
            </w:r>
          </w:p>
        </w:tc>
        <w:tc>
          <w:tcPr>
            <w:tcW w:w="1557" w:type="dxa"/>
            <w:tcBorders/>
          </w:tcPr>
          <w:p>
            <w:pPr>
              <w:pStyle w:val="Normal"/>
              <w:widowControl/>
              <w:suppressAutoHyphens w:val="true"/>
              <w:spacing w:before="0" w:after="200"/>
              <w:jc w:val="center"/>
              <w:rPr>
                <w:i/>
                <w:i/>
                <w:color w:val="0000FF"/>
                <w:lang w:val="en-GB"/>
              </w:rPr>
            </w:pPr>
            <w:r>
              <w:rPr>
                <w:rFonts w:eastAsia="Calibri" w:cs="Times New Roman"/>
                <w:i/>
                <w:color w:val="0000FF"/>
                <w:kern w:val="0"/>
                <w:sz w:val="20"/>
                <w:szCs w:val="20"/>
                <w:lang w:val="en-GB" w:bidi="ar-SA"/>
              </w:rPr>
              <w:t>PillarII projects</w:t>
            </w:r>
          </w:p>
        </w:tc>
        <w:tc>
          <w:tcPr>
            <w:tcW w:w="2554" w:type="dxa"/>
            <w:tcBorders/>
          </w:tcPr>
          <w:p>
            <w:pPr>
              <w:pStyle w:val="Normal"/>
              <w:widowControl/>
              <w:suppressAutoHyphens w:val="true"/>
              <w:spacing w:before="0" w:after="200"/>
              <w:jc w:val="center"/>
              <w:rPr>
                <w:i/>
                <w:i/>
                <w:color w:val="0000FF"/>
                <w:lang w:val="en-GB"/>
              </w:rPr>
            </w:pPr>
            <w:r>
              <w:rPr>
                <w:rFonts w:eastAsia="Calibri" w:cs="Times New Roman"/>
                <w:i/>
                <w:color w:val="0000FF"/>
                <w:kern w:val="0"/>
                <w:sz w:val="20"/>
                <w:szCs w:val="20"/>
                <w:lang w:val="en-GB" w:bidi="ar-SA"/>
              </w:rPr>
              <w:t>Keywords</w:t>
            </w:r>
          </w:p>
        </w:tc>
        <w:tc>
          <w:tcPr>
            <w:tcW w:w="2691" w:type="dxa"/>
            <w:tcBorders/>
          </w:tcPr>
          <w:p>
            <w:pPr>
              <w:pStyle w:val="Normal"/>
              <w:widowControl/>
              <w:suppressAutoHyphens w:val="true"/>
              <w:spacing w:before="0" w:after="200"/>
              <w:jc w:val="center"/>
              <w:rPr>
                <w:i/>
                <w:i/>
                <w:color w:val="0000FF"/>
                <w:lang w:val="en-GB"/>
              </w:rPr>
            </w:pPr>
            <w:r>
              <w:rPr>
                <w:rFonts w:eastAsia="Calibri" w:cs="Times New Roman"/>
                <w:i/>
                <w:color w:val="0000FF"/>
                <w:kern w:val="0"/>
                <w:sz w:val="20"/>
                <w:szCs w:val="20"/>
                <w:lang w:val="en-GB" w:bidi="ar-SA"/>
              </w:rPr>
              <w:t>Connexion to matrix (step1)</w:t>
            </w:r>
          </w:p>
        </w:tc>
      </w:tr>
      <w:tr>
        <w:trPr>
          <w:ins w:id="1" w:author="SELLAMI" w:date="2021-03-17T21:17:00Z"/>
        </w:trPr>
        <w:tc>
          <w:tcPr>
            <w:tcW w:w="9208" w:type="dxa"/>
            <w:gridSpan w:val="4"/>
            <w:tcBorders/>
          </w:tcPr>
          <w:p>
            <w:pPr>
              <w:pStyle w:val="Normal"/>
              <w:widowControl/>
              <w:suppressAutoHyphens w:val="true"/>
              <w:spacing w:before="0" w:after="200"/>
              <w:jc w:val="center"/>
              <w:rPr>
                <w:i/>
                <w:i/>
                <w:color w:val="0000FF"/>
                <w:lang w:val="en-GB"/>
              </w:rPr>
            </w:pPr>
            <w:r>
              <w:rPr>
                <w:rFonts w:eastAsia="Calibri" w:cs="Times New Roman"/>
                <w:b/>
                <w:bCs/>
                <w:i/>
                <w:iCs/>
                <w:kern w:val="0"/>
                <w:sz w:val="23"/>
                <w:szCs w:val="23"/>
                <w:lang w:bidi="ar-SA"/>
              </w:rPr>
              <w:t>Example with Multiannual roadmap 6….</w:t>
            </w:r>
          </w:p>
        </w:tc>
      </w:tr>
      <w:tr>
        <w:trPr>
          <w:ins w:id="2" w:author="SELLAMI" w:date="2021-03-17T21:17:00Z"/>
        </w:trPr>
        <w:tc>
          <w:tcPr>
            <w:tcW w:w="2406" w:type="dxa"/>
            <w:tcBorders/>
          </w:tcPr>
          <w:p>
            <w:pPr>
              <w:pStyle w:val="Default"/>
              <w:widowControl/>
              <w:suppressAutoHyphens w:val="true"/>
              <w:spacing w:before="0" w:after="0"/>
              <w:jc w:val="left"/>
              <w:rPr>
                <w:rFonts w:ascii="Calibri" w:hAnsi="Calibri" w:eastAsia="Times New Roman" w:asciiTheme="minorHAnsi" w:hAnsiTheme="minorHAnsi"/>
                <w:color w:val="auto"/>
                <w:sz w:val="20"/>
                <w:szCs w:val="20"/>
                <w:lang w:val="en-US"/>
              </w:rPr>
            </w:pPr>
            <w:r>
              <w:rPr>
                <w:rFonts w:eastAsia="Times New Roman" w:cs="Times New Roman" w:ascii="Calibri" w:hAnsi="Calibri" w:asciiTheme="minorHAnsi" w:hAnsiTheme="minorHAnsi"/>
                <w:color w:val="auto"/>
                <w:kern w:val="0"/>
                <w:sz w:val="20"/>
                <w:szCs w:val="20"/>
                <w:lang w:val="en-US" w:bidi="ar-SA"/>
              </w:rPr>
              <w:t xml:space="preserve">6: Innovative solutions for priority </w:t>
            </w:r>
            <w:r>
              <w:rPr>
                <w:rFonts w:eastAsia="Times New Roman" w:cs="Times New Roman" w:ascii="Calibri" w:hAnsi="Calibri" w:asciiTheme="minorHAnsi" w:hAnsiTheme="minorHAnsi"/>
                <w:b/>
                <w:bCs/>
                <w:color w:val="auto"/>
                <w:kern w:val="0"/>
                <w:sz w:val="20"/>
                <w:szCs w:val="20"/>
                <w:lang w:val="en-US" w:bidi="ar-SA"/>
              </w:rPr>
              <w:t>domestic uses</w:t>
            </w:r>
            <w:r>
              <w:rPr>
                <w:rFonts w:eastAsia="Times New Roman" w:cs="Times New Roman" w:ascii="Calibri" w:hAnsi="Calibri" w:asciiTheme="minorHAnsi" w:hAnsiTheme="minorHAnsi"/>
                <w:color w:val="auto"/>
                <w:kern w:val="0"/>
                <w:sz w:val="20"/>
                <w:szCs w:val="20"/>
                <w:lang w:val="en-US" w:bidi="ar-SA"/>
              </w:rPr>
              <w:t xml:space="preserve"> (clean cooking and cold chain) </w:t>
            </w:r>
          </w:p>
          <w:p>
            <w:pPr>
              <w:pStyle w:val="Default"/>
              <w:widowControl/>
              <w:suppressAutoHyphens w:val="true"/>
              <w:spacing w:before="0" w:after="0"/>
              <w:jc w:val="left"/>
              <w:rPr>
                <w:rFonts w:ascii="Calibri" w:hAnsi="Calibri" w:eastAsia="Times New Roman" w:asciiTheme="minorHAnsi" w:hAnsiTheme="minorHAnsi"/>
                <w:color w:val="auto"/>
                <w:sz w:val="20"/>
                <w:szCs w:val="20"/>
                <w:lang w:val="en-US"/>
              </w:rPr>
            </w:pPr>
            <w:r>
              <w:rPr>
                <w:rFonts w:eastAsia="Times New Roman" w:cs="Times New Roman" w:ascii="Calibri" w:hAnsi="Calibri"/>
                <w:color w:val="auto"/>
                <w:kern w:val="0"/>
                <w:sz w:val="20"/>
                <w:szCs w:val="20"/>
                <w:lang w:val="en-US" w:bidi="ar-SA"/>
              </w:rPr>
            </w:r>
          </w:p>
        </w:tc>
        <w:tc>
          <w:tcPr>
            <w:tcW w:w="1557" w:type="dxa"/>
            <w:tcBorders/>
          </w:tcPr>
          <w:p>
            <w:pPr>
              <w:pStyle w:val="Normal"/>
              <w:widowControl/>
              <w:suppressAutoHyphens w:val="true"/>
              <w:spacing w:lineRule="exact" w:line="236" w:before="50" w:after="200"/>
              <w:textAlignment w:val="baseline"/>
              <w:rPr>
                <w:rFonts w:ascii="Calibri" w:hAnsi="Calibri" w:eastAsia="Times New Roman" w:asciiTheme="minorHAnsi" w:hAnsiTheme="minorHAnsi"/>
                <w:color w:val="auto"/>
                <w:lang w:val="en-US"/>
              </w:rPr>
            </w:pPr>
            <w:r>
              <w:rPr>
                <w:rFonts w:cs="Times New Roman"/>
                <w:kern w:val="0"/>
                <w:sz w:val="20"/>
                <w:szCs w:val="20"/>
                <w:lang w:bidi="ar-SA"/>
              </w:rPr>
              <w:t xml:space="preserve">WP10 PURAMS, solar cooking, standalone solar cooker, silicon solar cells, </w:t>
            </w:r>
          </w:p>
        </w:tc>
        <w:tc>
          <w:tcPr>
            <w:tcW w:w="2554" w:type="dxa"/>
            <w:tcBorders/>
          </w:tcPr>
          <w:p>
            <w:pPr>
              <w:pStyle w:val="Normal"/>
              <w:widowControl/>
              <w:suppressAutoHyphens w:val="true"/>
              <w:spacing w:before="0" w:after="0"/>
              <w:jc w:val="left"/>
              <w:rPr>
                <w:sz w:val="20"/>
                <w:szCs w:val="20"/>
                <w:lang w:val="en-GB"/>
              </w:rPr>
            </w:pPr>
            <w:r>
              <w:rPr>
                <w:rFonts w:eastAsia="Calibri" w:cs="Times New Roman"/>
                <w:kern w:val="0"/>
                <w:sz w:val="20"/>
                <w:szCs w:val="20"/>
                <w:lang w:val="en-GB" w:bidi="ar-SA"/>
              </w:rPr>
              <w:t>clean cooking; energy poverty; improved cooking stoves; Electric clean cooking, Improved cookstove, Solar cooker, Cold chain, Supply chain, Cold chain logistics</w:t>
            </w:r>
          </w:p>
        </w:tc>
        <w:tc>
          <w:tcPr>
            <w:tcW w:w="2691" w:type="dxa"/>
            <w:tcBorders/>
          </w:tcPr>
          <w:p>
            <w:pPr>
              <w:pStyle w:val="Normal"/>
              <w:widowControl/>
              <w:suppressAutoHyphens w:val="true"/>
              <w:spacing w:before="0" w:after="0"/>
              <w:jc w:val="left"/>
              <w:rPr>
                <w:sz w:val="20"/>
                <w:szCs w:val="20"/>
                <w:lang w:val="en-GB"/>
              </w:rPr>
            </w:pPr>
            <w:r>
              <w:rPr>
                <w:rFonts w:eastAsia="Calibri" w:cs="Times New Roman"/>
                <w:kern w:val="0"/>
                <w:sz w:val="20"/>
                <w:szCs w:val="20"/>
                <w:lang w:val="en-GB" w:bidi="ar-SA"/>
              </w:rPr>
              <w:t>saves health, time and money [SDG1], job opportunities [SDG8], Reducing smoke emissions, air pollution [SDG3], climate vulnerability [SDG11], girls kept out of school [4], etc…</w:t>
            </w:r>
          </w:p>
        </w:tc>
      </w:tr>
    </w:tbl>
    <w:p>
      <w:pPr>
        <w:pStyle w:val="Normal"/>
        <w:spacing w:lineRule="exact" w:line="254" w:before="6" w:after="200"/>
        <w:textAlignment w:val="baseline"/>
        <w:rPr>
          <w:rFonts w:ascii="Calibri" w:hAnsi="Calibri" w:eastAsia="Times New Roman" w:asciiTheme="minorHAnsi" w:hAnsiTheme="minorHAnsi"/>
          <w:lang w:val="en-US"/>
        </w:rPr>
      </w:pPr>
      <w:r>
        <w:rPr>
          <w:rFonts w:eastAsia="Times New Roman"/>
          <w:lang w:val="en-US"/>
        </w:rPr>
      </w:r>
    </w:p>
    <w:p>
      <w:pPr>
        <w:pStyle w:val="Normal"/>
        <w:rPr>
          <w:b/>
          <w:b/>
          <w:bCs/>
          <w:i/>
          <w:i/>
          <w:szCs w:val="20"/>
          <w:lang w:val="en-GB"/>
        </w:rPr>
      </w:pPr>
      <w:r>
        <w:rPr>
          <w:b/>
          <w:bCs/>
          <w:i/>
          <w:szCs w:val="20"/>
          <w:lang w:val="en-GB"/>
        </w:rPr>
        <w:t>2.2) Benchmarking (M1 to M12): AU-EU past projects (e.g. FP7-ERAfrica, MED-Spring, AU Grant projects and H2020 projects in sustainable energy).</w:t>
      </w:r>
    </w:p>
    <w:p>
      <w:pPr>
        <w:pStyle w:val="ListParagraph"/>
        <w:spacing w:before="0" w:after="0"/>
        <w:ind w:left="0" w:hanging="0"/>
        <w:contextualSpacing/>
        <w:rPr>
          <w:rFonts w:cs="Arial"/>
          <w:sz w:val="24"/>
          <w:szCs w:val="24"/>
          <w:lang w:val="en-US" w:eastAsia="fr-FR"/>
        </w:rPr>
      </w:pPr>
      <w:r>
        <w:rPr>
          <w:rFonts w:cs="Arial"/>
          <w:sz w:val="24"/>
          <w:szCs w:val="24"/>
          <w:lang w:eastAsia="fr-FR"/>
        </w:rPr>
        <w:t xml:space="preserve">The characteristic of the R&amp;I partnership is to strive to integrate research and innovation activities that have an impact on citizens. Thus, it will be assisted by the valuable lessons learned from projects developed or underway in the field of sustainable energy; these are AU grant projects in renewable and sustainable energies, or EU projects. We can mention, but not limited to AREI (Africa Renewable Energy Initiative (AREI), CSP4Africa (Development of a cost-effective, modular and dry concentrating solar power for Africa), REELCOOP (REnewable ELectricity COOPeration), SOLPART(High temperature Solar-Heated Reactors for Industrials Production of Reactive Particulates), ECOWAS observatory for renewable energy and energy efficiency, EUROSUNMED  “Euro-Mediterranean Cooperation on Research &amp; Training in Sun based Renewable Energies.. ”, etc. This overview of two binary digit research programs offers particularly to identify the gaps of research and cooperation activities, which is an issue of high priority to the EU-AU R&amp;I Partnership in RE. </w:t>
      </w:r>
    </w:p>
    <w:p>
      <w:pPr>
        <w:pStyle w:val="ListParagraph"/>
        <w:spacing w:before="0" w:after="0"/>
        <w:ind w:left="0" w:hanging="0"/>
        <w:contextualSpacing/>
        <w:rPr>
          <w:rFonts w:cs="Arial"/>
          <w:sz w:val="24"/>
          <w:szCs w:val="24"/>
          <w:lang w:eastAsia="fr-FR"/>
        </w:rPr>
      </w:pPr>
      <w:r>
        <w:rPr>
          <w:rFonts w:cs="Arial"/>
          <w:sz w:val="24"/>
          <w:szCs w:val="24"/>
          <w:lang w:eastAsia="fr-FR"/>
        </w:rPr>
      </w:r>
    </w:p>
    <w:p>
      <w:pPr>
        <w:pStyle w:val="Normal"/>
        <w:rPr>
          <w:b/>
          <w:b/>
          <w:bCs/>
          <w:iCs/>
          <w:sz w:val="24"/>
          <w:lang w:val="en-GB"/>
        </w:rPr>
      </w:pPr>
      <w:r>
        <w:rPr>
          <w:b/>
          <w:bCs/>
          <w:iCs/>
          <w:sz w:val="24"/>
          <w:lang w:val="en-GB"/>
        </w:rPr>
        <w:t> </w:t>
      </w:r>
      <w:r>
        <w:rPr>
          <w:b/>
          <w:bCs/>
          <w:iCs/>
          <w:sz w:val="24"/>
          <w:highlight w:val="yellow"/>
          <w:lang w:val="en-GB"/>
        </w:rPr>
        <w:t>3) Mapping and visualising results of networks in RE (nodes are countries and/or institutions)</w:t>
      </w:r>
    </w:p>
    <w:p>
      <w:pPr>
        <w:pStyle w:val="Normal"/>
        <w:rPr>
          <w:rFonts w:cs="Arial"/>
          <w:sz w:val="24"/>
          <w:szCs w:val="24"/>
          <w:lang w:val="en-US" w:eastAsia="fr-FR"/>
        </w:rPr>
      </w:pPr>
      <w:r>
        <w:rPr>
          <w:rFonts w:cs="Arial"/>
          <w:b/>
          <w:bCs/>
          <w:i/>
          <w:iCs/>
          <w:sz w:val="24"/>
          <w:szCs w:val="24"/>
          <w:lang w:eastAsia="fr-FR"/>
        </w:rPr>
        <w:t>3.1) Visualising LEAP-RE network partners (Institutions involved in Pillar1, Pillar2, Pillar3).</w:t>
      </w:r>
      <w:r>
        <w:rPr>
          <w:rFonts w:cs="Arial"/>
          <w:sz w:val="24"/>
          <w:szCs w:val="24"/>
          <w:lang w:eastAsia="fr-FR"/>
        </w:rPr>
        <w:t xml:space="preserve"> This exercise is just to illustrate graphically the link between research teams and institutions for mobility or access to the infrastructures. Nodes providing services as sharing infrastructures will be highlighted with indication of the scientific equipment.</w:t>
      </w:r>
    </w:p>
    <w:p>
      <w:pPr>
        <w:pStyle w:val="Normal"/>
        <w:rPr>
          <w:rFonts w:cs="Arial"/>
          <w:sz w:val="24"/>
          <w:szCs w:val="24"/>
          <w:lang w:eastAsia="fr-FR"/>
        </w:rPr>
      </w:pPr>
      <w:r>
        <w:rPr>
          <w:rFonts w:cs="Arial"/>
          <w:b/>
          <w:bCs/>
          <w:i/>
          <w:iCs/>
          <w:sz w:val="24"/>
          <w:szCs w:val="24"/>
          <w:lang w:eastAsia="fr-FR"/>
        </w:rPr>
        <w:t>3.2) Scientometric analysis of high ranked publications of African researchers</w:t>
      </w:r>
      <w:r>
        <w:rPr>
          <w:rFonts w:cs="Arial"/>
          <w:sz w:val="24"/>
          <w:szCs w:val="24"/>
          <w:lang w:eastAsia="fr-FR"/>
        </w:rPr>
        <w:t xml:space="preserve"> and their partners in renewable energy using </w:t>
      </w:r>
      <w:r>
        <w:rPr>
          <w:rFonts w:cs="Arial"/>
          <w:b/>
          <w:bCs/>
          <w:sz w:val="24"/>
          <w:szCs w:val="24"/>
          <w:lang w:eastAsia="fr-FR"/>
        </w:rPr>
        <w:t>Clarivate’s Web of Science</w:t>
      </w:r>
      <w:r>
        <w:rPr>
          <w:rFonts w:cs="Arial"/>
          <w:sz w:val="24"/>
          <w:szCs w:val="24"/>
          <w:lang w:eastAsia="fr-FR"/>
        </w:rPr>
        <w:t xml:space="preserve"> data bases</w:t>
      </w:r>
    </w:p>
    <w:p>
      <w:pPr>
        <w:pStyle w:val="Normal"/>
        <w:rPr>
          <w:rFonts w:cs="Arial"/>
          <w:sz w:val="24"/>
          <w:szCs w:val="24"/>
          <w:lang w:eastAsia="fr-FR"/>
        </w:rPr>
      </w:pPr>
      <w:r>
        <w:rPr>
          <w:rFonts w:cs="Arial"/>
          <w:sz w:val="24"/>
          <w:szCs w:val="24"/>
          <w:lang w:eastAsia="fr-FR"/>
        </w:rPr>
        <w:t xml:space="preserve">Facing RE priorities requires analyses based on credible data and the involvement of institutional leaders in the public- and private sectors, along with a mobilization of the RE community. Within this framework we’ll work to establish a mapping of the knowledge sharing and transfer to sustain the innovation process in African countries. </w:t>
      </w:r>
    </w:p>
    <w:p>
      <w:pPr>
        <w:pStyle w:val="Normal"/>
        <w:rPr>
          <w:rFonts w:cs="Arial"/>
          <w:sz w:val="24"/>
          <w:szCs w:val="24"/>
          <w:lang w:eastAsia="fr-FR"/>
        </w:rPr>
      </w:pPr>
      <w:r>
        <w:rPr>
          <w:rFonts w:cs="Arial"/>
          <w:sz w:val="24"/>
          <w:szCs w:val="24"/>
          <w:lang w:eastAsia="fr-FR"/>
        </w:rPr>
        <w:t>This mapping will cover the identification of scientific networks and publications, as well as universities, faculties and research teams. In addition, investigating existing cooperation and its development over time as well as the identification of the most visible actors will facilitate the elaboration of the road-map in areas of common interest for medium and long-term-milestones and  between African and European Research and Innovation communities.</w:t>
      </w:r>
    </w:p>
    <w:p>
      <w:pPr>
        <w:pStyle w:val="Normal"/>
        <w:rPr>
          <w:rFonts w:cs="Arial"/>
          <w:sz w:val="24"/>
          <w:szCs w:val="24"/>
          <w:lang w:eastAsia="fr-FR"/>
        </w:rPr>
      </w:pPr>
      <w:r>
        <w:rPr>
          <w:rFonts w:cs="Arial"/>
          <w:sz w:val="24"/>
          <w:szCs w:val="24"/>
          <w:lang w:eastAsia="fr-FR"/>
        </w:rPr>
        <w:t xml:space="preserve">It is important to identify </w:t>
      </w:r>
      <w:commentRangeStart w:id="0"/>
      <w:r>
        <w:rPr>
          <w:rFonts w:cs="Arial"/>
          <w:sz w:val="24"/>
          <w:szCs w:val="24"/>
          <w:lang w:eastAsia="fr-FR"/>
        </w:rPr>
        <w:t>scientific researchers in Africa</w:t>
      </w:r>
      <w:r>
        <w:rPr>
          <w:rFonts w:cs="Arial"/>
          <w:sz w:val="24"/>
          <w:szCs w:val="24"/>
          <w:lang w:eastAsia="fr-FR"/>
        </w:rPr>
      </w:r>
      <w:commentRangeEnd w:id="0"/>
      <w:r>
        <w:commentReference w:id="0"/>
      </w:r>
      <w:r>
        <w:rPr>
          <w:rFonts w:cs="Arial"/>
          <w:sz w:val="24"/>
          <w:szCs w:val="24"/>
          <w:lang w:eastAsia="fr-FR"/>
        </w:rPr>
        <w:t xml:space="preserve">, by country and by region, not only in  RE, but the mapping will be extended to sub or connected areas as reported in the matrix (ref SDG4, … , SDG9, SDG11). </w:t>
      </w:r>
    </w:p>
    <w:p>
      <w:pPr>
        <w:pStyle w:val="Normal"/>
        <w:spacing w:before="0" w:after="0"/>
        <w:rPr>
          <w:rFonts w:cs="Arial"/>
          <w:sz w:val="24"/>
          <w:szCs w:val="24"/>
          <w:lang w:eastAsia="fr-FR"/>
        </w:rPr>
      </w:pPr>
      <w:r>
        <w:rPr>
          <w:rFonts w:cs="Arial"/>
          <w:sz w:val="24"/>
          <w:szCs w:val="24"/>
          <w:lang w:eastAsia="fr-FR"/>
        </w:rPr>
        <w:t xml:space="preserve">For the identification of regions, we shall adopt the United Nations geoscheme for Africa: North Africa, West Africa, East Africa, Central Africa and Southern Africa.   For each country we’ll give a general overview of top 15 institutions, top 15 countries of co-publishing and top 15 leading scientists. We’ll summarize these results in some graphics to show the regional and continental map of scientific capacities and the importance of the links between these communities. </w:t>
      </w:r>
    </w:p>
    <w:p>
      <w:pPr>
        <w:pStyle w:val="Normal"/>
        <w:spacing w:before="0" w:after="0"/>
        <w:rPr>
          <w:rFonts w:cs="Arial"/>
          <w:sz w:val="24"/>
          <w:szCs w:val="24"/>
          <w:lang w:eastAsia="fr-FR"/>
        </w:rPr>
      </w:pPr>
      <w:r>
        <w:rPr>
          <w:rFonts w:cs="Arial"/>
          <w:sz w:val="24"/>
          <w:szCs w:val="24"/>
          <w:lang w:eastAsia="fr-FR"/>
        </w:rPr>
        <w:t xml:space="preserve">Our instrument of work is the web of science (WOS), a search and discovery platform for more than 7,000 academic and research institutions. It is a product of “Thomson Reuters Institute of Scientific Information” (ISI) and includes above 12,000 high impact journals and 16.000 conference proceedings, reports, and book series. Publications in </w:t>
      </w:r>
      <w:hyperlink r:id="rId2">
        <w:r>
          <w:rPr>
            <w:rStyle w:val="InternetLink"/>
            <w:color w:val="auto"/>
          </w:rPr>
          <w:t>WoS</w:t>
        </w:r>
      </w:hyperlink>
      <w:r>
        <w:rPr>
          <w:rFonts w:cs="Arial"/>
          <w:sz w:val="24"/>
          <w:szCs w:val="24"/>
          <w:lang w:eastAsia="fr-FR"/>
        </w:rPr>
        <w:t xml:space="preserve"> are classified in 254 categories  or 152 Research Areas. Additional useful metrics are sources/journals, authors, affiliation institutions, affiliation countries, citations, funding agencies, organizations, editors. It is important to highlight that in our search we’ll focus only on  European, African, and international institutions .</w:t>
      </w:r>
    </w:p>
    <w:p>
      <w:pPr>
        <w:pStyle w:val="Normal"/>
        <w:spacing w:before="0" w:after="0"/>
        <w:rPr>
          <w:rFonts w:cs="Arial"/>
          <w:sz w:val="24"/>
          <w:szCs w:val="24"/>
          <w:lang w:eastAsia="fr-FR"/>
        </w:rPr>
      </w:pPr>
      <w:r>
        <w:rPr>
          <w:rFonts w:cs="Arial"/>
          <w:sz w:val="24"/>
          <w:szCs w:val="24"/>
          <w:lang w:eastAsia="fr-FR"/>
        </w:rPr>
        <w:t xml:space="preserve">Embedded analysis tools help to refine results, identify top authors, institutions, and publishers in a given field, trace citations, facilitate discoveries and connections across disciplines, regions and institutions.  The methodology will be explained first then the limits of such work. The output will be first a general map showing the potentiality in research for each African country/region. </w:t>
      </w:r>
    </w:p>
    <w:p>
      <w:pPr>
        <w:pStyle w:val="Normal"/>
        <w:spacing w:before="0" w:after="120"/>
        <w:rPr>
          <w:rFonts w:cs="Arial"/>
          <w:sz w:val="24"/>
          <w:szCs w:val="24"/>
          <w:lang w:eastAsia="fr-FR"/>
        </w:rPr>
      </w:pPr>
      <w:r>
        <w:rPr>
          <w:rFonts w:cs="Arial"/>
          <w:sz w:val="24"/>
          <w:szCs w:val="24"/>
          <w:lang w:eastAsia="fr-FR"/>
        </w:rPr>
        <w:t xml:space="preserve">This work will be conducted for each multiannual roadmap in RE with recommendations and/or indicators on building and/or upgrading research infrastructures, enhancing professional and technical competencies based on the national policy if such strategy exists. Collaborative effort between researchers from both continents will be proposed as an option for developing the needed knowledge capacities for maintaining and strengthening long term collaborations by teaming and twinning actions. </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03"/>
        <w:gridCol w:w="2269"/>
        <w:gridCol w:w="4344"/>
      </w:tblGrid>
      <w:tr>
        <w:trPr>
          <w:ins w:id="3" w:author="SELLAMI" w:date="2021-03-17T21:17:00Z"/>
        </w:trPr>
        <w:tc>
          <w:tcPr>
            <w:tcW w:w="9016" w:type="dxa"/>
            <w:gridSpan w:val="3"/>
            <w:tcBorders/>
          </w:tcPr>
          <w:p>
            <w:pPr>
              <w:pStyle w:val="Normal"/>
              <w:widowControl/>
              <w:suppressAutoHyphens w:val="true"/>
              <w:spacing w:before="0" w:after="200"/>
              <w:rPr>
                <w:b/>
                <w:b/>
                <w:bCs/>
                <w:iCs/>
                <w:color w:val="0000FF"/>
              </w:rPr>
            </w:pPr>
            <w:r>
              <w:rPr>
                <w:rFonts w:eastAsia="Calibri" w:cs="Times New Roman"/>
                <w:b/>
                <w:bCs/>
                <w:iCs/>
                <w:kern w:val="0"/>
                <w:sz w:val="20"/>
                <w:szCs w:val="20"/>
                <w:lang w:val="en-GB" w:bidi="ar-SA"/>
              </w:rPr>
              <w:t>Examples of search queries about MAR 6 for North African region. This search query is to execute for each pillar AND for each African region + specific top 10 countries depending on the number of records and publications.</w:t>
            </w:r>
          </w:p>
        </w:tc>
      </w:tr>
      <w:tr>
        <w:trPr>
          <w:ins w:id="4" w:author="SELLAMI" w:date="2021-03-17T21:17:00Z"/>
        </w:trPr>
        <w:tc>
          <w:tcPr>
            <w:tcW w:w="2403" w:type="dxa"/>
            <w:tcBorders/>
          </w:tcPr>
          <w:p>
            <w:pPr>
              <w:pStyle w:val="Normal"/>
              <w:widowControl/>
              <w:suppressAutoHyphens w:val="true"/>
              <w:spacing w:before="0" w:after="0"/>
              <w:jc w:val="left"/>
              <w:rPr>
                <w:color w:val="auto"/>
              </w:rPr>
            </w:pPr>
            <w:r>
              <w:rPr>
                <w:rFonts w:eastAsia="Calibri" w:cs="Times New Roman"/>
                <w:kern w:val="0"/>
                <w:sz w:val="20"/>
                <w:szCs w:val="20"/>
                <w:lang w:val="en-GB" w:bidi="ar-SA"/>
              </w:rPr>
              <w:t>([TS = (cocking or ”clean cooking” or “cooking stoves” or “Electric clean cooking” or “Solar cooker”)])</w:t>
            </w:r>
          </w:p>
        </w:tc>
        <w:tc>
          <w:tcPr>
            <w:tcW w:w="2269" w:type="dxa"/>
            <w:tcBorders/>
          </w:tcPr>
          <w:p>
            <w:pPr>
              <w:pStyle w:val="Normal"/>
              <w:widowControl/>
              <w:suppressAutoHyphens w:val="true"/>
              <w:spacing w:before="0" w:after="200"/>
              <w:jc w:val="left"/>
              <w:rPr>
                <w:sz w:val="20"/>
                <w:szCs w:val="20"/>
                <w:lang w:val="en-GB"/>
              </w:rPr>
            </w:pPr>
            <w:r>
              <w:rPr>
                <w:rFonts w:eastAsia="Calibri" w:cs="Times New Roman"/>
                <w:kern w:val="0"/>
                <w:sz w:val="20"/>
                <w:szCs w:val="20"/>
                <w:lang w:val="en-GB" w:bidi="ar-SA"/>
              </w:rPr>
              <w:t>AND CU= (Algeria or Egypt or Libya or Morocco or Tunisia or Mauritania)</w:t>
            </w:r>
          </w:p>
        </w:tc>
        <w:tc>
          <w:tcPr>
            <w:tcW w:w="4344" w:type="dxa"/>
            <w:vMerge w:val="restart"/>
            <w:tcBorders/>
          </w:tcPr>
          <w:p>
            <w:pPr>
              <w:pStyle w:val="Normal"/>
              <w:widowControl/>
              <w:suppressAutoHyphens w:val="true"/>
              <w:spacing w:before="0" w:after="200"/>
              <w:jc w:val="left"/>
              <w:rPr>
                <w:b/>
                <w:b/>
                <w:bCs/>
                <w:i/>
                <w:i/>
                <w:color w:val="0000FF"/>
              </w:rPr>
            </w:pPr>
            <w:r>
              <w:rPr>
                <w:rFonts w:eastAsia="Calibri" w:cs="Times New Roman"/>
                <w:b/>
                <w:bCs/>
                <w:i/>
                <w:color w:val="0000FF"/>
                <w:kern w:val="0"/>
                <w:sz w:val="20"/>
                <w:szCs w:val="20"/>
                <w:lang w:val="en-GB" w:bidi="ar-SA"/>
              </w:rPr>
              <w:t>OUTPUTS:</w:t>
            </w:r>
          </w:p>
          <w:p>
            <w:pPr>
              <w:pStyle w:val="Normal"/>
              <w:widowControl/>
              <w:suppressAutoHyphens w:val="true"/>
              <w:spacing w:before="0" w:after="200"/>
              <w:rPr>
                <w:i/>
                <w:i/>
                <w:color w:val="000000" w:themeColor="text1"/>
              </w:rPr>
            </w:pPr>
            <w:r>
              <w:rPr>
                <w:rFonts w:eastAsia="Calibri" w:cs="Times New Roman"/>
                <w:i/>
                <w:color w:val="000000" w:themeColor="text1"/>
                <w:kern w:val="0"/>
                <w:sz w:val="20"/>
                <w:szCs w:val="20"/>
                <w:lang w:val="en-GB" w:bidi="ar-SA"/>
              </w:rPr>
              <w:t xml:space="preserve">- Graph mapping will be established </w:t>
            </w:r>
            <w:r>
              <w:rPr>
                <w:rFonts w:eastAsia="Calibri" w:cs="Arial" w:cstheme="majorBidi"/>
                <w:color w:val="000000" w:themeColor="text1"/>
                <w:kern w:val="0"/>
                <w:sz w:val="20"/>
                <w:szCs w:val="20"/>
                <w:lang w:val="en-GB" w:eastAsia="fr-FR" w:bidi="ar-SA"/>
              </w:rPr>
              <w:t xml:space="preserve">by adopting the approach of visualization of similarities using optimized algorithms from </w:t>
            </w:r>
            <w:hyperlink r:id="rId3">
              <w:r>
                <w:rPr>
                  <w:rStyle w:val="InternetLink"/>
                  <w:rFonts w:eastAsia="Calibri" w:cs="Arial" w:cstheme="majorBidi"/>
                  <w:color w:val="000000" w:themeColor="text1"/>
                  <w:kern w:val="0"/>
                  <w:sz w:val="20"/>
                  <w:szCs w:val="20"/>
                  <w:lang w:val="en-GB" w:eastAsia="fr-FR" w:bidi="ar-SA"/>
                </w:rPr>
                <w:t>VOSviewer</w:t>
              </w:r>
            </w:hyperlink>
            <w:r>
              <w:rPr>
                <w:rFonts w:eastAsia="Calibri" w:cs="Arial" w:cstheme="majorBidi"/>
                <w:color w:val="000000" w:themeColor="text1"/>
                <w:kern w:val="0"/>
                <w:sz w:val="20"/>
                <w:szCs w:val="20"/>
                <w:lang w:val="en-GB" w:eastAsia="fr-FR" w:bidi="ar-SA"/>
              </w:rPr>
              <w:t xml:space="preserve"> 1.6.5</w:t>
            </w:r>
            <w:r>
              <w:rPr>
                <w:rFonts w:eastAsia="Calibri" w:cs="Times New Roman"/>
                <w:color w:val="000000" w:themeColor="text1"/>
                <w:kern w:val="0"/>
                <w:sz w:val="20"/>
                <w:szCs w:val="20"/>
                <w:lang w:val="en-GB" w:eastAsia="fr-FR" w:bidi="ar-SA"/>
              </w:rPr>
              <w:t xml:space="preserve"> and </w:t>
            </w:r>
            <w:r>
              <w:rPr>
                <w:rFonts w:eastAsia="Calibri" w:cs="Times New Roman"/>
                <w:i/>
                <w:color w:val="000000" w:themeColor="text1"/>
                <w:kern w:val="0"/>
                <w:sz w:val="20"/>
                <w:szCs w:val="20"/>
                <w:lang w:val="en-GB" w:bidi="ar-SA"/>
              </w:rPr>
              <w:t xml:space="preserve"> Gephi Sotware, etc..</w:t>
            </w:r>
          </w:p>
          <w:p>
            <w:pPr>
              <w:pStyle w:val="Normal"/>
              <w:widowControl/>
              <w:suppressAutoHyphens w:val="true"/>
              <w:spacing w:before="0" w:after="0"/>
              <w:rPr>
                <w:rFonts w:cs="Arial"/>
                <w:color w:val="000000" w:themeColor="text1"/>
                <w:lang w:eastAsia="fr-FR"/>
              </w:rPr>
            </w:pPr>
            <w:r>
              <w:rPr>
                <w:rFonts w:eastAsia="Calibri"/>
                <w:i/>
                <w:color w:val="000000" w:themeColor="text1"/>
                <w:kern w:val="0"/>
                <w:sz w:val="20"/>
                <w:szCs w:val="20"/>
                <w:lang w:val="en-GB" w:bidi="ar-SA"/>
              </w:rPr>
              <w:t xml:space="preserve">- ranking and analyse by country, funding agencies, </w:t>
            </w:r>
            <w:r>
              <w:rPr>
                <w:rFonts w:eastAsia="Calibri" w:cs="Arial"/>
                <w:color w:val="000000" w:themeColor="text1"/>
                <w:kern w:val="0"/>
                <w:sz w:val="20"/>
                <w:szCs w:val="20"/>
                <w:lang w:val="en-GB" w:eastAsia="fr-FR" w:bidi="ar-SA"/>
              </w:rPr>
              <w:t>affiliation institutions, authors</w:t>
            </w:r>
          </w:p>
          <w:p>
            <w:pPr>
              <w:pStyle w:val="Normal"/>
              <w:widowControl/>
              <w:suppressAutoHyphens w:val="true"/>
              <w:spacing w:before="0" w:after="0"/>
              <w:rPr>
                <w:rFonts w:cs="Arial"/>
                <w:color w:val="000000" w:themeColor="text1"/>
                <w:lang w:eastAsia="fr-FR"/>
              </w:rPr>
            </w:pPr>
            <w:r>
              <w:rPr>
                <w:rFonts w:eastAsia="Calibri" w:cs="Arial"/>
                <w:color w:val="000000" w:themeColor="text1"/>
                <w:kern w:val="0"/>
                <w:sz w:val="20"/>
                <w:szCs w:val="20"/>
                <w:lang w:val="en-GB" w:eastAsia="fr-FR" w:bidi="ar-SA"/>
              </w:rPr>
              <w:t>- identification of research teams on specific thematics in RE and their position (ranking) in Africa</w:t>
            </w:r>
          </w:p>
        </w:tc>
      </w:tr>
      <w:tr>
        <w:trPr>
          <w:ins w:id="5" w:author="SELLAMI" w:date="2021-03-17T21:17:00Z"/>
        </w:trPr>
        <w:tc>
          <w:tcPr>
            <w:tcW w:w="2403" w:type="dxa"/>
            <w:tcBorders/>
          </w:tcPr>
          <w:p>
            <w:pPr>
              <w:pStyle w:val="Normal"/>
              <w:widowControl/>
              <w:suppressAutoHyphens w:val="true"/>
              <w:spacing w:before="0" w:after="20"/>
              <w:rPr>
                <w:color w:val="auto"/>
              </w:rPr>
            </w:pPr>
            <w:r>
              <w:rPr>
                <w:rFonts w:eastAsia="Calibri" w:cs="Times New Roman"/>
                <w:kern w:val="0"/>
                <w:sz w:val="20"/>
                <w:szCs w:val="20"/>
                <w:lang w:val="en-GB" w:bidi="ar-SA"/>
              </w:rPr>
              <w:t>([TS = (“Cold chain” or “Supply chain” or “Cold chain logistics”)])</w:t>
            </w:r>
          </w:p>
          <w:p>
            <w:pPr>
              <w:pStyle w:val="Normal"/>
              <w:widowControl/>
              <w:suppressAutoHyphens w:val="true"/>
              <w:spacing w:before="0" w:after="200"/>
              <w:jc w:val="left"/>
              <w:rPr>
                <w:sz w:val="20"/>
                <w:szCs w:val="20"/>
                <w:lang w:val="en-GB"/>
              </w:rPr>
            </w:pPr>
            <w:r>
              <w:rPr>
                <w:rFonts w:eastAsia="Calibri" w:cs="Times New Roman"/>
                <w:kern w:val="0"/>
                <w:sz w:val="20"/>
                <w:szCs w:val="20"/>
                <w:lang w:val="en-GB" w:bidi="ar-SA"/>
              </w:rPr>
            </w:r>
          </w:p>
        </w:tc>
        <w:tc>
          <w:tcPr>
            <w:tcW w:w="2269" w:type="dxa"/>
            <w:tcBorders/>
          </w:tcPr>
          <w:p>
            <w:pPr>
              <w:pStyle w:val="Normal"/>
              <w:widowControl/>
              <w:suppressAutoHyphens w:val="true"/>
              <w:spacing w:before="0" w:after="200"/>
              <w:jc w:val="left"/>
              <w:rPr>
                <w:sz w:val="20"/>
                <w:szCs w:val="20"/>
                <w:lang w:val="en-GB"/>
              </w:rPr>
            </w:pPr>
            <w:r>
              <w:rPr>
                <w:rFonts w:eastAsia="Calibri" w:cs="Times New Roman"/>
                <w:kern w:val="0"/>
                <w:sz w:val="20"/>
                <w:szCs w:val="20"/>
                <w:lang w:val="en-GB" w:bidi="ar-SA"/>
              </w:rPr>
              <w:t>AND CU= (Algeria or Egypt or Libya or Morocco or Tunisia or Mauritania)</w:t>
            </w:r>
          </w:p>
        </w:tc>
        <w:tc>
          <w:tcPr>
            <w:tcW w:w="4344" w:type="dxa"/>
            <w:vMerge w:val="continue"/>
            <w:tcBorders/>
            <w:vAlign w:val="center"/>
          </w:tcPr>
          <w:p>
            <w:pPr>
              <w:pStyle w:val="Normal"/>
              <w:widowControl/>
              <w:suppressAutoHyphens w:val="true"/>
              <w:spacing w:before="0" w:after="0"/>
              <w:jc w:val="left"/>
              <w:rPr>
                <w:rFonts w:eastAsia="Times New Roman" w:cs="Arial"/>
                <w:color w:val="000000" w:themeColor="text1"/>
                <w:lang w:val="en-US" w:eastAsia="fr-FR"/>
              </w:rPr>
            </w:pPr>
            <w:r>
              <w:rPr>
                <w:rFonts w:eastAsia="Times New Roman" w:cs="Arial"/>
                <w:color w:val="000000" w:themeColor="text1"/>
                <w:kern w:val="0"/>
                <w:sz w:val="20"/>
                <w:szCs w:val="20"/>
                <w:lang w:val="en-US" w:eastAsia="fr-FR" w:bidi="ar-SA"/>
              </w:rPr>
            </w:r>
          </w:p>
        </w:tc>
      </w:tr>
    </w:tbl>
    <w:p>
      <w:pPr>
        <w:pStyle w:val="Normal"/>
        <w:jc w:val="left"/>
        <w:rPr>
          <w:rFonts w:ascii="Calibri" w:hAnsi="Calibri" w:eastAsia="Times New Roman" w:asciiTheme="minorHAnsi" w:hAnsiTheme="minorHAnsi"/>
          <w:i/>
          <w:i/>
          <w:color w:val="0000FF"/>
          <w:szCs w:val="20"/>
          <w:lang w:val="en-US"/>
        </w:rPr>
      </w:pPr>
      <w:r>
        <w:rPr>
          <w:rFonts w:eastAsia="Times New Roman"/>
          <w:i/>
          <w:color w:val="0000FF"/>
          <w:szCs w:val="20"/>
          <w:lang w:val="en-US"/>
        </w:rPr>
      </w:r>
    </w:p>
    <w:p>
      <w:pPr>
        <w:pStyle w:val="Normal"/>
        <w:rPr>
          <w:lang w:val="en-GB"/>
        </w:rPr>
      </w:pPr>
      <w:r>
        <w:rPr>
          <w:lang w:val="en-GB"/>
        </w:rPr>
        <w:t xml:space="preserve">The input report outlines the bibliometric analysis of scientific publications on </w:t>
      </w:r>
      <w:r>
        <w:rPr>
          <w:i/>
          <w:iCs/>
          <w:lang w:val="en-GB"/>
        </w:rPr>
        <w:t xml:space="preserve">Renewable Energy (RE) </w:t>
      </w:r>
      <w:r>
        <w:rPr>
          <w:lang w:val="en-GB"/>
        </w:rPr>
        <w:t xml:space="preserve"> that have been authored or co-authored by researchers affiliated with African institutions to, firstly, describe the activity related to different RE categories in different regions of Africa and, secondly, to present the most active players, centres of excellence, and existing “hot” links between institutions through the analysis of the most visible co-publication links. Consequently, the analysis will cover a development over time (2015-most recent) to be able to reinforce the arguments about strength and weaknesses related to RE research in Africa by also providing evidence on recent dynamics. Furthermore, the report will put these strengths and weaknesses into the global context.</w:t>
      </w:r>
    </w:p>
    <w:p>
      <w:pPr>
        <w:pStyle w:val="Normal"/>
        <w:rPr>
          <w:lang w:val="en-GB"/>
        </w:rPr>
      </w:pPr>
      <w:r>
        <w:rPr>
          <w:lang w:val="en-GB"/>
        </w:rPr>
        <w:t>The results of the bibliometric analysis will be presented in digestible formats, such as factsheets, tables, charts, or descriptions, so that readers will gain a comprehensive understanding of the respective RE development in Africa. Visualisations will be created for bibliometric data whose purpose is to present the analysis results in a more intuitive way as is possible by conventional means. Part of those visualisations can be presented online and interactive to allow the target audience to explore the data according to their own interests.</w:t>
      </w:r>
      <w:bookmarkStart w:id="0" w:name="move66909688"/>
      <w:bookmarkEnd w:id="0"/>
    </w:p>
    <w:p>
      <w:pPr>
        <w:pStyle w:val="Normal"/>
        <w:jc w:val="left"/>
        <w:rPr>
          <w:rFonts w:ascii="Calibri" w:hAnsi="Calibri" w:eastAsia="Times New Roman" w:asciiTheme="minorHAnsi" w:hAnsiTheme="minorHAnsi"/>
          <w:i/>
          <w:i/>
          <w:color w:val="0000FF"/>
          <w:szCs w:val="20"/>
          <w:lang w:val="en-GB"/>
        </w:rPr>
      </w:pPr>
      <w:r>
        <w:rPr>
          <w:rFonts w:eastAsia="Times New Roman"/>
          <w:i/>
          <w:color w:val="0000FF"/>
          <w:szCs w:val="20"/>
          <w:lang w:val="en-GB"/>
        </w:rPr>
      </w:r>
    </w:p>
    <w:p>
      <w:pPr>
        <w:pStyle w:val="Normal"/>
        <w:rPr>
          <w:b/>
          <w:b/>
          <w:bCs/>
          <w:iCs/>
          <w:color w:val="auto"/>
          <w:sz w:val="24"/>
          <w:highlight w:val="yellow"/>
          <w:lang w:val="en-GB"/>
        </w:rPr>
      </w:pPr>
      <w:r>
        <w:rPr>
          <w:b/>
          <w:bCs/>
          <w:iCs/>
          <w:sz w:val="24"/>
          <w:highlight w:val="yellow"/>
          <w:lang w:val="en-GB"/>
        </w:rPr>
        <w:t>(4) Identifying R&amp;I partnership [Institutions, training programmes, pooling or access to Infrastructures].</w:t>
      </w:r>
    </w:p>
    <w:p>
      <w:pPr>
        <w:pStyle w:val="Normal"/>
        <w:spacing w:before="0" w:after="120"/>
        <w:textAlignment w:val="baseline"/>
        <w:rPr>
          <w:rFonts w:cs="Arial" w:cstheme="minorBidi"/>
          <w:color w:val="131413"/>
          <w:sz w:val="24"/>
          <w:szCs w:val="24"/>
          <w:lang w:val="en-US"/>
        </w:rPr>
      </w:pPr>
      <w:r>
        <w:rPr>
          <w:rFonts w:cs="Arial" w:cstheme="minorBidi"/>
          <w:b/>
          <w:bCs/>
          <w:color w:val="131413"/>
          <w:sz w:val="24"/>
          <w:szCs w:val="24"/>
        </w:rPr>
        <w:t>4.1) Analysing identified nodes of the network and moving to a long-lasting partnership:</w:t>
      </w:r>
      <w:r>
        <w:rPr>
          <w:rFonts w:cs="Arial" w:cstheme="minorBidi"/>
          <w:color w:val="131413"/>
          <w:sz w:val="24"/>
          <w:szCs w:val="24"/>
        </w:rPr>
        <w:t xml:space="preserve"> Strengthening and maintaining research capacities are the fundamental pillars to generate knowledge, facilitate learning and co-develop innovations in sustainable energy. A comprehensive approach is needed to build research capacity and institutional strengths particularly in Africa.  We have identified a set of mechanisms (twinning, teaming and pooling) to launch after undertaking an audit where such research infrastructure collaboration will be most profitable. The first step will be to prepare a questionnaire to identify  which actions are possible, when, with which means (not necessarily funding) and with who.</w:t>
      </w:r>
    </w:p>
    <w:p>
      <w:pPr>
        <w:pStyle w:val="Normal"/>
        <w:spacing w:before="0" w:after="20"/>
        <w:rPr>
          <w:rFonts w:cs="Arial"/>
          <w:b/>
          <w:b/>
          <w:bCs/>
          <w:color w:val="000000" w:themeColor="text1"/>
          <w:lang w:eastAsia="fr-FR"/>
        </w:rPr>
      </w:pPr>
      <w:r>
        <w:rPr>
          <w:rFonts w:cs="Arial"/>
          <w:b/>
          <w:bCs/>
          <w:color w:val="000000" w:themeColor="text1"/>
          <w:lang w:eastAsia="fr-FR"/>
        </w:rPr>
        <w:t>- Preparation of a swot / questionnaire / round tables with identified and selected partners in both continents.</w:t>
      </w:r>
    </w:p>
    <w:p>
      <w:pPr>
        <w:pStyle w:val="Normal"/>
        <w:rPr>
          <w:color w:val="auto"/>
        </w:rPr>
      </w:pPr>
      <w:r>
        <w:rPr/>
        <w:t>These actions will be explored with selected and willing institutions engaged for the future Europe-Africa cooperation. They are to develop.</w:t>
      </w:r>
    </w:p>
    <w:p>
      <w:pPr>
        <w:pStyle w:val="Normal"/>
        <w:rPr>
          <w:lang w:val="en-GB"/>
        </w:rPr>
      </w:pPr>
      <w:r>
        <w:rPr>
          <w:lang w:val="en-GB"/>
        </w:rPr>
      </w:r>
    </w:p>
    <w:p>
      <w:pPr>
        <w:pStyle w:val="Heading2"/>
        <w:numPr>
          <w:ilvl w:val="1"/>
          <w:numId w:val="2"/>
        </w:numPr>
        <w:rPr>
          <w:lang w:val="en-GB"/>
        </w:rPr>
      </w:pPr>
      <w:bookmarkStart w:id="1" w:name="_Ref392609422"/>
      <w:r>
        <w:rPr>
          <w:lang w:val="en-GB"/>
        </w:rPr>
        <w:t>Relationship to other WPs in LEAP-RE</w:t>
      </w:r>
      <w:bookmarkEnd w:id="1"/>
    </w:p>
    <w:p>
      <w:pPr>
        <w:pStyle w:val="Normal"/>
        <w:rPr>
          <w:i/>
          <w:i/>
          <w:szCs w:val="20"/>
          <w:lang w:val="en-GB"/>
        </w:rPr>
      </w:pPr>
      <w:r>
        <w:rPr>
          <w:lang w:val="en-GB"/>
        </w:rPr>
        <w:t>Apart from contributing to the objectives of the WP5, namely, addressing energy challenges and highlighting the gaps to solve the energy problems in Africa through a scientometric study of RE-related research capacity, the deliverable also offers a specific mapping of Pillar II projects by conducting the different analyses as defined in 2.1. Pillar II projects and later Pillar1 projects will constitute the basis for applying strategies to s</w:t>
      </w:r>
      <w:r>
        <w:rPr>
          <w:i/>
          <w:szCs w:val="20"/>
          <w:lang w:val="en-GB"/>
        </w:rPr>
        <w:t xml:space="preserve">trengthen existing mechanisms or launching new mechanisms for networking </w:t>
      </w:r>
    </w:p>
    <w:p>
      <w:pPr>
        <w:pStyle w:val="Normal"/>
        <w:ind w:left="708" w:hanging="0"/>
        <w:jc w:val="left"/>
        <w:rPr>
          <w:i/>
          <w:i/>
          <w:szCs w:val="20"/>
          <w:lang w:val="en-GB"/>
        </w:rPr>
      </w:pPr>
      <w:r>
        <w:rPr>
          <w:i/>
          <w:szCs w:val="20"/>
          <w:lang w:val="en-GB"/>
        </w:rPr>
        <w:t xml:space="preserve">- teaming (by creating centres of excellence), </w:t>
      </w:r>
    </w:p>
    <w:p>
      <w:pPr>
        <w:pStyle w:val="Normal"/>
        <w:ind w:left="708" w:hanging="0"/>
        <w:jc w:val="left"/>
        <w:rPr>
          <w:i/>
          <w:i/>
          <w:szCs w:val="20"/>
          <w:lang w:val="en-GB"/>
        </w:rPr>
      </w:pPr>
      <w:r>
        <w:rPr>
          <w:i/>
          <w:szCs w:val="20"/>
          <w:lang w:val="en-GB"/>
        </w:rPr>
        <w:t>- twinning (institutional co-supervision, post-doctoral programmes),</w:t>
      </w:r>
    </w:p>
    <w:p>
      <w:pPr>
        <w:pStyle w:val="Normal"/>
        <w:ind w:left="708" w:hanging="0"/>
        <w:jc w:val="left"/>
        <w:rPr>
          <w:i/>
          <w:i/>
          <w:szCs w:val="20"/>
          <w:lang w:val="en-GB"/>
        </w:rPr>
      </w:pPr>
      <w:r>
        <w:rPr>
          <w:i/>
          <w:szCs w:val="20"/>
          <w:lang w:val="en-GB"/>
        </w:rPr>
        <w:t xml:space="preserve">- sharing infrastructures. </w:t>
      </w:r>
    </w:p>
    <w:p>
      <w:pPr>
        <w:pStyle w:val="Heading2"/>
        <w:numPr>
          <w:ilvl w:val="1"/>
          <w:numId w:val="2"/>
        </w:numPr>
        <w:rPr>
          <w:lang w:val="en-GB"/>
        </w:rPr>
      </w:pPr>
      <w:r>
        <w:rPr>
          <w:lang w:val="en-GB"/>
        </w:rPr>
        <w:t>Desired impact</w:t>
      </w:r>
    </w:p>
    <w:p>
      <w:pPr>
        <w:pStyle w:val="Normal"/>
        <w:rPr/>
      </w:pPr>
      <w:r>
        <w:rPr>
          <w:lang w:val="en-GB"/>
        </w:rPr>
        <w:t>Beyond the internal effects in WP5, for the development of a long-term strategy, and synergies created for other project activities, the report shall have an impact on external actors. A few examples of those cases would be; policy- and decision-makers who aim to widen their knowledge for their agenda-setting efforts, institutional and governmental bodies who are seeking thematic or regional prioritisation for funding decisions, academicians and academic organisations with the intention to create a better perspective about the research on RE. In this regard, the impact can be enlarged by effectively communicating and disseminating the results and increasing accessibility both for internal actors involved in the project and external actors trying to gain insight into the RE research in Africa.</w:t>
      </w:r>
    </w:p>
    <w:p>
      <w:pPr>
        <w:pStyle w:val="Heading1"/>
        <w:numPr>
          <w:ilvl w:val="0"/>
          <w:numId w:val="2"/>
        </w:numPr>
        <w:rPr>
          <w:lang w:val="en-GB"/>
        </w:rPr>
      </w:pPr>
      <w:r>
        <w:rPr>
          <w:lang w:val="en-GB"/>
        </w:rPr>
        <w:t>Outline of the ZSI input to D5.8</w:t>
      </w:r>
    </w:p>
    <w:p>
      <w:pPr>
        <w:pStyle w:val="Heading2"/>
        <w:numPr>
          <w:ilvl w:val="1"/>
          <w:numId w:val="2"/>
        </w:numPr>
        <w:rPr>
          <w:lang w:val="en-GB"/>
        </w:rPr>
      </w:pPr>
      <w:r>
        <w:rPr>
          <w:lang w:val="en-GB"/>
        </w:rPr>
        <w:t>Overall objective</w:t>
      </w:r>
    </w:p>
    <w:p>
      <w:pPr>
        <w:pStyle w:val="Normal"/>
        <w:rPr>
          <w:lang w:val="en-GB"/>
        </w:rPr>
      </w:pPr>
      <w:r>
        <w:rPr>
          <w:lang w:val="en-GB"/>
        </w:rPr>
        <w:t>The objective of this activity is to map and analyse R&amp;I capacities in Africa focusing on the most visible players and centres of excellence.</w:t>
      </w:r>
    </w:p>
    <w:p>
      <w:pPr>
        <w:pStyle w:val="Heading2"/>
        <w:numPr>
          <w:ilvl w:val="1"/>
          <w:numId w:val="2"/>
        </w:numPr>
        <w:rPr>
          <w:lang w:val="en-GB"/>
        </w:rPr>
      </w:pPr>
      <w:r>
        <w:rPr>
          <w:lang w:val="en-GB"/>
        </w:rPr>
        <w:t>Estimated Result</w:t>
      </w:r>
    </w:p>
    <w:p>
      <w:pPr>
        <w:pStyle w:val="Normal"/>
        <w:rPr>
          <w:lang w:val="en-GB"/>
        </w:rPr>
      </w:pPr>
      <w:r>
        <w:rPr>
          <w:lang w:val="en-GB"/>
        </w:rPr>
        <w:t>The draft structure of the input report is as follows:</w:t>
      </w:r>
    </w:p>
    <w:p>
      <w:pPr>
        <w:pStyle w:val="ListParagraph"/>
        <w:numPr>
          <w:ilvl w:val="0"/>
          <w:numId w:val="4"/>
        </w:numPr>
        <w:rPr>
          <w:lang w:val="en-GB"/>
        </w:rPr>
      </w:pPr>
      <w:r>
        <w:rPr>
          <w:lang w:val="en-GB"/>
        </w:rPr>
        <w:t>Executive summary</w:t>
      </w:r>
    </w:p>
    <w:p>
      <w:pPr>
        <w:pStyle w:val="ListParagraph"/>
        <w:numPr>
          <w:ilvl w:val="0"/>
          <w:numId w:val="4"/>
        </w:numPr>
        <w:rPr>
          <w:lang w:val="en-GB"/>
        </w:rPr>
      </w:pPr>
      <w:r>
        <w:rPr>
          <w:lang w:val="en-GB"/>
        </w:rPr>
        <w:t>Introduction</w:t>
      </w:r>
    </w:p>
    <w:p>
      <w:pPr>
        <w:pStyle w:val="ListParagraph"/>
        <w:numPr>
          <w:ilvl w:val="0"/>
          <w:numId w:val="4"/>
        </w:numPr>
        <w:rPr>
          <w:lang w:val="en-GB"/>
        </w:rPr>
      </w:pPr>
      <w:r>
        <w:rPr>
          <w:lang w:val="en-GB"/>
        </w:rPr>
        <w:t>Methodology</w:t>
      </w:r>
    </w:p>
    <w:p>
      <w:pPr>
        <w:pStyle w:val="ListParagraph"/>
        <w:numPr>
          <w:ilvl w:val="0"/>
          <w:numId w:val="4"/>
        </w:numPr>
        <w:rPr>
          <w:lang w:val="en-GB"/>
        </w:rPr>
      </w:pPr>
      <w:r>
        <w:rPr>
          <w:lang w:val="en-GB"/>
        </w:rPr>
        <w:t>Results</w:t>
      </w:r>
    </w:p>
    <w:p>
      <w:pPr>
        <w:pStyle w:val="ListParagraph"/>
        <w:numPr>
          <w:ilvl w:val="1"/>
          <w:numId w:val="4"/>
        </w:numPr>
        <w:rPr>
          <w:lang w:val="en-GB"/>
        </w:rPr>
      </w:pPr>
      <w:r>
        <w:rPr>
          <w:lang w:val="en-GB"/>
        </w:rPr>
        <w:t>Overall numbers (presentation format) incl. global comparison</w:t>
      </w:r>
    </w:p>
    <w:p>
      <w:pPr>
        <w:pStyle w:val="ListParagraph"/>
        <w:numPr>
          <w:ilvl w:val="1"/>
          <w:numId w:val="4"/>
        </w:numPr>
        <w:rPr>
          <w:lang w:val="en-GB"/>
        </w:rPr>
      </w:pPr>
      <w:r>
        <w:rPr>
          <w:lang w:val="en-GB"/>
        </w:rPr>
        <w:t>Country profiles (presentation / factsheet format in the Annex or online reference)</w:t>
      </w:r>
    </w:p>
    <w:p>
      <w:pPr>
        <w:pStyle w:val="ListParagraph"/>
        <w:numPr>
          <w:ilvl w:val="1"/>
          <w:numId w:val="4"/>
        </w:numPr>
        <w:rPr>
          <w:lang w:val="en-GB"/>
        </w:rPr>
      </w:pPr>
      <w:r>
        <w:rPr>
          <w:lang w:val="en-GB"/>
        </w:rPr>
        <w:t>Highlighting most visible actors and comparison between regions / countries/ institutions</w:t>
      </w:r>
    </w:p>
    <w:p>
      <w:pPr>
        <w:pStyle w:val="ListParagraph"/>
        <w:numPr>
          <w:ilvl w:val="1"/>
          <w:numId w:val="4"/>
        </w:numPr>
        <w:rPr>
          <w:lang w:val="en-GB"/>
        </w:rPr>
      </w:pPr>
      <w:r>
        <w:rPr>
          <w:lang w:val="en-GB"/>
        </w:rPr>
        <w:t>Analysis of different RE categories or scientific fields</w:t>
      </w:r>
    </w:p>
    <w:p>
      <w:pPr>
        <w:pStyle w:val="ListParagraph"/>
        <w:numPr>
          <w:ilvl w:val="1"/>
          <w:numId w:val="4"/>
        </w:numPr>
        <w:rPr>
          <w:lang w:val="en-GB"/>
        </w:rPr>
      </w:pPr>
      <w:r>
        <w:rPr>
          <w:lang w:val="en-GB"/>
        </w:rPr>
        <w:t>Highlights and interesting practices</w:t>
      </w:r>
    </w:p>
    <w:p>
      <w:pPr>
        <w:pStyle w:val="ListParagraph"/>
        <w:numPr>
          <w:ilvl w:val="1"/>
          <w:numId w:val="4"/>
        </w:numPr>
        <w:rPr>
          <w:lang w:val="en-GB"/>
        </w:rPr>
      </w:pPr>
      <w:r>
        <w:rPr>
          <w:lang w:val="en-GB"/>
        </w:rPr>
        <w:t>Analysis of the RE-related collaborations between countries and institutions (most visible co-publication relations)</w:t>
      </w:r>
    </w:p>
    <w:p>
      <w:pPr>
        <w:pStyle w:val="ListParagraph"/>
        <w:numPr>
          <w:ilvl w:val="1"/>
          <w:numId w:val="4"/>
        </w:numPr>
        <w:rPr>
          <w:lang w:val="en-GB"/>
        </w:rPr>
      </w:pPr>
      <w:r>
        <w:rPr>
          <w:lang w:val="en-GB"/>
        </w:rPr>
        <w:t>Analysis of the RE development over time in selected countries</w:t>
      </w:r>
    </w:p>
    <w:p>
      <w:pPr>
        <w:pStyle w:val="ListParagraph"/>
        <w:numPr>
          <w:ilvl w:val="0"/>
          <w:numId w:val="4"/>
        </w:numPr>
        <w:rPr>
          <w:lang w:val="en-GB"/>
        </w:rPr>
      </w:pPr>
      <w:r>
        <w:rPr>
          <w:lang w:val="en-GB"/>
        </w:rPr>
        <w:t>Visualisations (possibly in form of online interactive tools)</w:t>
      </w:r>
    </w:p>
    <w:p>
      <w:pPr>
        <w:pStyle w:val="ListParagraph"/>
        <w:numPr>
          <w:ilvl w:val="0"/>
          <w:numId w:val="4"/>
        </w:numPr>
        <w:rPr>
          <w:lang w:val="en-GB"/>
        </w:rPr>
      </w:pPr>
      <w:r>
        <w:rPr>
          <w:lang w:val="en-GB"/>
        </w:rPr>
        <w:t>Proposal for a questionnaire to the identified key stakeholders, to validate and complement the insights gained from the bibliometric evidence</w:t>
      </w:r>
    </w:p>
    <w:p>
      <w:pPr>
        <w:pStyle w:val="ListParagraph"/>
        <w:numPr>
          <w:ilvl w:val="0"/>
          <w:numId w:val="4"/>
        </w:numPr>
        <w:rPr>
          <w:lang w:val="en-GB"/>
        </w:rPr>
      </w:pPr>
      <w:r>
        <w:rPr>
          <w:lang w:val="en-GB"/>
        </w:rPr>
        <w:t>Conclusions and outlook</w:t>
      </w:r>
    </w:p>
    <w:p>
      <w:pPr>
        <w:pStyle w:val="Heading2"/>
        <w:numPr>
          <w:ilvl w:val="1"/>
          <w:numId w:val="2"/>
        </w:numPr>
        <w:ind w:left="578" w:hanging="578"/>
        <w:rPr>
          <w:lang w:val="en-GB"/>
        </w:rPr>
      </w:pPr>
      <w:bookmarkStart w:id="2" w:name="__RefHeading___Toc1416_1995958673"/>
      <w:bookmarkEnd w:id="2"/>
      <w:r>
        <w:rPr>
          <w:lang w:val="en-GB"/>
        </w:rPr>
        <w:t>Input / Process / Implementation</w:t>
      </w:r>
    </w:p>
    <w:tbl>
      <w:tblPr>
        <w:tblW w:w="5353" w:type="dxa"/>
        <w:jc w:val="center"/>
        <w:tblInd w:w="0" w:type="dxa"/>
        <w:tblLayout w:type="fixed"/>
        <w:tblCellMar>
          <w:top w:w="0" w:type="dxa"/>
          <w:left w:w="108" w:type="dxa"/>
          <w:bottom w:w="0" w:type="dxa"/>
          <w:right w:w="108" w:type="dxa"/>
        </w:tblCellMar>
        <w:tblLook w:val="00a0" w:noHBand="0" w:noVBand="0" w:firstColumn="1" w:lastRow="0" w:lastColumn="0" w:firstRow="1"/>
      </w:tblPr>
      <w:tblGrid>
        <w:gridCol w:w="731"/>
        <w:gridCol w:w="4621"/>
      </w:tblGrid>
      <w:tr>
        <w:trPr/>
        <w:tc>
          <w:tcPr>
            <w:tcW w:w="731"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lineRule="auto" w:line="240" w:before="0" w:after="0"/>
              <w:rPr>
                <w:lang w:val="en-GB"/>
              </w:rPr>
            </w:pPr>
            <w:r>
              <w:rPr>
                <w:b/>
                <w:lang w:val="en-GB"/>
              </w:rPr>
              <w:t>Step</w:t>
            </w:r>
          </w:p>
        </w:tc>
        <w:tc>
          <w:tcPr>
            <w:tcW w:w="46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GB"/>
              </w:rPr>
            </w:pPr>
            <w:r>
              <w:rPr>
                <w:b/>
                <w:lang w:val="en-GB"/>
              </w:rPr>
              <w:t>Activity</w:t>
            </w:r>
          </w:p>
        </w:tc>
      </w:tr>
      <w:tr>
        <w:trPr/>
        <w:tc>
          <w:tcPr>
            <w:tcW w:w="731" w:type="dxa"/>
            <w:tcBorders>
              <w:left w:val="single" w:sz="4" w:space="0" w:color="000000"/>
              <w:bottom w:val="single" w:sz="4" w:space="0" w:color="000000"/>
              <w:right w:val="single" w:sz="4" w:space="0" w:color="000000"/>
            </w:tcBorders>
          </w:tcPr>
          <w:p>
            <w:pPr>
              <w:pStyle w:val="Normal"/>
              <w:widowControl w:val="false"/>
              <w:spacing w:lineRule="auto" w:line="240" w:before="0" w:after="0"/>
              <w:rPr>
                <w:lang w:val="en-GB"/>
              </w:rPr>
            </w:pPr>
            <w:r>
              <w:rPr>
                <w:lang w:val="en-GB"/>
              </w:rPr>
              <w:t>0</w:t>
            </w:r>
          </w:p>
        </w:tc>
        <w:tc>
          <w:tcPr>
            <w:tcW w:w="4621" w:type="dxa"/>
            <w:tcBorders>
              <w:left w:val="single" w:sz="4" w:space="0" w:color="000000"/>
              <w:bottom w:val="single" w:sz="4" w:space="0" w:color="000000"/>
              <w:right w:val="single" w:sz="4" w:space="0" w:color="000000"/>
            </w:tcBorders>
          </w:tcPr>
          <w:p>
            <w:pPr>
              <w:pStyle w:val="Normal"/>
              <w:widowControl w:val="false"/>
              <w:spacing w:lineRule="auto" w:line="240" w:before="0" w:after="0"/>
              <w:rPr>
                <w:lang w:val="en-GB"/>
              </w:rPr>
            </w:pPr>
            <w:r>
              <w:rPr>
                <w:lang w:val="en-GB"/>
              </w:rPr>
              <w:t>collection of RE-related keywords</w:t>
            </w:r>
          </w:p>
        </w:tc>
      </w:tr>
      <w:tr>
        <w:trPr/>
        <w:tc>
          <w:tcPr>
            <w:tcW w:w="7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GB"/>
              </w:rPr>
            </w:pPr>
            <w:r>
              <w:rPr>
                <w:lang w:val="en-GB"/>
              </w:rPr>
              <w:t>1</w:t>
            </w:r>
          </w:p>
        </w:tc>
        <w:tc>
          <w:tcPr>
            <w:tcW w:w="46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GB"/>
              </w:rPr>
            </w:pPr>
            <w:r>
              <w:rPr>
                <w:lang w:val="en-GB"/>
              </w:rPr>
              <w:t>data acquisition</w:t>
            </w:r>
          </w:p>
        </w:tc>
      </w:tr>
      <w:tr>
        <w:trPr/>
        <w:tc>
          <w:tcPr>
            <w:tcW w:w="7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GB"/>
              </w:rPr>
            </w:pPr>
            <w:r>
              <w:rPr>
                <w:lang w:val="en-GB"/>
              </w:rPr>
              <w:t>2</w:t>
            </w:r>
          </w:p>
        </w:tc>
        <w:tc>
          <w:tcPr>
            <w:tcW w:w="46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GB"/>
              </w:rPr>
            </w:pPr>
            <w:r>
              <w:rPr>
                <w:lang w:val="en-GB"/>
              </w:rPr>
              <w:t>data normalisation and processing</w:t>
            </w:r>
          </w:p>
        </w:tc>
      </w:tr>
      <w:tr>
        <w:trPr/>
        <w:tc>
          <w:tcPr>
            <w:tcW w:w="7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GB"/>
              </w:rPr>
            </w:pPr>
            <w:r>
              <w:rPr>
                <w:lang w:val="en-GB"/>
              </w:rPr>
              <w:t>3</w:t>
            </w:r>
          </w:p>
        </w:tc>
        <w:tc>
          <w:tcPr>
            <w:tcW w:w="46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GB"/>
              </w:rPr>
            </w:pPr>
            <w:r>
              <w:rPr>
                <w:lang w:val="en-GB"/>
              </w:rPr>
              <w:t>bibliometric analysis</w:t>
            </w:r>
          </w:p>
        </w:tc>
      </w:tr>
      <w:tr>
        <w:trPr/>
        <w:tc>
          <w:tcPr>
            <w:tcW w:w="7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GB"/>
              </w:rPr>
            </w:pPr>
            <w:r>
              <w:rPr>
                <w:lang w:val="en-GB"/>
              </w:rPr>
              <w:t>4</w:t>
            </w:r>
          </w:p>
        </w:tc>
        <w:tc>
          <w:tcPr>
            <w:tcW w:w="46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GB"/>
              </w:rPr>
            </w:pPr>
            <w:r>
              <w:rPr>
                <w:lang w:val="en-GB"/>
              </w:rPr>
              <w:t>report and visualisation</w:t>
            </w:r>
          </w:p>
        </w:tc>
      </w:tr>
    </w:tbl>
    <w:p>
      <w:pPr>
        <w:pStyle w:val="Normal"/>
        <w:spacing w:before="0" w:after="0"/>
        <w:rPr>
          <w:lang w:val="en-GB"/>
        </w:rPr>
      </w:pPr>
      <w:r>
        <w:rPr>
          <w:lang w:val="en-GB"/>
        </w:rPr>
        <w:t>RE has a broad spectrum of different categories as well as a number of scientific fields associated with it. Therefore, detecting RE-related publications based on a citation database like</w:t>
      </w:r>
      <w:r>
        <w:rPr>
          <w:i/>
          <w:iCs/>
          <w:lang w:val="en-GB"/>
        </w:rPr>
        <w:t xml:space="preserve"> Web of Science</w:t>
      </w:r>
      <w:r>
        <w:rPr>
          <w:lang w:val="en-GB"/>
        </w:rPr>
        <w:t xml:space="preserve"> is not a straightforward process. In order to identify the parameters which would allow us to pinpoint RE-related publications without excluding any RE-categories (or, vice-versa, without including any false positives), a set of keywords that reflects the scope of RE is needed (</w:t>
      </w:r>
      <w:r>
        <w:rPr>
          <w:b/>
          <w:lang w:val="en-GB"/>
        </w:rPr>
        <w:t>step 0</w:t>
      </w:r>
      <w:r>
        <w:rPr>
          <w:lang w:val="en-GB"/>
        </w:rPr>
        <w:t>).</w:t>
      </w:r>
    </w:p>
    <w:p>
      <w:pPr>
        <w:pStyle w:val="Normal"/>
        <w:spacing w:before="0" w:after="0"/>
        <w:rPr>
          <w:lang w:val="en-GB"/>
        </w:rPr>
      </w:pPr>
      <w:r>
        <w:rPr>
          <w:lang w:val="en-GB"/>
        </w:rPr>
      </w:r>
    </w:p>
    <w:p>
      <w:pPr>
        <w:pStyle w:val="Normal"/>
        <w:spacing w:before="0" w:after="0"/>
        <w:rPr>
          <w:lang w:val="en-GB"/>
        </w:rPr>
      </w:pPr>
      <w:r>
        <w:rPr>
          <w:lang w:val="en-GB"/>
        </w:rPr>
        <w:t>The following methods will be applied to collect the keywords to effectively identify the RE-related publications:</w:t>
      </w:r>
    </w:p>
    <w:p>
      <w:pPr>
        <w:pStyle w:val="Normal"/>
        <w:numPr>
          <w:ilvl w:val="0"/>
          <w:numId w:val="5"/>
        </w:numPr>
        <w:spacing w:before="0" w:after="0"/>
        <w:rPr>
          <w:lang w:val="en-GB"/>
        </w:rPr>
      </w:pPr>
      <w:r>
        <w:rPr>
          <w:lang w:val="en-GB"/>
        </w:rPr>
        <w:t>Discussions with key project partners (in particular coordinator / WP lead / co-task lead) and mail to all partners to share relevant keyword lists and to validate relevant categories.</w:t>
      </w:r>
    </w:p>
    <w:p>
      <w:pPr>
        <w:pStyle w:val="Normal"/>
        <w:numPr>
          <w:ilvl w:val="0"/>
          <w:numId w:val="5"/>
        </w:numPr>
        <w:spacing w:before="0" w:after="0"/>
        <w:rPr>
          <w:lang w:val="en-GB"/>
        </w:rPr>
      </w:pPr>
      <w:r>
        <w:rPr>
          <w:lang w:val="en-GB"/>
        </w:rPr>
        <w:t>Analysis of LEAP-RE documents (such as calls, research agendas, other available publications).</w:t>
      </w:r>
    </w:p>
    <w:p>
      <w:pPr>
        <w:pStyle w:val="Normal"/>
        <w:numPr>
          <w:ilvl w:val="0"/>
          <w:numId w:val="5"/>
        </w:numPr>
        <w:spacing w:before="0" w:after="0"/>
        <w:rPr>
          <w:lang w:val="en-GB"/>
        </w:rPr>
      </w:pPr>
      <w:r>
        <w:rPr>
          <w:lang w:val="en-GB"/>
        </w:rPr>
        <w:t>Scientific publications about the contemporary state of different categories and scientific fields related to the RE research will be analysed. Keywords included in the RE-related publications will be extracted and, after the algorithmic clustering of the frequently occurring keywords, a manual elimination will be applied to create the final set of keywords.</w:t>
      </w:r>
    </w:p>
    <w:p>
      <w:pPr>
        <w:pStyle w:val="Normal"/>
        <w:spacing w:before="0" w:after="0"/>
        <w:rPr>
          <w:lang w:val="en-GB"/>
        </w:rPr>
      </w:pPr>
      <w:r>
        <w:rPr>
          <w:lang w:val="en-GB"/>
        </w:rPr>
        <w:t>Categories and keywords acquired from these methods are to be used in the data acquisition (</w:t>
      </w:r>
      <w:r>
        <w:rPr>
          <w:b/>
          <w:lang w:val="en-GB"/>
        </w:rPr>
        <w:t>step 1</w:t>
      </w:r>
      <w:r>
        <w:rPr>
          <w:lang w:val="en-GB"/>
        </w:rPr>
        <w:t>) process on the</w:t>
      </w:r>
      <w:r>
        <w:rPr>
          <w:i/>
          <w:iCs/>
          <w:lang w:val="en-GB"/>
        </w:rPr>
        <w:t xml:space="preserve"> Web of Science.</w:t>
      </w:r>
    </w:p>
    <w:p>
      <w:pPr>
        <w:pStyle w:val="Normal"/>
        <w:rPr>
          <w:lang w:val="en-GB"/>
        </w:rPr>
      </w:pPr>
      <w:r>
        <w:rPr>
          <w:lang w:val="en-GB"/>
        </w:rPr>
        <w:t xml:space="preserve">ZSI will rely on its bibliometric expertise that they acquired through the conduction of more than 20 bibliometric studies during the past decade. As bibliometric input, </w:t>
      </w:r>
      <w:r>
        <w:rPr>
          <w:i/>
          <w:lang w:val="en-GB"/>
        </w:rPr>
        <w:t>Web of Science</w:t>
      </w:r>
      <w:r>
        <w:rPr>
          <w:lang w:val="en-GB"/>
        </w:rPr>
        <w:t xml:space="preserve"> will be used as one of the two major bibliometric index databases. </w:t>
      </w:r>
    </w:p>
    <w:p>
      <w:pPr>
        <w:pStyle w:val="Normal"/>
        <w:spacing w:before="0" w:after="0"/>
        <w:rPr>
          <w:lang w:val="en-GB"/>
        </w:rPr>
      </w:pPr>
      <w:r>
        <w:rPr>
          <w:lang w:val="en-GB"/>
        </w:rPr>
        <w:t>Data normalisation and processing consume the major part of the resources available for bibliometric analysis. The sub-activities are as follows (</w:t>
      </w:r>
      <w:r>
        <w:rPr>
          <w:b/>
          <w:lang w:val="en-GB"/>
        </w:rPr>
        <w:t>step 2</w:t>
      </w:r>
      <w:r>
        <w:rPr>
          <w:lang w:val="en-GB"/>
        </w:rPr>
        <w:t>):</w:t>
      </w:r>
    </w:p>
    <w:p>
      <w:pPr>
        <w:pStyle w:val="ListParagraph"/>
        <w:numPr>
          <w:ilvl w:val="0"/>
          <w:numId w:val="3"/>
        </w:numPr>
        <w:rPr>
          <w:lang w:val="en-GB"/>
        </w:rPr>
      </w:pPr>
      <w:r>
        <w:rPr>
          <w:lang w:val="en-GB"/>
        </w:rPr>
        <w:t>Import of raw data</w:t>
      </w:r>
    </w:p>
    <w:p>
      <w:pPr>
        <w:pStyle w:val="ListParagraph"/>
        <w:numPr>
          <w:ilvl w:val="0"/>
          <w:numId w:val="3"/>
        </w:numPr>
        <w:rPr>
          <w:lang w:val="en-GB"/>
        </w:rPr>
      </w:pPr>
      <w:r>
        <w:rPr>
          <w:lang w:val="en-GB"/>
        </w:rPr>
        <w:t>Normalisation of the institution, country names, and other metadata</w:t>
      </w:r>
    </w:p>
    <w:p>
      <w:pPr>
        <w:pStyle w:val="ListParagraph"/>
        <w:numPr>
          <w:ilvl w:val="0"/>
          <w:numId w:val="3"/>
        </w:numPr>
        <w:rPr>
          <w:lang w:val="en-GB"/>
        </w:rPr>
      </w:pPr>
      <w:r>
        <w:rPr>
          <w:lang w:val="en-GB"/>
        </w:rPr>
        <w:t>Validation of bibliometric records</w:t>
      </w:r>
    </w:p>
    <w:p>
      <w:pPr>
        <w:pStyle w:val="ListParagraph"/>
        <w:numPr>
          <w:ilvl w:val="0"/>
          <w:numId w:val="3"/>
        </w:numPr>
        <w:rPr>
          <w:lang w:val="en-GB"/>
        </w:rPr>
      </w:pPr>
      <w:r>
        <w:rPr>
          <w:lang w:val="en-GB"/>
        </w:rPr>
        <w:t>Categorical distinction of different renewable energy topics</w:t>
      </w:r>
    </w:p>
    <w:p>
      <w:pPr>
        <w:pStyle w:val="ListParagraph"/>
        <w:numPr>
          <w:ilvl w:val="0"/>
          <w:numId w:val="3"/>
        </w:numPr>
        <w:rPr>
          <w:lang w:val="en-GB"/>
        </w:rPr>
      </w:pPr>
      <w:r>
        <w:rPr>
          <w:lang w:val="en-GB"/>
        </w:rPr>
        <w:t>Attribution to individual scientific disciplines in RE research</w:t>
      </w:r>
    </w:p>
    <w:p>
      <w:pPr>
        <w:pStyle w:val="ListParagraph"/>
        <w:ind w:left="0" w:hanging="0"/>
        <w:rPr>
          <w:lang w:val="en-GB"/>
        </w:rPr>
      </w:pPr>
      <w:r>
        <w:rPr>
          <w:lang w:val="en-GB"/>
        </w:rPr>
        <w:t>The following points will be emphasised in the bibliometric analysis (</w:t>
      </w:r>
      <w:r>
        <w:rPr>
          <w:b/>
          <w:lang w:val="en-GB"/>
        </w:rPr>
        <w:t>step 3</w:t>
      </w:r>
      <w:r>
        <w:rPr>
          <w:lang w:val="en-GB"/>
        </w:rPr>
        <w:t>) process:</w:t>
      </w:r>
    </w:p>
    <w:p>
      <w:pPr>
        <w:pStyle w:val="ListParagraph"/>
        <w:numPr>
          <w:ilvl w:val="0"/>
          <w:numId w:val="6"/>
        </w:numPr>
        <w:rPr>
          <w:lang w:val="en-GB"/>
        </w:rPr>
      </w:pPr>
      <w:r>
        <w:rPr>
          <w:lang w:val="en-GB"/>
        </w:rPr>
        <w:t>Most visible institutions, countries, centres of excellence</w:t>
      </w:r>
    </w:p>
    <w:p>
      <w:pPr>
        <w:pStyle w:val="ListParagraph"/>
        <w:numPr>
          <w:ilvl w:val="0"/>
          <w:numId w:val="6"/>
        </w:numPr>
        <w:rPr>
          <w:lang w:val="en-GB"/>
        </w:rPr>
      </w:pPr>
      <w:r>
        <w:rPr>
          <w:lang w:val="en-GB"/>
        </w:rPr>
        <w:t>Analysis of the scientific publications related to different RE categories or scientific disciplines</w:t>
      </w:r>
    </w:p>
    <w:p>
      <w:pPr>
        <w:pStyle w:val="ListParagraph"/>
        <w:numPr>
          <w:ilvl w:val="0"/>
          <w:numId w:val="6"/>
        </w:numPr>
        <w:rPr>
          <w:lang w:val="en-GB"/>
        </w:rPr>
      </w:pPr>
      <w:r>
        <w:rPr>
          <w:lang w:val="en-GB"/>
        </w:rPr>
        <w:t>The most visible links among countries and institutions through co-publication connections</w:t>
      </w:r>
    </w:p>
    <w:p>
      <w:pPr>
        <w:pStyle w:val="ListParagraph"/>
        <w:numPr>
          <w:ilvl w:val="0"/>
          <w:numId w:val="6"/>
        </w:numPr>
        <w:rPr>
          <w:lang w:val="en-GB"/>
        </w:rPr>
      </w:pPr>
      <w:r>
        <w:rPr>
          <w:lang w:val="en-GB"/>
        </w:rPr>
        <w:t xml:space="preserve">Contextualise RE-related research output on a global level by comparing with global players such as US, the EU or China </w:t>
      </w:r>
    </w:p>
    <w:p>
      <w:pPr>
        <w:pStyle w:val="ListParagraph"/>
        <w:numPr>
          <w:ilvl w:val="0"/>
          <w:numId w:val="6"/>
        </w:numPr>
        <w:rPr>
          <w:lang w:val="en-GB"/>
        </w:rPr>
      </w:pPr>
      <w:r>
        <w:rPr>
          <w:lang w:val="en-GB"/>
        </w:rPr>
        <w:t>RE development over time in selected countries</w:t>
      </w:r>
    </w:p>
    <w:p>
      <w:pPr>
        <w:pStyle w:val="Normal"/>
        <w:rPr>
          <w:lang w:val="en-GB"/>
        </w:rPr>
      </w:pPr>
      <w:r>
        <w:rPr>
          <w:lang w:val="en-GB"/>
        </w:rPr>
        <w:t>The last step includes data visualisation and report writing.</w:t>
      </w:r>
    </w:p>
    <w:p>
      <w:pPr>
        <w:pStyle w:val="Heading2"/>
        <w:numPr>
          <w:ilvl w:val="1"/>
          <w:numId w:val="2"/>
        </w:numPr>
        <w:rPr/>
      </w:pPr>
      <w:commentRangeStart w:id="1"/>
      <w:r>
        <w:rPr>
          <w:lang w:val="en-GB"/>
        </w:rPr>
        <w:t xml:space="preserve">Time </w:t>
      </w:r>
      <w:commentRangeStart w:id="2"/>
      <w:r>
        <w:rPr>
          <w:lang w:val="en-GB"/>
        </w:rPr>
        <w:t>Planning</w:t>
      </w:r>
      <w:r>
        <w:rPr>
          <w:lang w:val="en-GB"/>
        </w:rPr>
      </w:r>
      <w:commentRangeEnd w:id="1"/>
      <w:r>
        <w:commentReference w:id="1"/>
      </w:r>
      <w:commentRangeEnd w:id="2"/>
      <w:r>
        <w:commentReference w:id="2"/>
      </w:r>
      <w:r>
        <w:rPr>
          <w:lang w:val="en-GB"/>
        </w:rPr>
      </w:r>
    </w:p>
    <w:p>
      <w:pPr>
        <w:pStyle w:val="Normal"/>
        <w:spacing w:before="0" w:after="0"/>
        <w:rPr>
          <w:lang w:val="en-GB"/>
        </w:rPr>
      </w:pPr>
      <w:r>
        <w:rPr>
          <w:lang w:val="en-GB"/>
        </w:rPr>
        <w:t>In order to prepare the input in the first half of 2021, the following timeline has been foreseen:</w:t>
      </w:r>
    </w:p>
    <w:p>
      <w:pPr>
        <w:pStyle w:val="Normal"/>
        <w:spacing w:before="0" w:after="0"/>
        <w:rPr>
          <w:lang w:val="en-GB"/>
        </w:rPr>
      </w:pPr>
      <w:r>
        <w:rPr>
          <w:lang w:val="en-GB"/>
        </w:rPr>
      </w:r>
    </w:p>
    <w:tbl>
      <w:tblPr>
        <w:tblW w:w="7762" w:type="dxa"/>
        <w:jc w:val="center"/>
        <w:tblInd w:w="0" w:type="dxa"/>
        <w:tblLayout w:type="fixed"/>
        <w:tblCellMar>
          <w:top w:w="0" w:type="dxa"/>
          <w:left w:w="108" w:type="dxa"/>
          <w:bottom w:w="0" w:type="dxa"/>
          <w:right w:w="108" w:type="dxa"/>
        </w:tblCellMar>
        <w:tblLook w:val="00a0" w:noHBand="0" w:noVBand="0" w:firstColumn="1" w:lastRow="0" w:lastColumn="0" w:firstRow="1"/>
      </w:tblPr>
      <w:tblGrid>
        <w:gridCol w:w="735"/>
        <w:gridCol w:w="4280"/>
        <w:gridCol w:w="2747"/>
      </w:tblGrid>
      <w:tr>
        <w:trPr/>
        <w:tc>
          <w:tcPr>
            <w:tcW w:w="735"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lineRule="auto" w:line="240" w:before="0" w:after="0"/>
              <w:rPr/>
            </w:pPr>
            <w:r>
              <w:rPr>
                <w:b/>
                <w:lang w:val="en-GB"/>
              </w:rPr>
              <w:t>Step</w:t>
            </w:r>
          </w:p>
        </w:tc>
        <w:tc>
          <w:tcPr>
            <w:tcW w:w="42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lang w:val="en-GB"/>
              </w:rPr>
              <w:t>Activity</w:t>
            </w:r>
          </w:p>
        </w:tc>
        <w:tc>
          <w:tcPr>
            <w:tcW w:w="274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lang w:val="en-GB"/>
              </w:rPr>
              <w:t>from – to</w:t>
            </w:r>
          </w:p>
        </w:tc>
      </w:tr>
      <w:tr>
        <w:trPr/>
        <w:tc>
          <w:tcPr>
            <w:tcW w:w="735"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0</w:t>
            </w:r>
          </w:p>
        </w:tc>
        <w:tc>
          <w:tcPr>
            <w:tcW w:w="4280"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collection of RE-related keywords</w:t>
            </w:r>
          </w:p>
        </w:tc>
        <w:tc>
          <w:tcPr>
            <w:tcW w:w="2747"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M2-3 (Feb/March. 2021)</w:t>
            </w:r>
          </w:p>
        </w:tc>
      </w:tr>
      <w:tr>
        <w:trPr/>
        <w:tc>
          <w:tcPr>
            <w:tcW w:w="7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lang w:val="en-GB"/>
              </w:rPr>
              <w:t>1</w:t>
            </w:r>
          </w:p>
        </w:tc>
        <w:tc>
          <w:tcPr>
            <w:tcW w:w="42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lang w:val="en-GB"/>
              </w:rPr>
              <w:t>data acquisition</w:t>
            </w:r>
          </w:p>
        </w:tc>
        <w:tc>
          <w:tcPr>
            <w:tcW w:w="274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lang w:val="en-GB"/>
              </w:rPr>
              <w:t>M3 (March 2021)</w:t>
            </w:r>
          </w:p>
        </w:tc>
      </w:tr>
      <w:tr>
        <w:trPr/>
        <w:tc>
          <w:tcPr>
            <w:tcW w:w="7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lang w:val="en-GB"/>
              </w:rPr>
              <w:t>2</w:t>
            </w:r>
          </w:p>
        </w:tc>
        <w:tc>
          <w:tcPr>
            <w:tcW w:w="42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lang w:val="en-GB"/>
              </w:rPr>
              <w:t>data normalisation and processing</w:t>
            </w:r>
          </w:p>
        </w:tc>
        <w:tc>
          <w:tcPr>
            <w:tcW w:w="274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lang w:val="en-GB"/>
              </w:rPr>
              <w:t>M4 (April 2021)</w:t>
            </w:r>
          </w:p>
        </w:tc>
      </w:tr>
      <w:tr>
        <w:trPr/>
        <w:tc>
          <w:tcPr>
            <w:tcW w:w="7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lang w:val="en-GB"/>
              </w:rPr>
              <w:t>3</w:t>
            </w:r>
          </w:p>
        </w:tc>
        <w:tc>
          <w:tcPr>
            <w:tcW w:w="42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lang w:val="en-GB"/>
              </w:rPr>
              <w:t>bibliometric analysis</w:t>
            </w:r>
          </w:p>
        </w:tc>
        <w:tc>
          <w:tcPr>
            <w:tcW w:w="274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lang w:val="en-GB"/>
              </w:rPr>
              <w:t>M4-5 (April-May 2021)</w:t>
            </w:r>
          </w:p>
        </w:tc>
      </w:tr>
      <w:tr>
        <w:trPr/>
        <w:tc>
          <w:tcPr>
            <w:tcW w:w="7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lang w:val="en-GB"/>
              </w:rPr>
              <w:t>4</w:t>
            </w:r>
          </w:p>
        </w:tc>
        <w:tc>
          <w:tcPr>
            <w:tcW w:w="42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lang w:val="en-GB"/>
              </w:rPr>
              <w:t>report and visualisation</w:t>
            </w:r>
          </w:p>
        </w:tc>
        <w:tc>
          <w:tcPr>
            <w:tcW w:w="274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commentRangeStart w:id="3"/>
            <w:r>
              <w:rPr>
                <w:lang w:val="en-GB"/>
              </w:rPr>
              <w:t>M6 (June 2021)</w:t>
            </w:r>
            <w:commentRangeEnd w:id="3"/>
            <w:r>
              <w:commentReference w:id="3"/>
            </w:r>
            <w:r>
              <w:rPr>
                <w:lang w:val="en-GB"/>
              </w:rPr>
            </w:r>
          </w:p>
        </w:tc>
      </w:tr>
    </w:tbl>
    <w:p>
      <w:pPr>
        <w:pStyle w:val="Heading1"/>
        <w:numPr>
          <w:ilvl w:val="0"/>
          <w:numId w:val="2"/>
        </w:numPr>
        <w:rPr>
          <w:lang w:val="en-GB"/>
        </w:rPr>
      </w:pPr>
      <w:bookmarkStart w:id="3" w:name="__RefHeading___Toc1578_1995958673"/>
      <w:bookmarkEnd w:id="3"/>
      <w:r>
        <w:rPr>
          <w:lang w:val="en-GB"/>
        </w:rPr>
        <w:t>Team</w:t>
      </w:r>
    </w:p>
    <w:p>
      <w:pPr>
        <w:pStyle w:val="ListParagraph"/>
        <w:numPr>
          <w:ilvl w:val="0"/>
          <w:numId w:val="7"/>
        </w:numPr>
        <w:rPr>
          <w:lang w:val="fr-FR"/>
        </w:rPr>
      </w:pPr>
      <w:r>
        <w:rPr>
          <w:lang w:val="fr-FR"/>
        </w:rPr>
        <w:t>Contact person: Dietmar Lampert (ZSI), E-mail: lampert@zsi.at</w:t>
      </w:r>
    </w:p>
    <w:p>
      <w:pPr>
        <w:pStyle w:val="ListParagraph"/>
        <w:numPr>
          <w:ilvl w:val="0"/>
          <w:numId w:val="7"/>
        </w:numPr>
        <w:jc w:val="left"/>
        <w:rPr>
          <w:lang w:val="en-GB"/>
        </w:rPr>
      </w:pPr>
      <w:r>
        <w:rPr>
          <w:lang w:val="en-GB"/>
        </w:rPr>
        <w:t xml:space="preserve">Contributors at ZSI: Elke Dall (ZSI), E-mail: </w:t>
      </w:r>
      <w:hyperlink r:id="rId4" w:tgtFrame="mailto:dall@zsi.at">
        <w:r>
          <w:rPr>
            <w:rStyle w:val="InternetLink"/>
            <w:lang w:val="en-GB"/>
          </w:rPr>
          <w:t>dall@zsi.at</w:t>
        </w:r>
      </w:hyperlink>
      <w:r>
        <w:rPr>
          <w:lang w:val="en-GB"/>
        </w:rPr>
        <w:t xml:space="preserve">; Utku Demir (ZSI), E-mail: </w:t>
      </w:r>
      <w:hyperlink r:id="rId5" w:tgtFrame="mailto:demir@zsi.at">
        <w:r>
          <w:rPr>
            <w:rStyle w:val="InternetLink"/>
            <w:lang w:val="en-GB"/>
          </w:rPr>
          <w:t>demir@zsi.at</w:t>
        </w:r>
      </w:hyperlink>
    </w:p>
    <w:p>
      <w:pPr>
        <w:pStyle w:val="ListParagraph"/>
        <w:numPr>
          <w:ilvl w:val="0"/>
          <w:numId w:val="7"/>
        </w:numPr>
        <w:spacing w:before="0" w:after="200"/>
        <w:contextualSpacing/>
        <w:jc w:val="left"/>
        <w:rPr>
          <w:lang w:val="en-GB"/>
        </w:rPr>
      </w:pPr>
      <w:r>
        <w:rPr>
          <w:lang w:val="en-GB"/>
        </w:rPr>
        <w:t xml:space="preserve">Key partners: Mokhtar SELLAMI </w:t>
      </w:r>
      <w:hyperlink r:id="rId6" w:tgtFrame="mailto:m.sellami@mesrs.dz">
        <w:r>
          <w:rPr>
            <w:rStyle w:val="InternetLink"/>
            <w:lang w:val="en-GB"/>
          </w:rPr>
          <w:t>m.sellami@mesrs.dz</w:t>
        </w:r>
      </w:hyperlink>
      <w:r>
        <w:rPr>
          <w:lang w:val="en-GB"/>
        </w:rPr>
        <w:t xml:space="preserve"> (Task 5.3 co-lead, deliverable lead), Stefan HAFFNER </w:t>
      </w:r>
      <w:hyperlink r:id="rId7" w:tgtFrame="mailto:Stefan.Haffner@dlr.de">
        <w:r>
          <w:rPr>
            <w:rStyle w:val="InternetLink"/>
            <w:lang w:val="en-GB"/>
          </w:rPr>
          <w:t>Stefan.Haffner@dlr.de</w:t>
        </w:r>
      </w:hyperlink>
      <w:r>
        <w:rPr>
          <w:lang w:val="en-GB"/>
        </w:rPr>
        <w:t xml:space="preserve"> (WP5 lead)</w:t>
      </w:r>
    </w:p>
    <w:sectPr>
      <w:headerReference w:type="default" r:id="rId8"/>
      <w:footerReference w:type="default" r:id="rId9"/>
      <w:footerReference w:type="first" r:id="rId10"/>
      <w:type w:val="nextPage"/>
      <w:pgSz w:w="11906" w:h="16838"/>
      <w:pgMar w:left="1417" w:right="1417" w:header="708" w:top="1417" w:footer="708" w:bottom="1134" w:gutter="0"/>
      <w:pgNumType w:fmt="decimal"/>
      <w:formProt w:val="false"/>
      <w:titlePg/>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ZSI" w:date="2021-03-18T22:25:00Z" w:initials="ZSI">
    <w:p>
      <w:r>
        <w:rPr>
          <w:rFonts w:ascii="Liberation Serif" w:hAnsi="Liberation Serif" w:eastAsia="DejaVu Sans" w:cs="DejaVu Sans"/>
          <w:color w:val="auto"/>
          <w:sz w:val="24"/>
          <w:szCs w:val="24"/>
          <w:lang w:val="en-US" w:eastAsia="en-US" w:bidi="en-US"/>
        </w:rPr>
        <w:t xml:space="preserve">Are we sure that this is what we need? The amount of disambiguation effort required to clean the data on the </w:t>
      </w:r>
      <w:r>
        <w:rPr>
          <w:rFonts w:ascii="Liberation Serif" w:hAnsi="Liberation Serif" w:eastAsia="DejaVu Sans" w:cs="DejaVu Sans"/>
          <w:i/>
          <w:iCs/>
          <w:color w:val="auto"/>
          <w:sz w:val="24"/>
          <w:szCs w:val="24"/>
          <w:lang w:val="en-US" w:eastAsia="en-US" w:bidi="en-US"/>
        </w:rPr>
        <w:t>personal</w:t>
      </w:r>
      <w:r>
        <w:rPr>
          <w:rFonts w:ascii="Liberation Serif" w:hAnsi="Liberation Serif" w:eastAsia="DejaVu Sans" w:cs="DejaVu Sans"/>
          <w:color w:val="auto"/>
          <w:sz w:val="24"/>
          <w:szCs w:val="24"/>
          <w:lang w:val="en-US" w:eastAsia="en-US" w:bidi="en-US"/>
        </w:rPr>
        <w:t xml:space="preserve"> level could exceed by far the limited resources (2 PM in total for the analysis + deliverable writing) … our recommendation would be to stop at the institutional level and focus on analysing/visualising the most visible players (not in all scientific disciplines on the entire continent but in the most relevant disciplines)</w:t>
      </w:r>
    </w:p>
  </w:comment>
  <w:comment w:id="1" w:author="ZSI" w:date="2021-03-18T22:29:00Z" w:initials="ZSI">
    <w:p>
      <w:r>
        <w:rPr>
          <w:rFonts w:ascii="Liberation Serif" w:hAnsi="Liberation Serif" w:eastAsia="DejaVu Sans" w:cs="DejaVu Sans"/>
          <w:color w:val="auto"/>
          <w:sz w:val="24"/>
          <w:szCs w:val="24"/>
          <w:lang w:val="en-US" w:eastAsia="en-US" w:bidi="en-US"/>
        </w:rPr>
        <w:t>Slightly adjusted to reflect the actual timing</w:t>
      </w:r>
    </w:p>
  </w:comment>
  <w:comment w:id="2" w:author="ZSI" w:date="2021-03-18T22:31:00Z" w:initials="ZSI">
    <w:p>
      <w:r>
        <w:rPr>
          <w:rFonts w:ascii="Liberation Serif" w:hAnsi="Liberation Serif" w:eastAsia="DejaVu Sans" w:cs="DejaVu Sans"/>
          <w:color w:val="auto"/>
          <w:sz w:val="24"/>
          <w:szCs w:val="24"/>
          <w:lang w:val="en-US" w:eastAsia="en-US" w:bidi="en-US"/>
        </w:rPr>
        <w:t>If this is the evolving document for T5.3, we will need to accommodate here also subtasks other than the bibliometric analysis</w:t>
      </w:r>
    </w:p>
  </w:comment>
  <w:comment w:id="3" w:author="ZSI" w:date="2021-03-18T22:30:00Z" w:initials="ZSI">
    <w:p>
      <w:r>
        <w:rPr>
          <w:rFonts w:ascii="Liberation Serif" w:hAnsi="Liberation Serif" w:eastAsia="DejaVu Sans" w:cs="DejaVu Sans"/>
          <w:color w:val="auto"/>
          <w:sz w:val="24"/>
          <w:szCs w:val="24"/>
          <w:lang w:val="en-US" w:eastAsia="en-US" w:bidi="en-US"/>
        </w:rPr>
        <w:t>The timing still has to be discussed with MESRS b/c the scope of the analysis is not yet finalised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lucida grand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RobotoCondensed-Regular">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0" allowOverlap="1" relativeHeight="9" wp14:anchorId="2B30E452">
              <wp:simplePos x="0" y="0"/>
              <wp:positionH relativeFrom="column">
                <wp:posOffset>3268980</wp:posOffset>
              </wp:positionH>
              <wp:positionV relativeFrom="paragraph">
                <wp:posOffset>9008745</wp:posOffset>
              </wp:positionV>
              <wp:extent cx="740410" cy="3175"/>
              <wp:effectExtent l="0" t="0" r="0" b="0"/>
              <wp:wrapNone/>
              <wp:docPr id="1" name="Grafik 2" descr="ZSI logo"/>
              <a:graphic xmlns:a="http://schemas.openxmlformats.org/drawingml/2006/main">
                <a:graphicData uri="http://schemas.openxmlformats.org/drawingml/2006/picture">
                  <pic:pic xmlns:pic="http://schemas.openxmlformats.org/drawingml/2006/picture">
                    <pic:nvPicPr>
                      <pic:cNvPr id="0" name="Grafik 2" descr="ZSI logo"/>
                      <pic:cNvPicPr/>
                    </pic:nvPicPr>
                    <pic:blipFill>
                      <a:blip r:embed="rId1"/>
                      <a:stretch/>
                    </pic:blipFill>
                    <pic:spPr>
                      <a:xfrm flipH="1" rot="10800000">
                        <a:off x="0" y="0"/>
                        <a:ext cx="739800" cy="2520"/>
                      </a:xfrm>
                      <a:prstGeom prst="rect">
                        <a:avLst/>
                      </a:prstGeom>
                      <a:ln w="0">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Grafik 2" stroked="f" style="position:absolute;margin-left:257.4pt;margin-top:709.35pt;width:58.2pt;height:0.15pt;mso-wrap-style:none;v-text-anchor:middle;rotation:180" wp14:anchorId="2B30E452" type="shapetype_75">
              <v:imagedata r:id="rId2" o:detectmouseclick="t"/>
              <v:stroke color="#3465a4" joinstyle="round" endcap="flat"/>
              <w10:wrap type="none"/>
            </v:shape>
          </w:pict>
        </mc:Fallback>
      </mc:AlternateContent>
      <mc:AlternateContent>
        <mc:Choice Requires="wps">
          <w:drawing>
            <wp:anchor behindDoc="1" distT="0" distB="0" distL="0" distR="0" simplePos="0" locked="0" layoutInCell="0" allowOverlap="1" relativeHeight="17" wp14:anchorId="47530528">
              <wp:simplePos x="0" y="0"/>
              <wp:positionH relativeFrom="margin">
                <wp:align>right</wp:align>
              </wp:positionH>
              <wp:positionV relativeFrom="paragraph">
                <wp:posOffset>635</wp:posOffset>
              </wp:positionV>
              <wp:extent cx="74295" cy="340995"/>
              <wp:effectExtent l="0" t="0" r="0" b="0"/>
              <wp:wrapSquare wrapText="bothSides"/>
              <wp:docPr id="2" name="Frame1"/>
              <a:graphic xmlns:a="http://schemas.openxmlformats.org/drawingml/2006/main">
                <a:graphicData uri="http://schemas.microsoft.com/office/word/2010/wordprocessingShape">
                  <wps:wsp>
                    <wps:cNvSpPr/>
                    <wps:spPr>
                      <a:xfrm>
                        <a:off x="0" y="0"/>
                        <a:ext cx="73800" cy="340200"/>
                      </a:xfrm>
                      <a:prstGeom prst="rect">
                        <a:avLst/>
                      </a:prstGeom>
                      <a:noFill/>
                      <a:ln w="0">
                        <a:noFill/>
                      </a:ln>
                    </wps:spPr>
                    <wps:style>
                      <a:lnRef idx="0"/>
                      <a:fillRef idx="0"/>
                      <a:effectRef idx="0"/>
                      <a:fontRef idx="minor"/>
                    </wps:style>
                    <wps:txb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7</w:t>
                          </w:r>
                          <w:r>
                            <w:rPr>
                              <w:rStyle w:val="Pagenumber"/>
                              <w:color w:val="000000"/>
                            </w:rPr>
                            <w:fldChar w:fldCharType="end"/>
                          </w:r>
                        </w:p>
                      </w:txbxContent>
                    </wps:txbx>
                    <wps:bodyPr lIns="0" rIns="0" tIns="0" bIns="0">
                      <a:spAutoFit/>
                    </wps:bodyPr>
                  </wps:wsp>
                </a:graphicData>
              </a:graphic>
            </wp:anchor>
          </w:drawing>
        </mc:Choice>
        <mc:Fallback>
          <w:pict>
            <v:rect id="shape_0" ID="Frame1" stroked="f" style="position:absolute;margin-left:447.75pt;margin-top:0.05pt;width:5.75pt;height:26.75pt;mso-wrap-style:square;v-text-anchor:top;mso-position-horizontal:right;mso-position-horizontal-relative:margin" wp14:anchorId="47530528">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7</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Deliverable Concept Note D5.8</w:t>
      <w:tab/>
      <w:tab/>
      <w:t>LEAP-RE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rFonts w:cs="Times New Roman"/>
      </w:rPr>
    </w:lvl>
    <w:lvl w:ilvl="1">
      <w:start w:val="1"/>
      <w:pStyle w:val="Heading2"/>
      <w:numFmt w:val="decimal"/>
      <w:lvlText w:val="%1.%2"/>
      <w:lvlJc w:val="left"/>
      <w:pPr>
        <w:tabs>
          <w:tab w:val="num" w:pos="0"/>
        </w:tabs>
        <w:ind w:left="576" w:hanging="576"/>
      </w:pPr>
      <w:rPr>
        <w:rFonts w:cs="Times New Roman"/>
      </w:rPr>
    </w:lvl>
    <w:lvl w:ilvl="2">
      <w:start w:val="1"/>
      <w:pStyle w:val="Heading3"/>
      <w:numFmt w:val="decimal"/>
      <w:lvlText w:val="%1.%2.%3"/>
      <w:lvlJc w:val="left"/>
      <w:pPr>
        <w:tabs>
          <w:tab w:val="num" w:pos="0"/>
        </w:tabs>
        <w:ind w:left="720" w:hanging="720"/>
      </w:pPr>
      <w:rPr>
        <w:rFonts w:cs="Times New Roman"/>
      </w:rPr>
    </w:lvl>
    <w:lvl w:ilvl="3">
      <w:start w:val="1"/>
      <w:pStyle w:val="Heading4"/>
      <w:numFmt w:val="decimal"/>
      <w:lvlText w:val="%1.%2.%3.%4"/>
      <w:lvlJc w:val="left"/>
      <w:pPr>
        <w:tabs>
          <w:tab w:val="num" w:pos="0"/>
        </w:tabs>
        <w:ind w:left="864" w:hanging="864"/>
      </w:pPr>
      <w:rPr>
        <w:rFonts w:cs="Times New Roman"/>
      </w:rPr>
    </w:lvl>
    <w:lvl w:ilvl="4">
      <w:start w:val="1"/>
      <w:pStyle w:val="Heading5"/>
      <w:numFmt w:val="decimal"/>
      <w:lvlText w:val="%1.%2.%3.%4.%5"/>
      <w:lvlJc w:val="left"/>
      <w:pPr>
        <w:tabs>
          <w:tab w:val="num" w:pos="0"/>
        </w:tabs>
        <w:ind w:left="1008" w:hanging="1008"/>
      </w:pPr>
      <w:rPr>
        <w:rFonts w:cs="Times New Roman"/>
      </w:rPr>
    </w:lvl>
    <w:lvl w:ilvl="5">
      <w:start w:val="1"/>
      <w:pStyle w:val="Heading6"/>
      <w:numFmt w:val="decimal"/>
      <w:lvlText w:val="%1.%2.%3.%4.%5.%6"/>
      <w:lvlJc w:val="left"/>
      <w:pPr>
        <w:tabs>
          <w:tab w:val="num" w:pos="0"/>
        </w:tabs>
        <w:ind w:left="1152" w:hanging="1152"/>
      </w:pPr>
      <w:rPr>
        <w:rFonts w:cs="Times New Roman"/>
      </w:rPr>
    </w:lvl>
    <w:lvl w:ilvl="6">
      <w:start w:val="1"/>
      <w:pStyle w:val="Heading7"/>
      <w:numFmt w:val="decimal"/>
      <w:lvlText w:val="%1.%2.%3.%4.%5.%6.%7"/>
      <w:lvlJc w:val="left"/>
      <w:pPr>
        <w:tabs>
          <w:tab w:val="num" w:pos="0"/>
        </w:tabs>
        <w:ind w:left="1296" w:hanging="1296"/>
      </w:pPr>
      <w:rPr>
        <w:rFonts w:cs="Times New Roman"/>
      </w:rPr>
    </w:lvl>
    <w:lvl w:ilvl="7">
      <w:start w:val="1"/>
      <w:pStyle w:val="Heading8"/>
      <w:numFmt w:val="decimal"/>
      <w:lvlText w:val="%1.%2.%3.%4.%5.%6.%7.%8"/>
      <w:lvlJc w:val="left"/>
      <w:pPr>
        <w:tabs>
          <w:tab w:val="num" w:pos="0"/>
        </w:tabs>
        <w:ind w:left="1440" w:hanging="1440"/>
      </w:pPr>
      <w:rPr>
        <w:rFonts w:cs="Times New Roman"/>
      </w:rPr>
    </w:lvl>
    <w:lvl w:ilvl="8">
      <w:start w:val="1"/>
      <w:pStyle w:val="Heading9"/>
      <w:numFmt w:val="decimal"/>
      <w:lvlText w:val="%1.%2.%3.%4.%5.%6.%7.%8.%9"/>
      <w:lvlJc w:val="left"/>
      <w:pPr>
        <w:tabs>
          <w:tab w:val="num" w:pos="0"/>
        </w:tabs>
        <w:ind w:left="1584" w:hanging="1584"/>
      </w:pPr>
      <w:rPr>
        <w:rFonts w:cs="Times New Roman"/>
      </w:rPr>
    </w:lvl>
  </w:abstractNum>
  <w:abstractNum w:abstractNumId="2">
    <w:lvl w:ilvl="0">
      <w:start w:val="1"/>
      <w:numFmt w:val="decimal"/>
      <w:lvlText w:val="%1"/>
      <w:lvlJc w:val="left"/>
      <w:pPr>
        <w:tabs>
          <w:tab w:val="num" w:pos="0"/>
        </w:tabs>
        <w:ind w:left="432" w:hanging="432"/>
      </w:pPr>
      <w:rPr>
        <w:rFonts w:cs="Times New Roman"/>
      </w:rPr>
    </w:lvl>
    <w:lvl w:ilvl="1">
      <w:start w:val="1"/>
      <w:numFmt w:val="decimal"/>
      <w:lvlText w:val="%1.%2"/>
      <w:lvlJc w:val="left"/>
      <w:pPr>
        <w:tabs>
          <w:tab w:val="num" w:pos="0"/>
        </w:tabs>
        <w:ind w:left="576" w:hanging="576"/>
      </w:pPr>
      <w:rPr>
        <w:rFonts w:cs="Times New Roman"/>
      </w:rPr>
    </w:lvl>
    <w:lvl w:ilvl="2">
      <w:start w:val="1"/>
      <w:numFmt w:val="decimal"/>
      <w:lvlText w:val="%1.%2.%3"/>
      <w:lvlJc w:val="left"/>
      <w:pPr>
        <w:tabs>
          <w:tab w:val="num" w:pos="0"/>
        </w:tabs>
        <w:ind w:left="720" w:hanging="720"/>
      </w:pPr>
      <w:rPr>
        <w:rFonts w:cs="Times New Roman"/>
      </w:rPr>
    </w:lvl>
    <w:lvl w:ilvl="3">
      <w:start w:val="1"/>
      <w:numFmt w:val="decimal"/>
      <w:lvlText w:val="%1.%2.%3.%4"/>
      <w:lvlJc w:val="left"/>
      <w:pPr>
        <w:tabs>
          <w:tab w:val="num" w:pos="0"/>
        </w:tabs>
        <w:ind w:left="864" w:hanging="864"/>
      </w:pPr>
      <w:rPr>
        <w:rFonts w:cs="Times New Roman"/>
      </w:rPr>
    </w:lvl>
    <w:lvl w:ilvl="4">
      <w:start w:val="1"/>
      <w:numFmt w:val="decimal"/>
      <w:lvlText w:val="%1.%2.%3.%4.%5"/>
      <w:lvlJc w:val="left"/>
      <w:pPr>
        <w:tabs>
          <w:tab w:val="num" w:pos="0"/>
        </w:tabs>
        <w:ind w:left="1008" w:hanging="1008"/>
      </w:pPr>
      <w:rPr>
        <w:rFonts w:cs="Times New Roman"/>
      </w:rPr>
    </w:lvl>
    <w:lvl w:ilvl="5">
      <w:start w:val="1"/>
      <w:numFmt w:val="decimal"/>
      <w:lvlText w:val="%1.%2.%3.%4.%5.%6"/>
      <w:lvlJc w:val="left"/>
      <w:pPr>
        <w:tabs>
          <w:tab w:val="num" w:pos="0"/>
        </w:tabs>
        <w:ind w:left="1152" w:hanging="1152"/>
      </w:pPr>
      <w:rPr>
        <w:rFonts w:cs="Times New Roman"/>
      </w:rPr>
    </w:lvl>
    <w:lvl w:ilvl="6">
      <w:start w:val="1"/>
      <w:numFmt w:val="decimal"/>
      <w:lvlText w:val="%1.%2.%3.%4.%5.%6.%7"/>
      <w:lvlJc w:val="left"/>
      <w:pPr>
        <w:tabs>
          <w:tab w:val="num" w:pos="0"/>
        </w:tabs>
        <w:ind w:left="1296" w:hanging="1296"/>
      </w:pPr>
      <w:rPr>
        <w:rFonts w:cs="Times New Roman"/>
      </w:rPr>
    </w:lvl>
    <w:lvl w:ilvl="7">
      <w:start w:val="1"/>
      <w:numFmt w:val="decimal"/>
      <w:lvlText w:val="%1.%2.%3.%4.%5.%6.%7.%8"/>
      <w:lvlJc w:val="left"/>
      <w:pPr>
        <w:tabs>
          <w:tab w:val="num" w:pos="0"/>
        </w:tabs>
        <w:ind w:left="1440" w:hanging="1440"/>
      </w:pPr>
      <w:rPr>
        <w:rFonts w:cs="Times New Roman"/>
      </w:rPr>
    </w:lvl>
    <w:lvl w:ilvl="8">
      <w:start w:val="1"/>
      <w:numFmt w:val="decimal"/>
      <w:lvlText w:val="%1.%2.%3.%4.%5.%6.%7.%8.%9"/>
      <w:lvlJc w:val="left"/>
      <w:pPr>
        <w:tabs>
          <w:tab w:val="num" w:pos="0"/>
        </w:tabs>
        <w:ind w:left="1584" w:hanging="1584"/>
      </w:pPr>
      <w:rPr>
        <w:rFonts w:cs="Times New Roman"/>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820"/>
        </w:tabs>
        <w:ind w:left="820" w:hanging="360"/>
      </w:pPr>
      <w:rPr>
        <w:rFonts w:ascii="Symbol" w:hAnsi="Symbol" w:cs="Symbol" w:hint="default"/>
      </w:rPr>
    </w:lvl>
    <w:lvl w:ilvl="1">
      <w:start w:val="1"/>
      <w:numFmt w:val="bullet"/>
      <w:lvlText w:val="◦"/>
      <w:lvlJc w:val="left"/>
      <w:pPr>
        <w:tabs>
          <w:tab w:val="num" w:pos="1180"/>
        </w:tabs>
        <w:ind w:left="1180" w:hanging="360"/>
      </w:pPr>
      <w:rPr>
        <w:rFonts w:ascii="OpenSymbol" w:hAnsi="OpenSymbol" w:cs="OpenSymbol" w:hint="default"/>
      </w:rPr>
    </w:lvl>
    <w:lvl w:ilvl="2">
      <w:start w:val="1"/>
      <w:numFmt w:val="bullet"/>
      <w:lvlText w:val="▪"/>
      <w:lvlJc w:val="left"/>
      <w:pPr>
        <w:tabs>
          <w:tab w:val="num" w:pos="1540"/>
        </w:tabs>
        <w:ind w:left="1540" w:hanging="360"/>
      </w:pPr>
      <w:rPr>
        <w:rFonts w:ascii="OpenSymbol" w:hAnsi="OpenSymbol" w:cs="OpenSymbol" w:hint="default"/>
      </w:rPr>
    </w:lvl>
    <w:lvl w:ilvl="3">
      <w:start w:val="1"/>
      <w:numFmt w:val="bullet"/>
      <w:lvlText w:val=""/>
      <w:lvlJc w:val="left"/>
      <w:pPr>
        <w:tabs>
          <w:tab w:val="num" w:pos="1900"/>
        </w:tabs>
        <w:ind w:left="1900" w:hanging="360"/>
      </w:pPr>
      <w:rPr>
        <w:rFonts w:ascii="Symbol" w:hAnsi="Symbol" w:cs="Symbol" w:hint="default"/>
      </w:rPr>
    </w:lvl>
    <w:lvl w:ilvl="4">
      <w:start w:val="1"/>
      <w:numFmt w:val="bullet"/>
      <w:lvlText w:val="◦"/>
      <w:lvlJc w:val="left"/>
      <w:pPr>
        <w:tabs>
          <w:tab w:val="num" w:pos="2260"/>
        </w:tabs>
        <w:ind w:left="2260" w:hanging="360"/>
      </w:pPr>
      <w:rPr>
        <w:rFonts w:ascii="OpenSymbol" w:hAnsi="OpenSymbol" w:cs="OpenSymbol" w:hint="default"/>
      </w:rPr>
    </w:lvl>
    <w:lvl w:ilvl="5">
      <w:start w:val="1"/>
      <w:numFmt w:val="bullet"/>
      <w:lvlText w:val="▪"/>
      <w:lvlJc w:val="left"/>
      <w:pPr>
        <w:tabs>
          <w:tab w:val="num" w:pos="2620"/>
        </w:tabs>
        <w:ind w:left="2620" w:hanging="360"/>
      </w:pPr>
      <w:rPr>
        <w:rFonts w:ascii="OpenSymbol" w:hAnsi="OpenSymbol" w:cs="OpenSymbol" w:hint="default"/>
      </w:rPr>
    </w:lvl>
    <w:lvl w:ilvl="6">
      <w:start w:val="1"/>
      <w:numFmt w:val="bullet"/>
      <w:lvlText w:val=""/>
      <w:lvlJc w:val="left"/>
      <w:pPr>
        <w:tabs>
          <w:tab w:val="num" w:pos="2980"/>
        </w:tabs>
        <w:ind w:left="2980" w:hanging="360"/>
      </w:pPr>
      <w:rPr>
        <w:rFonts w:ascii="Symbol" w:hAnsi="Symbol" w:cs="Symbol" w:hint="default"/>
      </w:rPr>
    </w:lvl>
    <w:lvl w:ilvl="7">
      <w:start w:val="1"/>
      <w:numFmt w:val="bullet"/>
      <w:lvlText w:val="◦"/>
      <w:lvlJc w:val="left"/>
      <w:pPr>
        <w:tabs>
          <w:tab w:val="num" w:pos="3340"/>
        </w:tabs>
        <w:ind w:left="3340" w:hanging="360"/>
      </w:pPr>
      <w:rPr>
        <w:rFonts w:ascii="OpenSymbol" w:hAnsi="OpenSymbol" w:cs="OpenSymbol" w:hint="default"/>
      </w:rPr>
    </w:lvl>
    <w:lvl w:ilvl="8">
      <w:start w:val="1"/>
      <w:numFmt w:val="bullet"/>
      <w:lvlText w:val="▪"/>
      <w:lvlJc w:val="left"/>
      <w:pPr>
        <w:tabs>
          <w:tab w:val="num" w:pos="3700"/>
        </w:tabs>
        <w:ind w:left="37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1"/>
      <w:numFmt w:val="lowerLetter"/>
      <w:lvlText w:val="%1)"/>
      <w:lvlJc w:val="left"/>
      <w:pPr>
        <w:tabs>
          <w:tab w:val="num" w:pos="0"/>
        </w:tabs>
        <w:ind w:left="720" w:hanging="360"/>
      </w:pPr>
      <w:rPr>
        <w:rFonts w:ascii="Calibri" w:hAnsi="Calibri" w:eastAsia="Times New Roman"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lowerLetter"/>
      <w:lvlText w:val="%1)"/>
      <w:lvlJc w:val="left"/>
      <w:pPr>
        <w:tabs>
          <w:tab w:val="num" w:pos="0"/>
        </w:tabs>
        <w:ind w:left="720" w:hanging="360"/>
      </w:pPr>
      <w:rPr>
        <w:rFonts w:ascii="Calibri" w:hAnsi="Calibri" w:eastAsia="Times New Roman"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9"/>
    <w:lvlOverride w:ilvl="0">
      <w:startOverride w:val="1"/>
    </w:lvlOverride>
  </w:num>
  <w:num w:numId="11">
    <w:abstractNumId w:val="9"/>
  </w:num>
  <w:num w:numId="12">
    <w:abstractNumId w:val="9"/>
  </w:num>
  <w:num w:numId="13">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2"/>
        <w:szCs w:val="22"/>
        <w:lang w:val="en-IE" w:eastAsia="sk-SK"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both"/>
    </w:pPr>
    <w:rPr>
      <w:rFonts w:ascii="Calibri" w:hAnsi="Calibri" w:eastAsia="Calibri" w:cs="Times New Roman"/>
      <w:color w:val="333333"/>
      <w:kern w:val="0"/>
      <w:sz w:val="22"/>
      <w:szCs w:val="22"/>
      <w:lang w:eastAsia="en-US" w:val="en-IE" w:bidi="ar-SA"/>
    </w:rPr>
  </w:style>
  <w:style w:type="paragraph" w:styleId="Heading1">
    <w:name w:val="Heading 1"/>
    <w:basedOn w:val="Normal"/>
    <w:next w:val="Normal"/>
    <w:link w:val="Heading1Char1"/>
    <w:uiPriority w:val="99"/>
    <w:qFormat/>
    <w:pPr>
      <w:keepNext w:val="true"/>
      <w:keepLines/>
      <w:numPr>
        <w:ilvl w:val="0"/>
        <w:numId w:val="1"/>
      </w:numPr>
      <w:spacing w:before="480" w:after="0"/>
      <w:outlineLvl w:val="0"/>
    </w:pPr>
    <w:rPr>
      <w:rFonts w:eastAsia="Times New Roman"/>
      <w:b/>
      <w:bCs/>
      <w:sz w:val="28"/>
      <w:szCs w:val="28"/>
    </w:rPr>
  </w:style>
  <w:style w:type="paragraph" w:styleId="Heading2">
    <w:name w:val="Heading 2"/>
    <w:basedOn w:val="Normal"/>
    <w:next w:val="Normal"/>
    <w:link w:val="Heading2Char1"/>
    <w:uiPriority w:val="99"/>
    <w:qFormat/>
    <w:pPr>
      <w:keepNext w:val="true"/>
      <w:keepLines/>
      <w:numPr>
        <w:ilvl w:val="1"/>
        <w:numId w:val="1"/>
      </w:numPr>
      <w:spacing w:before="200" w:after="0"/>
      <w:outlineLvl w:val="1"/>
    </w:pPr>
    <w:rPr>
      <w:rFonts w:eastAsia="Times New Roman"/>
      <w:b/>
      <w:bCs/>
      <w:sz w:val="26"/>
      <w:szCs w:val="26"/>
    </w:rPr>
  </w:style>
  <w:style w:type="paragraph" w:styleId="Heading3">
    <w:name w:val="Heading 3"/>
    <w:basedOn w:val="Normal"/>
    <w:next w:val="Normal"/>
    <w:link w:val="Heading3Char1"/>
    <w:uiPriority w:val="99"/>
    <w:qFormat/>
    <w:pPr>
      <w:keepNext w:val="true"/>
      <w:keepLines/>
      <w:numPr>
        <w:ilvl w:val="2"/>
        <w:numId w:val="1"/>
      </w:numPr>
      <w:spacing w:before="200" w:after="0"/>
      <w:outlineLvl w:val="2"/>
    </w:pPr>
    <w:rPr>
      <w:rFonts w:eastAsia="Times New Roman"/>
      <w:b/>
      <w:bCs/>
      <w:color w:val="365F91"/>
    </w:rPr>
  </w:style>
  <w:style w:type="paragraph" w:styleId="Heading4">
    <w:name w:val="Heading 4"/>
    <w:basedOn w:val="Normal"/>
    <w:next w:val="Normal"/>
    <w:link w:val="Heading4Char1"/>
    <w:uiPriority w:val="99"/>
    <w:qFormat/>
    <w:pPr>
      <w:keepNext w:val="true"/>
      <w:keepLines/>
      <w:numPr>
        <w:ilvl w:val="3"/>
        <w:numId w:val="1"/>
      </w:numPr>
      <w:spacing w:before="200" w:after="0"/>
      <w:outlineLvl w:val="3"/>
    </w:pPr>
    <w:rPr>
      <w:rFonts w:ascii="Cambria" w:hAnsi="Cambria" w:eastAsia="Times New Roman"/>
      <w:b/>
      <w:bCs/>
      <w:i/>
      <w:iCs/>
      <w:color w:val="4F81BD"/>
    </w:rPr>
  </w:style>
  <w:style w:type="paragraph" w:styleId="Heading5">
    <w:name w:val="Heading 5"/>
    <w:basedOn w:val="Normal"/>
    <w:next w:val="Normal"/>
    <w:link w:val="Heading5Char1"/>
    <w:uiPriority w:val="99"/>
    <w:qFormat/>
    <w:pPr>
      <w:keepNext w:val="true"/>
      <w:keepLines/>
      <w:numPr>
        <w:ilvl w:val="4"/>
        <w:numId w:val="1"/>
      </w:numPr>
      <w:spacing w:before="200" w:after="0"/>
      <w:outlineLvl w:val="4"/>
    </w:pPr>
    <w:rPr>
      <w:rFonts w:ascii="Cambria" w:hAnsi="Cambria" w:eastAsia="Times New Roman"/>
      <w:color w:val="244061"/>
    </w:rPr>
  </w:style>
  <w:style w:type="paragraph" w:styleId="Heading6">
    <w:name w:val="Heading 6"/>
    <w:basedOn w:val="Normal"/>
    <w:next w:val="Normal"/>
    <w:link w:val="Heading6Char1"/>
    <w:uiPriority w:val="99"/>
    <w:qFormat/>
    <w:pPr>
      <w:keepNext w:val="true"/>
      <w:keepLines/>
      <w:numPr>
        <w:ilvl w:val="5"/>
        <w:numId w:val="1"/>
      </w:numPr>
      <w:spacing w:before="200" w:after="0"/>
      <w:outlineLvl w:val="5"/>
    </w:pPr>
    <w:rPr>
      <w:rFonts w:ascii="Cambria" w:hAnsi="Cambria" w:eastAsia="Times New Roman"/>
      <w:i/>
      <w:iCs/>
      <w:color w:val="244061"/>
    </w:rPr>
  </w:style>
  <w:style w:type="paragraph" w:styleId="Heading7">
    <w:name w:val="Heading 7"/>
    <w:basedOn w:val="Normal"/>
    <w:next w:val="Normal"/>
    <w:link w:val="Heading7Char1"/>
    <w:uiPriority w:val="99"/>
    <w:qFormat/>
    <w:pPr>
      <w:keepNext w:val="true"/>
      <w:keepLines/>
      <w:numPr>
        <w:ilvl w:val="6"/>
        <w:numId w:val="1"/>
      </w:numPr>
      <w:spacing w:before="200" w:after="0"/>
      <w:outlineLvl w:val="6"/>
    </w:pPr>
    <w:rPr>
      <w:rFonts w:ascii="Cambria" w:hAnsi="Cambria" w:eastAsia="Times New Roman"/>
      <w:i/>
      <w:iCs/>
      <w:color w:val="404040"/>
    </w:rPr>
  </w:style>
  <w:style w:type="paragraph" w:styleId="Heading8">
    <w:name w:val="Heading 8"/>
    <w:basedOn w:val="Normal"/>
    <w:next w:val="Normal"/>
    <w:link w:val="Heading8Char1"/>
    <w:uiPriority w:val="99"/>
    <w:qFormat/>
    <w:pPr>
      <w:keepNext w:val="true"/>
      <w:keepLines/>
      <w:numPr>
        <w:ilvl w:val="7"/>
        <w:numId w:val="1"/>
      </w:numPr>
      <w:spacing w:before="200" w:after="0"/>
      <w:outlineLvl w:val="7"/>
    </w:pPr>
    <w:rPr>
      <w:rFonts w:ascii="Cambria" w:hAnsi="Cambria" w:eastAsia="Times New Roman"/>
      <w:color w:val="363636"/>
      <w:sz w:val="20"/>
      <w:szCs w:val="20"/>
    </w:rPr>
  </w:style>
  <w:style w:type="paragraph" w:styleId="Heading9">
    <w:name w:val="Heading 9"/>
    <w:basedOn w:val="Normal"/>
    <w:next w:val="Normal"/>
    <w:link w:val="Heading9Char1"/>
    <w:uiPriority w:val="99"/>
    <w:qFormat/>
    <w:pPr>
      <w:keepNext w:val="true"/>
      <w:keepLines/>
      <w:numPr>
        <w:ilvl w:val="8"/>
        <w:numId w:val="1"/>
      </w:numPr>
      <w:spacing w:before="200" w:after="0"/>
      <w:outlineLvl w:val="8"/>
    </w:pPr>
    <w:rPr>
      <w:rFonts w:ascii="Cambria" w:hAnsi="Cambria" w:eastAsia="Times New Roman"/>
      <w:i/>
      <w:iCs/>
      <w:color w:val="363636"/>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Pr>
      <w:rFonts w:ascii="Arial" w:hAnsi="Arial" w:eastAsia="Arial" w:cs="Arial"/>
      <w:sz w:val="40"/>
      <w:szCs w:val="40"/>
    </w:rPr>
  </w:style>
  <w:style w:type="character" w:styleId="Heading2Char" w:customStyle="1">
    <w:name w:val="Heading 2 Char"/>
    <w:basedOn w:val="DefaultParagraphFont"/>
    <w:uiPriority w:val="9"/>
    <w:qFormat/>
    <w:rPr>
      <w:rFonts w:ascii="Arial" w:hAnsi="Arial" w:eastAsia="Arial" w:cs="Arial"/>
      <w:sz w:val="34"/>
    </w:rPr>
  </w:style>
  <w:style w:type="character" w:styleId="Heading3Char" w:customStyle="1">
    <w:name w:val="Heading 3 Char"/>
    <w:basedOn w:val="DefaultParagraphFont"/>
    <w:uiPriority w:val="9"/>
    <w:qFormat/>
    <w:rPr>
      <w:rFonts w:ascii="Arial" w:hAnsi="Arial" w:eastAsia="Arial" w:cs="Arial"/>
      <w:sz w:val="30"/>
      <w:szCs w:val="30"/>
    </w:rPr>
  </w:style>
  <w:style w:type="character" w:styleId="Heading4Char" w:customStyle="1">
    <w:name w:val="Heading 4 Char"/>
    <w:basedOn w:val="DefaultParagraphFont"/>
    <w:uiPriority w:val="9"/>
    <w:qFormat/>
    <w:rPr>
      <w:rFonts w:ascii="Arial" w:hAnsi="Arial" w:eastAsia="Arial" w:cs="Arial"/>
      <w:b/>
      <w:bCs/>
      <w:sz w:val="26"/>
      <w:szCs w:val="26"/>
    </w:rPr>
  </w:style>
  <w:style w:type="character" w:styleId="Heading5Char" w:customStyle="1">
    <w:name w:val="Heading 5 Char"/>
    <w:basedOn w:val="DefaultParagraphFont"/>
    <w:uiPriority w:val="9"/>
    <w:qFormat/>
    <w:rPr>
      <w:rFonts w:ascii="Arial" w:hAnsi="Arial" w:eastAsia="Arial" w:cs="Arial"/>
      <w:b/>
      <w:bCs/>
      <w:sz w:val="24"/>
      <w:szCs w:val="24"/>
    </w:rPr>
  </w:style>
  <w:style w:type="character" w:styleId="Heading6Char" w:customStyle="1">
    <w:name w:val="Heading 6 Char"/>
    <w:basedOn w:val="DefaultParagraphFont"/>
    <w:uiPriority w:val="9"/>
    <w:qFormat/>
    <w:rPr>
      <w:rFonts w:ascii="Arial" w:hAnsi="Arial" w:eastAsia="Arial" w:cs="Arial"/>
      <w:b/>
      <w:bCs/>
      <w:sz w:val="22"/>
      <w:szCs w:val="22"/>
    </w:rPr>
  </w:style>
  <w:style w:type="character" w:styleId="Heading7Char" w:customStyle="1">
    <w:name w:val="Heading 7 Char"/>
    <w:basedOn w:val="DefaultParagraphFont"/>
    <w:uiPriority w:val="9"/>
    <w:qFormat/>
    <w:rPr>
      <w:rFonts w:ascii="Arial" w:hAnsi="Arial" w:eastAsia="Arial" w:cs="Arial"/>
      <w:b/>
      <w:bCs/>
      <w:i/>
      <w:iCs/>
      <w:sz w:val="22"/>
      <w:szCs w:val="22"/>
    </w:rPr>
  </w:style>
  <w:style w:type="character" w:styleId="Heading8Char" w:customStyle="1">
    <w:name w:val="Heading 8 Char"/>
    <w:basedOn w:val="DefaultParagraphFont"/>
    <w:uiPriority w:val="9"/>
    <w:qFormat/>
    <w:rPr>
      <w:rFonts w:ascii="Arial" w:hAnsi="Arial" w:eastAsia="Arial" w:cs="Arial"/>
      <w:i/>
      <w:iCs/>
      <w:sz w:val="22"/>
      <w:szCs w:val="22"/>
    </w:rPr>
  </w:style>
  <w:style w:type="character" w:styleId="Heading9Char" w:customStyle="1">
    <w:name w:val="Heading 9 Char"/>
    <w:basedOn w:val="DefaultParagraphFont"/>
    <w:uiPriority w:val="9"/>
    <w:qFormat/>
    <w:rPr>
      <w:rFonts w:ascii="Arial" w:hAnsi="Arial" w:eastAsia="Arial" w:cs="Arial"/>
      <w:i/>
      <w:iCs/>
      <w:sz w:val="21"/>
      <w:szCs w:val="21"/>
    </w:rPr>
  </w:style>
  <w:style w:type="character" w:styleId="TitleChar" w:customStyle="1">
    <w:name w:val="Title Char"/>
    <w:basedOn w:val="DefaultParagraphFont"/>
    <w:link w:val="Title"/>
    <w:uiPriority w:val="10"/>
    <w:qFormat/>
    <w:rPr>
      <w:sz w:val="48"/>
      <w:szCs w:val="48"/>
    </w:rPr>
  </w:style>
  <w:style w:type="character" w:styleId="SoustitreCar" w:customStyle="1">
    <w:name w:val="Sous-titre Car"/>
    <w:basedOn w:val="DefaultParagraphFont"/>
    <w:uiPriority w:val="11"/>
    <w:qFormat/>
    <w:rPr>
      <w:sz w:val="24"/>
      <w:szCs w:val="24"/>
    </w:rPr>
  </w:style>
  <w:style w:type="character" w:styleId="QuoteChar" w:customStyle="1">
    <w:name w:val="Quote Char"/>
    <w:link w:val="Quote"/>
    <w:uiPriority w:val="29"/>
    <w:qFormat/>
    <w:rPr>
      <w:i/>
    </w:rPr>
  </w:style>
  <w:style w:type="character" w:styleId="IntenseQuoteChar" w:customStyle="1">
    <w:name w:val="Intense Quote Char"/>
    <w:link w:val="IntenseQuote"/>
    <w:uiPriority w:val="30"/>
    <w:qFormat/>
    <w:rPr>
      <w:i/>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CaptionChar" w:customStyle="1">
    <w:name w:val="Caption Char"/>
    <w:uiPriority w:val="99"/>
    <w:qFormat/>
    <w:rPr/>
  </w:style>
  <w:style w:type="character" w:styleId="FootnoteTextChar" w:customStyle="1">
    <w:name w:val="Footnote Text Char"/>
    <w:uiPriority w:val="99"/>
    <w:qFormat/>
    <w:rPr>
      <w:sz w:val="18"/>
    </w:rPr>
  </w:style>
  <w:style w:type="character" w:styleId="FootnoteCharacters" w:customStyle="1">
    <w:name w:val="Footnote Characters"/>
    <w:basedOn w:val="DefaultParagraphFont"/>
    <w:uiPriority w:val="99"/>
    <w:semiHidden/>
    <w:qFormat/>
    <w:rPr>
      <w:rFonts w:cs="Times New Roman"/>
      <w:vertAlign w:val="superscript"/>
    </w:rPr>
  </w:style>
  <w:style w:type="character" w:styleId="FootnoteAnchor" w:customStyle="1">
    <w:name w:val="Footnote Anchor"/>
    <w:rPr>
      <w:rFonts w:cs="Times New Roman"/>
      <w:vertAlign w:val="superscript"/>
    </w:rPr>
  </w:style>
  <w:style w:type="character" w:styleId="EndnoteTextChar" w:customStyle="1">
    <w:name w:val="Endnote Text Char"/>
    <w:link w:val="EndnoteText"/>
    <w:uiPriority w:val="99"/>
    <w:qFormat/>
    <w:rPr>
      <w:sz w:val="20"/>
    </w:rPr>
  </w:style>
  <w:style w:type="character" w:styleId="EndnoteCharacters" w:customStyle="1">
    <w:name w:val="Endnote Characters"/>
    <w:qFormat/>
    <w:rPr/>
  </w:style>
  <w:style w:type="character" w:styleId="EndnoteAnchor" w:customStyle="1">
    <w:name w:val="Endnote Anchor"/>
    <w:rPr>
      <w:vertAlign w:val="superscript"/>
    </w:rPr>
  </w:style>
  <w:style w:type="character" w:styleId="Heading1Char1" w:customStyle="1">
    <w:name w:val="Heading 1 Char1"/>
    <w:basedOn w:val="DefaultParagraphFont"/>
    <w:link w:val="Heading1"/>
    <w:uiPriority w:val="99"/>
    <w:qFormat/>
    <w:rPr>
      <w:rFonts w:ascii="Calibri" w:hAnsi="Calibri" w:cs="Times New Roman"/>
      <w:b/>
      <w:bCs/>
      <w:sz w:val="28"/>
      <w:szCs w:val="28"/>
    </w:rPr>
  </w:style>
  <w:style w:type="character" w:styleId="Heading2Char1" w:customStyle="1">
    <w:name w:val="Heading 2 Char1"/>
    <w:basedOn w:val="DefaultParagraphFont"/>
    <w:link w:val="Heading2"/>
    <w:uiPriority w:val="99"/>
    <w:qFormat/>
    <w:rPr>
      <w:rFonts w:ascii="Calibri" w:hAnsi="Calibri" w:cs="Times New Roman"/>
      <w:b/>
      <w:bCs/>
      <w:sz w:val="26"/>
      <w:szCs w:val="26"/>
    </w:rPr>
  </w:style>
  <w:style w:type="character" w:styleId="Heading3Char1" w:customStyle="1">
    <w:name w:val="Heading 3 Char1"/>
    <w:basedOn w:val="DefaultParagraphFont"/>
    <w:link w:val="Heading3"/>
    <w:uiPriority w:val="99"/>
    <w:qFormat/>
    <w:rPr>
      <w:rFonts w:ascii="Calibri" w:hAnsi="Calibri" w:cs="Times New Roman"/>
      <w:b/>
      <w:bCs/>
      <w:color w:val="365F91"/>
    </w:rPr>
  </w:style>
  <w:style w:type="character" w:styleId="Heading4Char1" w:customStyle="1">
    <w:name w:val="Heading 4 Char1"/>
    <w:basedOn w:val="DefaultParagraphFont"/>
    <w:link w:val="Heading4"/>
    <w:uiPriority w:val="99"/>
    <w:semiHidden/>
    <w:qFormat/>
    <w:rPr>
      <w:rFonts w:ascii="Cambria" w:hAnsi="Cambria" w:cs="Times New Roman"/>
      <w:b/>
      <w:bCs/>
      <w:i/>
      <w:iCs/>
      <w:color w:val="4F81BD"/>
    </w:rPr>
  </w:style>
  <w:style w:type="character" w:styleId="Heading5Char1" w:customStyle="1">
    <w:name w:val="Heading 5 Char1"/>
    <w:basedOn w:val="DefaultParagraphFont"/>
    <w:link w:val="Heading5"/>
    <w:uiPriority w:val="99"/>
    <w:semiHidden/>
    <w:qFormat/>
    <w:rPr>
      <w:rFonts w:ascii="Cambria" w:hAnsi="Cambria" w:cs="Times New Roman"/>
      <w:color w:val="244061"/>
    </w:rPr>
  </w:style>
  <w:style w:type="character" w:styleId="Heading6Char1" w:customStyle="1">
    <w:name w:val="Heading 6 Char1"/>
    <w:basedOn w:val="DefaultParagraphFont"/>
    <w:link w:val="Heading6"/>
    <w:uiPriority w:val="99"/>
    <w:semiHidden/>
    <w:qFormat/>
    <w:rPr>
      <w:rFonts w:ascii="Cambria" w:hAnsi="Cambria" w:cs="Times New Roman"/>
      <w:i/>
      <w:iCs/>
      <w:color w:val="244061"/>
    </w:rPr>
  </w:style>
  <w:style w:type="character" w:styleId="Heading7Char1" w:customStyle="1">
    <w:name w:val="Heading 7 Char1"/>
    <w:basedOn w:val="DefaultParagraphFont"/>
    <w:link w:val="Heading7"/>
    <w:uiPriority w:val="99"/>
    <w:semiHidden/>
    <w:qFormat/>
    <w:rPr>
      <w:rFonts w:ascii="Cambria" w:hAnsi="Cambria" w:cs="Times New Roman"/>
      <w:i/>
      <w:iCs/>
      <w:color w:val="404040"/>
    </w:rPr>
  </w:style>
  <w:style w:type="character" w:styleId="Heading8Char1" w:customStyle="1">
    <w:name w:val="Heading 8 Char1"/>
    <w:basedOn w:val="DefaultParagraphFont"/>
    <w:link w:val="Heading8"/>
    <w:uiPriority w:val="99"/>
    <w:semiHidden/>
    <w:qFormat/>
    <w:rPr>
      <w:rFonts w:ascii="Cambria" w:hAnsi="Cambria" w:cs="Times New Roman"/>
      <w:color w:val="363636"/>
      <w:sz w:val="20"/>
      <w:szCs w:val="20"/>
    </w:rPr>
  </w:style>
  <w:style w:type="character" w:styleId="Heading9Char1" w:customStyle="1">
    <w:name w:val="Heading 9 Char1"/>
    <w:basedOn w:val="DefaultParagraphFont"/>
    <w:link w:val="Heading9"/>
    <w:uiPriority w:val="99"/>
    <w:semiHidden/>
    <w:qFormat/>
    <w:rPr>
      <w:rFonts w:ascii="Cambria" w:hAnsi="Cambria" w:cs="Times New Roman"/>
      <w:i/>
      <w:iCs/>
      <w:color w:val="363636"/>
      <w:sz w:val="20"/>
      <w:szCs w:val="20"/>
    </w:rPr>
  </w:style>
  <w:style w:type="character" w:styleId="InternetLink">
    <w:name w:val="Hyperlink"/>
    <w:basedOn w:val="DefaultParagraphFont"/>
    <w:uiPriority w:val="99"/>
    <w:rPr>
      <w:rFonts w:cs="Times New Roman"/>
      <w:color w:val="0000FF"/>
      <w:u w:val="single"/>
    </w:rPr>
  </w:style>
  <w:style w:type="character" w:styleId="Annotationreference">
    <w:name w:val="annotation reference"/>
    <w:basedOn w:val="DefaultParagraphFont"/>
    <w:uiPriority w:val="99"/>
    <w:semiHidden/>
    <w:qFormat/>
    <w:rPr>
      <w:rFonts w:cs="Times New Roman"/>
      <w:sz w:val="18"/>
      <w:szCs w:val="18"/>
    </w:rPr>
  </w:style>
  <w:style w:type="character" w:styleId="CommentTextChar" w:customStyle="1">
    <w:name w:val="Comment Text Char"/>
    <w:basedOn w:val="DefaultParagraphFont"/>
    <w:link w:val="CommentText"/>
    <w:uiPriority w:val="99"/>
    <w:semiHidden/>
    <w:qFormat/>
    <w:rPr>
      <w:rFonts w:cs="Times New Roman"/>
      <w:sz w:val="24"/>
      <w:szCs w:val="24"/>
    </w:rPr>
  </w:style>
  <w:style w:type="character" w:styleId="CommentSubjectChar" w:customStyle="1">
    <w:name w:val="Comment Subject Char"/>
    <w:basedOn w:val="CommentTextChar"/>
    <w:link w:val="CommentSubject"/>
    <w:uiPriority w:val="99"/>
    <w:semiHidden/>
    <w:qFormat/>
    <w:rPr>
      <w:rFonts w:cs="Times New Roman"/>
      <w:b/>
      <w:bCs/>
      <w:sz w:val="20"/>
      <w:szCs w:val="20"/>
    </w:rPr>
  </w:style>
  <w:style w:type="character" w:styleId="BalloonTextChar" w:customStyle="1">
    <w:name w:val="Balloon Text Char"/>
    <w:basedOn w:val="DefaultParagraphFont"/>
    <w:link w:val="BalloonText"/>
    <w:uiPriority w:val="99"/>
    <w:semiHidden/>
    <w:qFormat/>
    <w:rPr>
      <w:rFonts w:ascii="lucida grande" w:hAnsi="lucida grande" w:cs="Times New Roman"/>
      <w:sz w:val="18"/>
      <w:szCs w:val="18"/>
    </w:rPr>
  </w:style>
  <w:style w:type="character" w:styleId="EntteCar" w:customStyle="1">
    <w:name w:val="En-tête Car"/>
    <w:basedOn w:val="DefaultParagraphFont"/>
    <w:uiPriority w:val="99"/>
    <w:qFormat/>
    <w:rPr>
      <w:rFonts w:cs="Times New Roman"/>
    </w:rPr>
  </w:style>
  <w:style w:type="character" w:styleId="FooterChar1" w:customStyle="1">
    <w:name w:val="Footer Char1"/>
    <w:basedOn w:val="DefaultParagraphFont"/>
    <w:link w:val="Footer"/>
    <w:uiPriority w:val="99"/>
    <w:qFormat/>
    <w:rPr>
      <w:rFonts w:cs="Times New Roman"/>
    </w:rPr>
  </w:style>
  <w:style w:type="character" w:styleId="Pagenumber">
    <w:name w:val="page number"/>
    <w:basedOn w:val="DefaultParagraphFont"/>
    <w:uiPriority w:val="99"/>
    <w:semiHidden/>
    <w:qFormat/>
    <w:rPr>
      <w:rFonts w:cs="Times New Roman"/>
    </w:rPr>
  </w:style>
  <w:style w:type="character" w:styleId="Strong">
    <w:name w:val="Strong"/>
    <w:basedOn w:val="DefaultParagraphFont"/>
    <w:uiPriority w:val="99"/>
    <w:qFormat/>
    <w:rPr>
      <w:rFonts w:cs="Times New Roman"/>
      <w:b/>
      <w:bCs/>
    </w:rPr>
  </w:style>
  <w:style w:type="character" w:styleId="FootnoteTextChar1" w:customStyle="1">
    <w:name w:val="Footnote Text Char1"/>
    <w:basedOn w:val="DefaultParagraphFont"/>
    <w:link w:val="FootnoteText"/>
    <w:uiPriority w:val="99"/>
    <w:semiHidden/>
    <w:qFormat/>
    <w:rPr>
      <w:rFonts w:cs="Times New Roman"/>
      <w:sz w:val="20"/>
      <w:szCs w:val="20"/>
    </w:rPr>
  </w:style>
  <w:style w:type="character" w:styleId="Nowrap" w:customStyle="1">
    <w:name w:val="nowrap"/>
    <w:basedOn w:val="DefaultParagraphFont"/>
    <w:uiPriority w:val="99"/>
    <w:qFormat/>
    <w:rPr>
      <w:rFonts w:cs="Times New Roman"/>
    </w:rPr>
  </w:style>
  <w:style w:type="character" w:styleId="PlaceholderText">
    <w:name w:val="Placeholder Text"/>
    <w:basedOn w:val="DefaultParagraphFont"/>
    <w:uiPriority w:val="99"/>
    <w:semiHidden/>
    <w:qFormat/>
    <w:rPr>
      <w:rFonts w:cs="Times New Roman"/>
      <w:color w:val="808080"/>
    </w:rPr>
  </w:style>
  <w:style w:type="character" w:styleId="Screenname" w:customStyle="1">
    <w:name w:val="screen-name"/>
    <w:basedOn w:val="DefaultParagraphFont"/>
    <w:uiPriority w:val="99"/>
    <w:qFormat/>
    <w:rPr>
      <w:rFonts w:cs="Times New Roman"/>
    </w:rPr>
  </w:style>
  <w:style w:type="character" w:styleId="Bullets" w:customStyle="1">
    <w:name w:val="Bullets"/>
    <w:qFormat/>
    <w:rPr>
      <w:rFonts w:ascii="OpenSymbol" w:hAnsi="OpenSymbol" w:eastAsia="OpenSymbol" w:cs="OpenSymbol"/>
    </w:rPr>
  </w:style>
  <w:style w:type="character" w:styleId="ListParagraphChar" w:customStyle="1">
    <w:name w:val="List Paragraph Char"/>
    <w:basedOn w:val="DefaultParagraphFont"/>
    <w:link w:val="ListParagraph"/>
    <w:uiPriority w:val="34"/>
    <w:qFormat/>
    <w:locked/>
    <w:rsid w:val="00fa28b3"/>
    <w:rPr>
      <w:color w:val="333333"/>
      <w:lang w:eastAsia="en-U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99"/>
    <w:qFormat/>
    <w:pPr>
      <w:spacing w:lineRule="auto" w:line="240"/>
    </w:pPr>
    <w:rPr>
      <w:b/>
      <w:bCs/>
      <w:sz w:val="20"/>
      <w:szCs w:val="18"/>
    </w:rPr>
  </w:style>
  <w:style w:type="paragraph" w:styleId="NoSpacing">
    <w:name w:val="No Spacing"/>
    <w:uiPriority w:val="1"/>
    <w:qFormat/>
    <w:pPr>
      <w:widowControl/>
      <w:suppressAutoHyphens w:val="true"/>
      <w:bidi w:val="0"/>
      <w:spacing w:before="0" w:after="0"/>
      <w:jc w:val="left"/>
    </w:pPr>
    <w:rPr>
      <w:rFonts w:ascii="Calibri" w:hAnsi="Calibri" w:eastAsia="Calibri" w:cs="Times New Roman"/>
      <w:color w:val="auto"/>
      <w:kern w:val="0"/>
      <w:sz w:val="22"/>
      <w:szCs w:val="22"/>
      <w:lang w:val="en-IE" w:eastAsia="sk-SK" w:bidi="ar-SA"/>
    </w:rPr>
  </w:style>
  <w:style w:type="paragraph" w:styleId="Title">
    <w:name w:val="Title"/>
    <w:basedOn w:val="Normal"/>
    <w:next w:val="Normal"/>
    <w:link w:val="TitleChar"/>
    <w:uiPriority w:val="10"/>
    <w:qFormat/>
    <w:pPr>
      <w:spacing w:before="300" w:after="200"/>
      <w:contextualSpacing/>
    </w:pPr>
    <w:rPr>
      <w:sz w:val="48"/>
      <w:szCs w:val="48"/>
    </w:rPr>
  </w:style>
  <w:style w:type="paragraph" w:styleId="Subtitle">
    <w:name w:val="Subtitle"/>
    <w:basedOn w:val="Normal"/>
    <w:next w:val="Normal"/>
    <w:uiPriority w:val="11"/>
    <w:qFormat/>
    <w:pPr>
      <w:spacing w:before="200" w:after="200"/>
    </w:pPr>
    <w:rPr>
      <w:sz w:val="24"/>
      <w:szCs w:val="24"/>
    </w:rPr>
  </w:style>
  <w:style w:type="paragraph" w:styleId="Quote">
    <w:name w:val="Quote"/>
    <w:basedOn w:val="Normal"/>
    <w:next w:val="Normal"/>
    <w:link w:val="QuoteChar"/>
    <w:uiPriority w:val="29"/>
    <w:qFormat/>
    <w:pPr>
      <w:ind w:left="720" w:right="720" w:hanging="0"/>
    </w:pPr>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F2F2F2" w:fill="F2F2F2"/>
      <w:ind w:left="720" w:right="720" w:hanging="0"/>
    </w:pPr>
    <w:rPr>
      <w:i/>
    </w:rPr>
  </w:style>
  <w:style w:type="paragraph" w:styleId="Endnote">
    <w:name w:val="Endnote Text"/>
    <w:basedOn w:val="Normal"/>
    <w:link w:val="EndnoteTextChar"/>
    <w:uiPriority w:val="99"/>
    <w:semiHidden/>
    <w:unhideWhenUsed/>
    <w:pPr>
      <w:spacing w:lineRule="auto" w:line="240" w:before="0" w:after="0"/>
    </w:pPr>
    <w:rPr>
      <w:sz w:val="20"/>
    </w:rPr>
  </w:style>
  <w:style w:type="paragraph" w:styleId="ListParagraph">
    <w:name w:val="List Paragraph"/>
    <w:basedOn w:val="Normal"/>
    <w:link w:val="ListParagraphChar"/>
    <w:uiPriority w:val="34"/>
    <w:qFormat/>
    <w:pPr>
      <w:spacing w:before="0" w:after="200"/>
      <w:ind w:left="720" w:hanging="0"/>
      <w:contextualSpacing/>
    </w:pPr>
    <w:rPr/>
  </w:style>
  <w:style w:type="paragraph" w:styleId="Annotationtext">
    <w:name w:val="annotation text"/>
    <w:basedOn w:val="Normal"/>
    <w:link w:val="CommentTextChar"/>
    <w:uiPriority w:val="99"/>
    <w:semiHidden/>
    <w:qFormat/>
    <w:pPr>
      <w:spacing w:lineRule="auto" w:line="240"/>
    </w:pPr>
    <w:rPr>
      <w:sz w:val="24"/>
      <w:szCs w:val="24"/>
    </w:rPr>
  </w:style>
  <w:style w:type="paragraph" w:styleId="Annotationsubject">
    <w:name w:val="annotation subject"/>
    <w:basedOn w:val="Annotationtext"/>
    <w:next w:val="Annotationtext"/>
    <w:link w:val="CommentSubjectChar"/>
    <w:uiPriority w:val="99"/>
    <w:semiHidden/>
    <w:qFormat/>
    <w:pPr/>
    <w:rPr>
      <w:b/>
      <w:bCs/>
      <w:sz w:val="20"/>
      <w:szCs w:val="20"/>
    </w:rPr>
  </w:style>
  <w:style w:type="paragraph" w:styleId="BalloonText">
    <w:name w:val="Balloon Text"/>
    <w:basedOn w:val="Normal"/>
    <w:link w:val="BalloonTextChar"/>
    <w:uiPriority w:val="99"/>
    <w:semiHidden/>
    <w:qFormat/>
    <w:pPr>
      <w:spacing w:lineRule="auto" w:line="240" w:before="0" w:after="0"/>
    </w:pPr>
    <w:rPr>
      <w:rFonts w:ascii="lucida grande" w:hAnsi="lucida grande"/>
      <w:sz w:val="18"/>
      <w:szCs w:val="18"/>
    </w:rPr>
  </w:style>
  <w:style w:type="paragraph" w:styleId="HeaderandFooter" w:customStyle="1">
    <w:name w:val="Header and Footer"/>
    <w:basedOn w:val="Normal"/>
    <w:qFormat/>
    <w:pPr/>
    <w:rPr/>
  </w:style>
  <w:style w:type="paragraph" w:styleId="Header">
    <w:name w:val="Header"/>
    <w:basedOn w:val="Normal"/>
    <w:uiPriority w:val="99"/>
    <w:pPr>
      <w:tabs>
        <w:tab w:val="clear" w:pos="720"/>
        <w:tab w:val="center" w:pos="4536" w:leader="none"/>
        <w:tab w:val="right" w:pos="9072" w:leader="none"/>
      </w:tabs>
      <w:spacing w:lineRule="auto" w:line="240" w:before="0" w:after="0"/>
    </w:pPr>
    <w:rPr/>
  </w:style>
  <w:style w:type="paragraph" w:styleId="Footer">
    <w:name w:val="Footer"/>
    <w:basedOn w:val="Normal"/>
    <w:link w:val="FooterChar1"/>
    <w:uiPriority w:val="99"/>
    <w:pPr>
      <w:tabs>
        <w:tab w:val="clear" w:pos="720"/>
        <w:tab w:val="center" w:pos="4536" w:leader="none"/>
        <w:tab w:val="right" w:pos="9072" w:leader="none"/>
      </w:tabs>
      <w:spacing w:lineRule="auto" w:line="240" w:before="0" w:after="0"/>
    </w:pPr>
    <w:rPr/>
  </w:style>
  <w:style w:type="paragraph" w:styleId="Revision">
    <w:name w:val="Revision"/>
    <w:uiPriority w:val="99"/>
    <w:semiHidden/>
    <w:qFormat/>
    <w:pPr>
      <w:widowControl/>
      <w:suppressAutoHyphens w:val="true"/>
      <w:bidi w:val="0"/>
      <w:spacing w:before="0" w:after="0"/>
      <w:jc w:val="left"/>
    </w:pPr>
    <w:rPr>
      <w:rFonts w:ascii="Calibri" w:hAnsi="Calibri" w:eastAsia="Calibri" w:cs="Times New Roman"/>
      <w:color w:val="auto"/>
      <w:kern w:val="0"/>
      <w:sz w:val="22"/>
      <w:szCs w:val="22"/>
      <w:lang w:eastAsia="en-US" w:val="en-IE" w:bidi="ar-SA"/>
    </w:rPr>
  </w:style>
  <w:style w:type="paragraph" w:styleId="TOCHeading">
    <w:name w:val="TOC Heading"/>
    <w:basedOn w:val="Heading1"/>
    <w:next w:val="Normal"/>
    <w:uiPriority w:val="99"/>
    <w:qFormat/>
    <w:pPr>
      <w:numPr>
        <w:ilvl w:val="0"/>
        <w:numId w:val="0"/>
      </w:numPr>
    </w:pPr>
    <w:rPr>
      <w:rFonts w:ascii="Cambria" w:hAnsi="Cambria"/>
      <w:color w:val="365F91"/>
      <w:lang w:eastAsia="de-DE"/>
    </w:rPr>
  </w:style>
  <w:style w:type="paragraph" w:styleId="Contents1">
    <w:name w:val="TOC 1"/>
    <w:basedOn w:val="Normal"/>
    <w:next w:val="Normal"/>
    <w:uiPriority w:val="99"/>
    <w:pPr>
      <w:spacing w:before="0" w:after="100"/>
    </w:pPr>
    <w:rPr/>
  </w:style>
  <w:style w:type="paragraph" w:styleId="Contents3">
    <w:name w:val="TOC 3"/>
    <w:basedOn w:val="Normal"/>
    <w:next w:val="Normal"/>
    <w:uiPriority w:val="99"/>
    <w:pPr>
      <w:spacing w:before="0" w:after="100"/>
      <w:ind w:left="440" w:hanging="0"/>
    </w:pPr>
    <w:rPr/>
  </w:style>
  <w:style w:type="paragraph" w:styleId="Contents2">
    <w:name w:val="TOC 2"/>
    <w:basedOn w:val="Normal"/>
    <w:next w:val="Normal"/>
    <w:uiPriority w:val="99"/>
    <w:pPr>
      <w:spacing w:before="0" w:after="100"/>
      <w:ind w:left="220" w:hanging="0"/>
    </w:pPr>
    <w:rPr/>
  </w:style>
  <w:style w:type="paragraph" w:styleId="Footnote">
    <w:name w:val="Footnote Text"/>
    <w:basedOn w:val="Normal"/>
    <w:link w:val="FootnoteTextChar1"/>
    <w:uiPriority w:val="99"/>
    <w:semiHidden/>
    <w:pPr>
      <w:spacing w:lineRule="auto" w:line="240" w:before="0" w:after="0"/>
    </w:pPr>
    <w:rPr>
      <w:sz w:val="20"/>
      <w:szCs w:val="20"/>
    </w:rPr>
  </w:style>
  <w:style w:type="paragraph" w:styleId="Default" w:customStyle="1">
    <w:name w:val="Default"/>
    <w:qFormat/>
    <w:pPr>
      <w:widowControl/>
      <w:suppressAutoHyphens w:val="true"/>
      <w:bidi w:val="0"/>
      <w:spacing w:before="0" w:after="0"/>
      <w:jc w:val="left"/>
    </w:pPr>
    <w:rPr>
      <w:rFonts w:ascii="Times New Roman" w:hAnsi="Times New Roman" w:eastAsia="Calibri" w:cs="Times New Roman"/>
      <w:color w:val="000000"/>
      <w:kern w:val="0"/>
      <w:sz w:val="24"/>
      <w:szCs w:val="24"/>
      <w:lang w:eastAsia="en-US" w:val="en-IE" w:bidi="ar-SA"/>
    </w:rPr>
  </w:style>
  <w:style w:type="paragraph" w:styleId="NormalText" w:customStyle="1">
    <w:name w:val="Normal Text"/>
    <w:basedOn w:val="Normal"/>
    <w:uiPriority w:val="99"/>
    <w:qFormat/>
    <w:pPr>
      <w:spacing w:lineRule="auto" w:line="240" w:before="0" w:after="120"/>
    </w:pPr>
    <w:rPr>
      <w:rFonts w:eastAsia="Times New Roman"/>
      <w:sz w:val="24"/>
      <w:szCs w:val="24"/>
    </w:rPr>
  </w:style>
  <w:style w:type="paragraph" w:styleId="Contents4">
    <w:name w:val="TOC 4"/>
    <w:basedOn w:val="Normal"/>
    <w:next w:val="Normal"/>
    <w:uiPriority w:val="99"/>
    <w:semiHidden/>
    <w:pPr>
      <w:spacing w:lineRule="auto" w:line="240" w:before="0" w:after="100"/>
      <w:ind w:left="720" w:hanging="0"/>
    </w:pPr>
    <w:rPr>
      <w:rFonts w:eastAsia="Times New Roman"/>
      <w:sz w:val="24"/>
      <w:szCs w:val="24"/>
      <w:lang w:eastAsia="de-DE"/>
    </w:rPr>
  </w:style>
  <w:style w:type="paragraph" w:styleId="Contents5">
    <w:name w:val="TOC 5"/>
    <w:basedOn w:val="Normal"/>
    <w:next w:val="Normal"/>
    <w:uiPriority w:val="99"/>
    <w:semiHidden/>
    <w:pPr>
      <w:spacing w:lineRule="auto" w:line="240" w:before="0" w:after="100"/>
      <w:ind w:left="960" w:hanging="0"/>
    </w:pPr>
    <w:rPr>
      <w:rFonts w:eastAsia="Times New Roman"/>
      <w:sz w:val="24"/>
      <w:szCs w:val="24"/>
      <w:lang w:eastAsia="de-DE"/>
    </w:rPr>
  </w:style>
  <w:style w:type="paragraph" w:styleId="Contents6">
    <w:name w:val="TOC 6"/>
    <w:basedOn w:val="Normal"/>
    <w:next w:val="Normal"/>
    <w:uiPriority w:val="99"/>
    <w:semiHidden/>
    <w:pPr>
      <w:spacing w:lineRule="auto" w:line="240" w:before="0" w:after="100"/>
      <w:ind w:left="1200" w:hanging="0"/>
    </w:pPr>
    <w:rPr>
      <w:rFonts w:eastAsia="Times New Roman"/>
      <w:sz w:val="24"/>
      <w:szCs w:val="24"/>
      <w:lang w:eastAsia="de-DE"/>
    </w:rPr>
  </w:style>
  <w:style w:type="paragraph" w:styleId="Contents7">
    <w:name w:val="TOC 7"/>
    <w:basedOn w:val="Normal"/>
    <w:next w:val="Normal"/>
    <w:uiPriority w:val="99"/>
    <w:semiHidden/>
    <w:pPr>
      <w:spacing w:lineRule="auto" w:line="240" w:before="0" w:after="100"/>
      <w:ind w:left="1440" w:hanging="0"/>
    </w:pPr>
    <w:rPr>
      <w:rFonts w:eastAsia="Times New Roman"/>
      <w:sz w:val="24"/>
      <w:szCs w:val="24"/>
      <w:lang w:eastAsia="de-DE"/>
    </w:rPr>
  </w:style>
  <w:style w:type="paragraph" w:styleId="Contents8">
    <w:name w:val="TOC 8"/>
    <w:basedOn w:val="Normal"/>
    <w:next w:val="Normal"/>
    <w:uiPriority w:val="99"/>
    <w:semiHidden/>
    <w:pPr>
      <w:spacing w:lineRule="auto" w:line="240" w:before="0" w:after="100"/>
      <w:ind w:left="1680" w:hanging="0"/>
    </w:pPr>
    <w:rPr>
      <w:rFonts w:eastAsia="Times New Roman"/>
      <w:sz w:val="24"/>
      <w:szCs w:val="24"/>
      <w:lang w:eastAsia="de-DE"/>
    </w:rPr>
  </w:style>
  <w:style w:type="paragraph" w:styleId="Contents9">
    <w:name w:val="TOC 9"/>
    <w:basedOn w:val="Normal"/>
    <w:next w:val="Normal"/>
    <w:uiPriority w:val="99"/>
    <w:semiHidden/>
    <w:pPr>
      <w:spacing w:lineRule="auto" w:line="240" w:before="0" w:after="100"/>
      <w:ind w:left="1920" w:hanging="0"/>
    </w:pPr>
    <w:rPr>
      <w:rFonts w:eastAsia="Times New Roman"/>
      <w:sz w:val="24"/>
      <w:szCs w:val="24"/>
      <w:lang w:eastAsia="de-DE"/>
    </w:rPr>
  </w:style>
  <w:style w:type="paragraph" w:styleId="Tableoffigures">
    <w:name w:val="table of figures"/>
    <w:basedOn w:val="Normal"/>
    <w:next w:val="Normal"/>
    <w:uiPriority w:val="99"/>
    <w:qFormat/>
    <w:pPr>
      <w:spacing w:before="0" w:after="0"/>
    </w:pPr>
    <w:rPr/>
  </w:style>
  <w:style w:type="paragraph" w:styleId="BILATUKRAINABodyText" w:customStyle="1">
    <w:name w:val="BILATUKRAINA  Body Text"/>
    <w:basedOn w:val="Normal"/>
    <w:uiPriority w:val="99"/>
    <w:qFormat/>
    <w:pPr>
      <w:spacing w:lineRule="auto" w:line="240" w:before="120" w:after="0"/>
    </w:pPr>
    <w:rPr>
      <w:rFonts w:ascii="Times New Roman" w:hAnsi="Times New Roman" w:eastAsia="Times New Roman"/>
      <w:sz w:val="24"/>
      <w:szCs w:val="24"/>
    </w:rPr>
  </w:style>
  <w:style w:type="paragraph" w:styleId="FrameContents" w:customStyle="1">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Light1">
    <w:name w:val="Table Grid Light1"/>
    <w:basedOn w:val="TableNormal"/>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PlainTable1">
    <w:name w:val="Plain Table 1"/>
    <w:basedOn w:val="TableNormal"/>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FFFFFF" w:fill="F2F2F2" w:themeFill="text1" w:themeFillTint="d"/>
      </w:tcPr>
    </w:tblStylePr>
    <w:tblStylePr w:type="band1Horz">
      <w:tblPr/>
      <w:tcPr>
        <w:shd w:val="clear" w:color="FFFFFF" w:fill="F2F2F2" w:themeFill="text1" w:themeFillTint="d"/>
      </w:tcPr>
    </w:tblStylePr>
  </w:style>
  <w:style w:type="table" w:styleId="PlainTable2">
    <w:name w:val="Plain Table 2"/>
    <w:basedOn w:val="TableNormal"/>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FFFFFF" w:fill="F2F2F2" w:themeFill="text1" w:themeFillTint="d"/>
      </w:tcPr>
    </w:tblStylePr>
    <w:tblStylePr w:type="band1Horz">
      <w:rPr>
        <w:color w:val="404040"/>
        <w:sz w:val="22"/>
      </w:rPr>
      <w:tblPr/>
      <w:tcPr>
        <w:shd w:val="clear" w:color="FFFFFF" w:fill="F2F2F2" w:themeFill="text1" w:themeFillTint="d"/>
      </w:tcPr>
    </w:tblStylePr>
  </w:style>
  <w:style w:type="table" w:styleId="PlainTable4">
    <w:name w:val="Plain Table 4"/>
    <w:basedOn w:val="TableNormal"/>
    <w:uiPriority w:val="99"/>
    <w:tblPr>
      <w:tblStyleRowBandSize w:val="1"/>
      <w:tblStyleColBandSize w:val="1"/>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2F2F2" w:themeFill="text1" w:themeFillTint="d"/>
      </w:tcPr>
    </w:tblStylePr>
    <w:tblStylePr w:type="band1Horz">
      <w:rPr>
        <w:color w:val="404040"/>
        <w:sz w:val="22"/>
      </w:rPr>
      <w:tblPr/>
      <w:tcPr>
        <w:shd w:val="clear" w:color="FFFFFF" w:fill="F2F2F2" w:themeFill="text1" w:themeFillTint="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FFFFFF"/>
      </w:tcPr>
    </w:tblStylePr>
    <w:tblStylePr w:type="lastRow">
      <w:rPr>
        <w:i/>
        <w:color w:val="404040"/>
      </w:rPr>
      <w:tblPr/>
      <w:tcPr>
        <w:tcBorders>
          <w:top w:val="single" w:color="404040" w:sz="4" w:space="0"/>
          <w:left w:val="none" w:color="000000" w:sz="4" w:space="0"/>
          <w:right w:val="none" w:color="000000" w:sz="4" w:space="0"/>
        </w:tcBorders>
        <w:shd w:val="clear" w:color="FFFFFF" w:fill="FFFFFF"/>
      </w:tcPr>
    </w:tblStylePr>
    <w:tblStylePr w:type="firstCol">
      <w:pPr>
        <w:jc w:val="right"/>
      </w:pPr>
      <w:rPr>
        <w:i/>
        <w:color w:val="404040"/>
      </w:rPr>
      <w:tblPr/>
      <w:tcPr>
        <w:tcBorders>
          <w:right w:val="single" w:color="404040" w:sz="4" w:space="0"/>
        </w:tcBorders>
        <w:shd w:val="clear" w:color="FFFFFF" w:fill="FFFFFF"/>
      </w:tcPr>
    </w:tblStylePr>
    <w:tblStylePr w:type="lastCol">
      <w:rPr>
        <w:i/>
        <w:color w:val="404040"/>
      </w:rPr>
      <w:tblPr/>
      <w:tcPr>
        <w:tcBorders>
          <w:left w:val="single" w:color="404040" w:sz="4" w:space="0"/>
        </w:tcBorders>
        <w:shd w:val="clear" w:color="FFFFFF" w:fill="FFFFFF"/>
      </w:tcPr>
    </w:tblStylePr>
    <w:tblStylePr w:type="band1Vert">
      <w:rPr>
        <w:color w:val="404040"/>
        <w:sz w:val="22"/>
      </w:rPr>
      <w:tblPr/>
      <w:tcPr>
        <w:shd w:val="clear" w:color="FFFFFF" w:fill="F2F2F2" w:themeFill="text1" w:themeFillTint="d"/>
      </w:tcPr>
    </w:tblStylePr>
    <w:tblStylePr w:type="band1Horz">
      <w:rPr>
        <w:color w:val="404040"/>
        <w:sz w:val="22"/>
      </w:rPr>
      <w:tblPr/>
      <w:tcPr>
        <w:shd w:val="clear" w:color="FFFFFF" w:fill="F2F2F2" w:themeFill="text1" w:themeFillTint="d"/>
      </w:tcPr>
    </w:tblStylePr>
  </w:style>
  <w:style w:type="table" w:styleId="GridTable1Light">
    <w:name w:val="Grid Table 1 Light"/>
    <w:basedOn w:val="TableNormal"/>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000000"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style>
  <w:style w:type="table" w:customStyle="1" w:styleId="GridTable1Light-Accent11">
    <w:name w:val="Grid Table 1 Light - Accent 11"/>
    <w:basedOn w:val="TableNormal"/>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b/>
        <w:color w:val="404040"/>
      </w:rPr>
      <w:tblPr/>
      <w:tcPr>
        <w:tcBorders>
          <w:bottom w:val="single" w:color="4F81BD"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tcBorders>
      </w:tcPr>
    </w:tblStylePr>
  </w:style>
  <w:style w:type="table" w:customStyle="1" w:styleId="GridTable1Light-Accent21">
    <w:name w:val="Grid Table 1 Light - Accent 21"/>
    <w:basedOn w:val="TableNormal"/>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b/>
        <w:color w:val="404040"/>
      </w:rPr>
      <w:tblPr/>
      <w:tcPr>
        <w:tcBorders>
          <w:bottom w:val="single" w:color="C0504D"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tcBorders>
      </w:tcPr>
    </w:tblStylePr>
  </w:style>
  <w:style w:type="table" w:customStyle="1" w:styleId="GridTable1Light-Accent31">
    <w:name w:val="Grid Table 1 Light - Accent 31"/>
    <w:basedOn w:val="TableNormal"/>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blPr/>
      <w:tcPr>
        <w:tcBorders>
          <w:bottom w:val="single" w:color="9BBB59"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tcBorders>
      </w:tcPr>
    </w:tblStylePr>
  </w:style>
  <w:style w:type="table" w:customStyle="1" w:styleId="GridTable1Light-Accent41">
    <w:name w:val="Grid Table 1 Light - Accent 41"/>
    <w:basedOn w:val="TableNormal"/>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blPr/>
      <w:tcPr>
        <w:tcBorders>
          <w:bottom w:val="single" w:color="8064A2"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tcBorders>
      </w:tcPr>
    </w:tblStylePr>
  </w:style>
  <w:style w:type="table" w:customStyle="1" w:styleId="GridTable1Light-Accent51">
    <w:name w:val="Grid Table 1 Light - Accent 51"/>
    <w:basedOn w:val="TableNormal"/>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b/>
        <w:color w:val="404040"/>
      </w:rPr>
      <w:tblPr/>
      <w:tcPr>
        <w:tcBorders>
          <w:bottom w:val="single" w:color="4BACC6"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style>
  <w:style w:type="table" w:customStyle="1" w:styleId="GridTable1Light-Accent61">
    <w:name w:val="Grid Table 1 Light - Accent 61"/>
    <w:basedOn w:val="TableNormal"/>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blPr/>
      <w:tcPr>
        <w:tcBorders>
          <w:bottom w:val="single" w:color="F79646"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style>
  <w:style w:type="table" w:styleId="GridTable2">
    <w:name w:val="Grid Table 2"/>
    <w:basedOn w:val="TableNormal"/>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000000" w:themeColor="text1" w:sz="12" w:space="0"/>
          <w:right w:val="none" w:color="000000" w:sz="4" w:space="0"/>
        </w:tcBorders>
        <w:shd w:val="clear" w:color="FFFFFF" w:fill="FFFFFF"/>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CBCBCB" w:themeFill="text1" w:themeFillTint="34"/>
      </w:tcPr>
    </w:tblStylePr>
    <w:tblStylePr w:type="band1Horz">
      <w:rPr>
        <w:color w:val="404040"/>
        <w:sz w:val="22"/>
      </w:rPr>
      <w:tblPr/>
      <w:tcPr>
        <w:shd w:val="clear" w:color="FFFFFF"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color w:val="404040"/>
      </w:rPr>
      <w:tblPr/>
      <w:tcPr>
        <w:tcBorders>
          <w:top w:val="none" w:color="000000" w:sz="4" w:space="0"/>
          <w:left w:val="none" w:color="000000" w:sz="4" w:space="0"/>
          <w:bottom w:val="single" w:color="4F81BD" w:themeColor="accent1" w:sz="12" w:space="0"/>
          <w:right w:val="none" w:color="000000" w:sz="4" w:space="0"/>
        </w:tcBorders>
        <w:shd w:val="clear" w:color="FFFFFF" w:fill="FFFFFF"/>
      </w:tcPr>
    </w:tblStylePr>
    <w:tblStylePr w:type="lastRow">
      <w:rPr>
        <w:b/>
        <w:color w:val="404040"/>
      </w:rPr>
      <w:tblPr/>
      <w:tcPr>
        <w:tcBorders>
          <w:top w:val="single" w:color="4F81BD" w:themeColor="accent1"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DAE5F1" w:themeFill="accent1" w:themeFillTint="34"/>
      </w:tcPr>
    </w:tblStylePr>
    <w:tblStylePr w:type="band1Horz">
      <w:rPr>
        <w:color w:val="404040"/>
        <w:sz w:val="22"/>
      </w:rPr>
      <w:tblPr/>
      <w:tcPr>
        <w:shd w:val="clear" w:color="FFFFFF" w:fill="DAE5F1"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404040"/>
      </w:rPr>
      <w:tblPr/>
      <w:tcPr>
        <w:tcBorders>
          <w:top w:val="none" w:color="000000" w:sz="4" w:space="0"/>
          <w:left w:val="none" w:color="000000" w:sz="4" w:space="0"/>
          <w:bottom w:val="single" w:color="C0504D" w:themeColor="accent2" w:sz="12" w:space="0"/>
          <w:right w:val="none" w:color="000000" w:sz="4" w:space="0"/>
        </w:tcBorders>
        <w:shd w:val="clear" w:color="FFFFFF" w:fill="FFFFFF"/>
      </w:tcPr>
    </w:tblStylePr>
    <w:tblStylePr w:type="lastRow">
      <w:rPr>
        <w:b/>
        <w:color w:val="404040"/>
      </w:rPr>
      <w:tblPr/>
      <w:tcPr>
        <w:tcBorders>
          <w:top w:val="single" w:color="C0504D" w:themeColor="accent2"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2DCDC" w:themeFill="accent2" w:themeFillTint="32"/>
      </w:tcPr>
    </w:tblStylePr>
    <w:tblStylePr w:type="band1Horz">
      <w:rPr>
        <w:color w:val="404040"/>
        <w:sz w:val="22"/>
      </w:rPr>
      <w:tblPr/>
      <w:tcPr>
        <w:shd w:val="clear" w:color="FFFFFF" w:fill="F2DCDC"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404040"/>
      </w:rPr>
      <w:tblPr/>
      <w:tcPr>
        <w:tcBorders>
          <w:top w:val="none" w:color="000000" w:sz="4" w:space="0"/>
          <w:left w:val="none" w:color="000000" w:sz="4" w:space="0"/>
          <w:bottom w:val="single" w:color="9BBB59" w:themeColor="accent3" w:sz="12" w:space="0"/>
          <w:right w:val="none" w:color="000000" w:sz="4" w:space="0"/>
        </w:tcBorders>
        <w:shd w:val="clear" w:color="FFFFFF" w:fill="FFFFFF"/>
      </w:tcPr>
    </w:tblStylePr>
    <w:tblStylePr w:type="lastRow">
      <w:rPr>
        <w:b/>
        <w:color w:val="404040"/>
      </w:rPr>
      <w:tblPr/>
      <w:tcPr>
        <w:tcBorders>
          <w:top w:val="single" w:color="9BBB59" w:themeColor="accent3"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EAF1DC" w:themeFill="accent3" w:themeFillTint="34"/>
      </w:tcPr>
    </w:tblStylePr>
    <w:tblStylePr w:type="band1Horz">
      <w:rPr>
        <w:color w:val="404040"/>
        <w:sz w:val="22"/>
      </w:rPr>
      <w:tblPr/>
      <w:tcPr>
        <w:shd w:val="clear" w:color="FFFFFF" w:fill="EAF1D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blPr/>
      <w:tcPr>
        <w:tcBorders>
          <w:top w:val="none" w:color="000000" w:sz="4" w:space="0"/>
          <w:left w:val="none" w:color="000000" w:sz="4" w:space="0"/>
          <w:bottom w:val="single" w:color="8064A2" w:themeColor="accent4" w:sz="12" w:space="0"/>
          <w:right w:val="none" w:color="000000" w:sz="4" w:space="0"/>
        </w:tcBorders>
        <w:shd w:val="clear" w:color="FFFFFF" w:fill="FFFFFF"/>
      </w:tcPr>
    </w:tblStylePr>
    <w:tblStylePr w:type="lastRow">
      <w:rPr>
        <w:b/>
        <w:color w:val="404040"/>
      </w:rPr>
      <w:tblPr/>
      <w:tcPr>
        <w:tcBorders>
          <w:top w:val="single" w:color="8064A2" w:themeColor="accent4"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E5DFEC" w:themeFill="accent4" w:themeFillTint="34"/>
      </w:tcPr>
    </w:tblStylePr>
    <w:tblStylePr w:type="band1Horz">
      <w:rPr>
        <w:color w:val="404040"/>
        <w:sz w:val="22"/>
      </w:rPr>
      <w:tblPr/>
      <w:tcPr>
        <w:shd w:val="clear" w:color="FFFFFF" w:fill="E5DFEC"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blPr/>
      <w:tcPr>
        <w:tcBorders>
          <w:top w:val="none" w:color="000000" w:sz="4" w:space="0"/>
          <w:left w:val="none" w:color="000000" w:sz="4" w:space="0"/>
          <w:bottom w:val="single" w:color="4BACC6" w:themeColor="accent5" w:sz="12" w:space="0"/>
          <w:right w:val="none" w:color="000000" w:sz="4" w:space="0"/>
        </w:tcBorders>
        <w:shd w:val="clear" w:color="FFFFFF" w:fill="FFFFFF"/>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DAEEF3" w:themeFill="accent5" w:themeFillTint="34"/>
      </w:tcPr>
    </w:tblStylePr>
    <w:tblStylePr w:type="band1Horz">
      <w:rPr>
        <w:color w:val="404040"/>
        <w:sz w:val="22"/>
      </w:rPr>
      <w:tblPr/>
      <w:tcPr>
        <w:shd w:val="clear" w:color="FFFFFF" w:fill="DAEEF3"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blPr/>
      <w:tcPr>
        <w:tcBorders>
          <w:top w:val="none" w:color="000000" w:sz="4" w:space="0"/>
          <w:left w:val="none" w:color="000000" w:sz="4" w:space="0"/>
          <w:bottom w:val="single" w:color="F79646" w:themeColor="accent6" w:sz="12" w:space="0"/>
          <w:right w:val="none" w:color="000000" w:sz="4" w:space="0"/>
        </w:tcBorders>
        <w:shd w:val="clear" w:color="FFFFFF" w:fill="FFFFFF"/>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DE9D8" w:themeFill="accent6" w:themeFillTint="34"/>
      </w:tcPr>
    </w:tblStylePr>
    <w:tblStylePr w:type="band1Horz">
      <w:rPr>
        <w:color w:val="404040"/>
        <w:sz w:val="22"/>
      </w:rPr>
      <w:tblPr/>
      <w:tcPr>
        <w:shd w:val="clear" w:color="FFFFFF" w:fill="FDE9D8" w:themeFill="accent6" w:themeFillTint="34"/>
      </w:tcPr>
    </w:tblStylePr>
  </w:style>
  <w:style w:type="table" w:styleId="GridTable3">
    <w:name w:val="Grid Table 3"/>
    <w:basedOn w:val="TableNormal"/>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CBCBCB" w:themeFill="text1" w:themeFillTint="34"/>
      </w:tcPr>
    </w:tblStylePr>
    <w:tblStylePr w:type="band1Horz">
      <w:rPr>
        <w:color w:val="404040"/>
        <w:sz w:val="22"/>
      </w:rPr>
      <w:tblPr/>
      <w:tcPr>
        <w:shd w:val="clear" w:color="FFFFFF"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DAE5F1" w:themeFill="accent1" w:themeFillTint="34"/>
      </w:tcPr>
    </w:tblStylePr>
    <w:tblStylePr w:type="band1Horz">
      <w:rPr>
        <w:color w:val="404040"/>
        <w:sz w:val="22"/>
      </w:rPr>
      <w:tblPr/>
      <w:tcPr>
        <w:shd w:val="clear" w:color="FFFFFF" w:fill="DAE5F1"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F2DCDC" w:themeFill="accent2" w:themeFillTint="32"/>
      </w:tcPr>
    </w:tblStylePr>
    <w:tblStylePr w:type="band1Horz">
      <w:rPr>
        <w:color w:val="404040"/>
        <w:sz w:val="22"/>
      </w:rPr>
      <w:tblPr/>
      <w:tcPr>
        <w:shd w:val="clear" w:color="FFFFFF" w:fill="F2DCDC"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EAF1DC" w:themeFill="accent3" w:themeFillTint="34"/>
      </w:tcPr>
    </w:tblStylePr>
    <w:tblStylePr w:type="band1Horz">
      <w:rPr>
        <w:color w:val="404040"/>
        <w:sz w:val="22"/>
      </w:rPr>
      <w:tblPr/>
      <w:tcPr>
        <w:shd w:val="clear" w:color="FFFFFF" w:fill="EAF1D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E5DFEC" w:themeFill="accent4" w:themeFillTint="34"/>
      </w:tcPr>
    </w:tblStylePr>
    <w:tblStylePr w:type="band1Horz">
      <w:rPr>
        <w:color w:val="404040"/>
        <w:sz w:val="22"/>
      </w:rPr>
      <w:tblPr/>
      <w:tcPr>
        <w:shd w:val="clear" w:color="FFFFFF" w:fill="E5DFEC"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DAEEF3" w:themeFill="accent5" w:themeFillTint="34"/>
      </w:tcPr>
    </w:tblStylePr>
    <w:tblStylePr w:type="band1Horz">
      <w:rPr>
        <w:color w:val="404040"/>
        <w:sz w:val="22"/>
      </w:rPr>
      <w:tblPr/>
      <w:tcPr>
        <w:shd w:val="clear" w:color="FFFFFF" w:fill="DAEEF3"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FDE9D8" w:themeFill="accent6" w:themeFillTint="34"/>
      </w:tcPr>
    </w:tblStylePr>
    <w:tblStylePr w:type="band1Horz">
      <w:rPr>
        <w:color w:val="404040"/>
        <w:sz w:val="22"/>
      </w:rPr>
      <w:tblPr/>
      <w:tcPr>
        <w:shd w:val="clear" w:color="FFFFFF" w:fill="FDE9D8" w:themeFill="accent6" w:themeFillTint="34"/>
      </w:tcPr>
    </w:tblStylePr>
  </w:style>
  <w:style w:type="table" w:styleId="GridTable4">
    <w:name w:val="Grid Table 4"/>
    <w:basedOn w:val="TableNormal"/>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CBCBCB" w:themeFill="text1" w:themeFillTint="34"/>
      </w:tcPr>
    </w:tblStylePr>
    <w:tblStylePr w:type="band1Horz">
      <w:rPr>
        <w:color w:val="404040"/>
        <w:sz w:val="22"/>
      </w:rPr>
      <w:tblPr/>
      <w:tcPr>
        <w:shd w:val="clear" w:color="FFFFFF"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b/>
        <w:color w:val="FFFFFF"/>
        <w:sz w:val="22"/>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tcBorders>
        <w:shd w:val="clear" w:color="FFFFFF" w:fill="5D8AC2" w:themeFill="accent1" w:themeFillTint="ea"/>
      </w:tcPr>
    </w:tblStylePr>
    <w:tblStylePr w:type="lastRow">
      <w:rPr>
        <w:b/>
        <w:color w:val="404040"/>
      </w:rPr>
      <w:tblPr/>
      <w:tcPr>
        <w:tcBorders>
          <w:top w:val="single" w:color="4F81BD"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DCE6F2" w:themeFill="accent1" w:themeFillTint="32"/>
      </w:tcPr>
    </w:tblStylePr>
    <w:tblStylePr w:type="band1Horz">
      <w:rPr>
        <w:color w:val="404040"/>
        <w:sz w:val="22"/>
      </w:rPr>
      <w:tblPr/>
      <w:tcPr>
        <w:shd w:val="clear" w:color="FFFFFF" w:fill="DCE6F2"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firstRow">
      <w:rPr>
        <w:b/>
        <w:color w:val="FFFFFF"/>
        <w:sz w:val="22"/>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tcBorders>
        <w:shd w:val="clear" w:color="FFFFFF" w:fill="D99695" w:themeFill="accent2" w:themeFillTint="97"/>
      </w:tcPr>
    </w:tblStylePr>
    <w:tblStylePr w:type="lastRow">
      <w:rPr>
        <w:b/>
        <w:color w:val="404040"/>
      </w:rPr>
      <w:tblPr/>
      <w:tcPr>
        <w:tcBorders>
          <w:top w:val="single" w:color="C0504D"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2DCDC" w:themeFill="accent2" w:themeFillTint="32"/>
      </w:tcPr>
    </w:tblStylePr>
    <w:tblStylePr w:type="band1Horz">
      <w:rPr>
        <w:color w:val="404040"/>
        <w:sz w:val="22"/>
      </w:rPr>
      <w:tblPr/>
      <w:tcPr>
        <w:shd w:val="clear" w:color="FFFFFF" w:fill="F2DCDC"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b/>
        <w:color w:val="FFFFFF"/>
        <w:sz w:val="22"/>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tcBorders>
        <w:shd w:val="clear" w:color="FFFFFF" w:fill="9ABB59" w:themeFill="accent3" w:themeFillTint="fe"/>
      </w:tcPr>
    </w:tblStylePr>
    <w:tblStylePr w:type="lastRow">
      <w:rPr>
        <w:b/>
        <w:color w:val="404040"/>
      </w:rPr>
      <w:tblPr/>
      <w:tcPr>
        <w:tcBorders>
          <w:top w:val="single" w:color="9BBB59"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EAF1DC" w:themeFill="accent3" w:themeFillTint="34"/>
      </w:tcPr>
    </w:tblStylePr>
    <w:tblStylePr w:type="band1Horz">
      <w:rPr>
        <w:color w:val="404040"/>
        <w:sz w:val="22"/>
      </w:rPr>
      <w:tblPr/>
      <w:tcPr>
        <w:shd w:val="clear" w:color="FFFFFF" w:fill="EAF1D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b/>
        <w:color w:val="FFFFFF"/>
        <w:sz w:val="22"/>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tcBorders>
        <w:shd w:val="clear" w:color="FFFFFF" w:fill="B2A1C6" w:themeFill="accent4" w:themeFillTint="9a"/>
      </w:tcPr>
    </w:tblStylePr>
    <w:tblStylePr w:type="lastRow">
      <w:rPr>
        <w:b/>
        <w:color w:val="404040"/>
      </w:rPr>
      <w:tblPr/>
      <w:tcPr>
        <w:tcBorders>
          <w:top w:val="single" w:color="8064A2"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E5DFEC" w:themeFill="accent4" w:themeFillTint="34"/>
      </w:tcPr>
    </w:tblStylePr>
    <w:tblStylePr w:type="band1Horz">
      <w:rPr>
        <w:color w:val="404040"/>
        <w:sz w:val="22"/>
      </w:rPr>
      <w:tblPr/>
      <w:tcPr>
        <w:shd w:val="clear" w:color="FFFFFF" w:fill="E5DFEC"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b/>
        <w:color w:val="FFFFFF"/>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FFFFFF" w:fill="4BACC6" w:themeFill="accent5"/>
      </w:tcPr>
    </w:tblStylePr>
    <w:tblStylePr w:type="lastRow">
      <w:rPr>
        <w:b/>
        <w:color w:val="404040"/>
      </w:rPr>
      <w:tblPr/>
      <w:tcPr>
        <w:tcBorders>
          <w:top w:val="single" w:color="4BACC6"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DAEEF3" w:themeFill="accent5" w:themeFillTint="34"/>
      </w:tcPr>
    </w:tblStylePr>
    <w:tblStylePr w:type="band1Horz">
      <w:rPr>
        <w:color w:val="404040"/>
        <w:sz w:val="22"/>
      </w:rPr>
      <w:tblPr/>
      <w:tcPr>
        <w:shd w:val="clear" w:color="FFFFFF" w:fill="DAEEF3"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b/>
        <w:color w:val="FFFFFF"/>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FFFFF" w:fill="F79646" w:themeFill="accent6"/>
      </w:tcPr>
    </w:tblStylePr>
    <w:tblStylePr w:type="lastRow">
      <w:rPr>
        <w:b/>
        <w:color w:val="404040"/>
      </w:rPr>
      <w:tblPr/>
      <w:tcPr>
        <w:tcBorders>
          <w:top w:val="single" w:color="F79646"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DE9D8" w:themeFill="accent6" w:themeFillTint="34"/>
      </w:tcPr>
    </w:tblStylePr>
    <w:tblStylePr w:type="band1Horz">
      <w:rPr>
        <w:color w:val="404040"/>
        <w:sz w:val="22"/>
      </w:rPr>
      <w:tblPr/>
      <w:tcPr>
        <w:shd w:val="clear" w:color="FFFFFF" w:fill="FDE9D8" w:themeFill="accent6" w:themeFillTint="34"/>
      </w:tcPr>
    </w:tblStylePr>
  </w:style>
  <w:style w:type="table" w:styleId="GridTable5Dark">
    <w:name w:val="Grid Table 5 Dark"/>
    <w:basedOn w:val="Table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000000" w:themeFill="text1"/>
      </w:tcPr>
    </w:tblStylePr>
    <w:tblStylePr w:type="lastRow">
      <w:rPr>
        <w:b/>
        <w:color w:val="FFFFFF"/>
        <w:sz w:val="22"/>
      </w:rPr>
      <w:tblPr/>
      <w:tcPr>
        <w:tcBorders>
          <w:top w:val="single" w:color="FFFFFF" w:themeColor="light1" w:sz="4" w:space="0"/>
        </w:tcBorders>
        <w:shd w:val="clear" w:color="FFFFFF" w:fill="000000" w:themeFill="text1"/>
      </w:tcPr>
    </w:tblStylePr>
    <w:tblStylePr w:type="firstCol">
      <w:rPr>
        <w:b/>
        <w:color w:val="FFFFFF"/>
        <w:sz w:val="22"/>
      </w:rPr>
      <w:tblPr/>
      <w:tcPr>
        <w:shd w:val="clear" w:color="FFFFFF" w:fill="000000" w:themeFill="text1"/>
      </w:tcPr>
    </w:tblStylePr>
    <w:tblStylePr w:type="lastCol">
      <w:rPr>
        <w:b/>
        <w:color w:val="FFFFFF"/>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4F81BD" w:themeFill="accent1"/>
      </w:tcPr>
    </w:tblStylePr>
    <w:tblStylePr w:type="lastRow">
      <w:rPr>
        <w:b/>
        <w:color w:val="FFFFFF"/>
        <w:sz w:val="22"/>
      </w:rPr>
      <w:tblPr/>
      <w:tcPr>
        <w:tcBorders>
          <w:top w:val="single" w:color="FFFFFF" w:themeColor="light1" w:sz="4" w:space="0"/>
        </w:tcBorders>
        <w:shd w:val="clear" w:color="FFFFFF" w:fill="4F81BD" w:themeFill="accent1"/>
      </w:tcPr>
    </w:tblStylePr>
    <w:tblStylePr w:type="firstCol">
      <w:rPr>
        <w:b/>
        <w:color w:val="FFFFFF"/>
        <w:sz w:val="22"/>
      </w:rPr>
      <w:tblPr/>
      <w:tcPr>
        <w:shd w:val="clear" w:color="FFFFFF" w:fill="4F81BD" w:themeFill="accent1"/>
      </w:tcPr>
    </w:tblStylePr>
    <w:tblStylePr w:type="lastCol">
      <w:rPr>
        <w:b/>
        <w:color w:val="FFFFFF"/>
        <w:sz w:val="22"/>
      </w:rPr>
      <w:tblPr/>
      <w:tcPr>
        <w:shd w:val="clear" w:color="FFFFFF" w:fill="4F81BD" w:themeFill="accent1"/>
      </w:tcPr>
    </w:tblStylePr>
    <w:tblStylePr w:type="band1Vert">
      <w:tblPr/>
      <w:tcPr>
        <w:shd w:val="clear" w:color="FFFFFF" w:fill="AEC4E0" w:themeFill="accent1" w:themeFillTint="75"/>
      </w:tcPr>
    </w:tblStylePr>
    <w:tblStylePr w:type="band1Horz">
      <w:tblPr/>
      <w:tcPr>
        <w:shd w:val="clear" w:color="FFFFFF" w:fill="AEC4E0"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C0504D" w:themeFill="accent2"/>
      </w:tcPr>
    </w:tblStylePr>
    <w:tblStylePr w:type="lastRow">
      <w:rPr>
        <w:b/>
        <w:color w:val="FFFFFF"/>
        <w:sz w:val="22"/>
      </w:rPr>
      <w:tblPr/>
      <w:tcPr>
        <w:tcBorders>
          <w:top w:val="single" w:color="FFFFFF" w:themeColor="light1" w:sz="4" w:space="0"/>
        </w:tcBorders>
        <w:shd w:val="clear" w:color="FFFFFF" w:fill="C0504D" w:themeFill="accent2"/>
      </w:tcPr>
    </w:tblStylePr>
    <w:tblStylePr w:type="firstCol">
      <w:rPr>
        <w:b/>
        <w:color w:val="FFFFFF"/>
        <w:sz w:val="22"/>
      </w:rPr>
      <w:tblPr/>
      <w:tcPr>
        <w:shd w:val="clear" w:color="FFFFFF" w:fill="C0504D" w:themeFill="accent2"/>
      </w:tcPr>
    </w:tblStylePr>
    <w:tblStylePr w:type="lastCol">
      <w:rPr>
        <w:b/>
        <w:color w:val="FFFFFF"/>
        <w:sz w:val="22"/>
      </w:rPr>
      <w:tblPr/>
      <w:tcPr>
        <w:shd w:val="clear" w:color="FFFFFF" w:fill="C0504D" w:themeFill="accent2"/>
      </w:tcPr>
    </w:tblStylePr>
    <w:tblStylePr w:type="band1Vert">
      <w:tblPr/>
      <w:tcPr>
        <w:shd w:val="clear" w:color="FFFFFF" w:fill="E2AEAD" w:themeFill="accent2" w:themeFillTint="75"/>
      </w:tcPr>
    </w:tblStylePr>
    <w:tblStylePr w:type="band1Horz">
      <w:tblPr/>
      <w:tcPr>
        <w:shd w:val="clear" w:color="FFFFFF" w:fill="E2AEAD"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9BBB59" w:themeFill="accent3"/>
      </w:tcPr>
    </w:tblStylePr>
    <w:tblStylePr w:type="lastRow">
      <w:rPr>
        <w:b/>
        <w:color w:val="FFFFFF"/>
        <w:sz w:val="22"/>
      </w:rPr>
      <w:tblPr/>
      <w:tcPr>
        <w:tcBorders>
          <w:top w:val="single" w:color="FFFFFF" w:themeColor="light1" w:sz="4" w:space="0"/>
        </w:tcBorders>
        <w:shd w:val="clear" w:color="FFFFFF" w:fill="9BBB59" w:themeFill="accent3"/>
      </w:tcPr>
    </w:tblStylePr>
    <w:tblStylePr w:type="firstCol">
      <w:rPr>
        <w:b/>
        <w:color w:val="FFFFFF"/>
        <w:sz w:val="22"/>
      </w:rPr>
      <w:tblPr/>
      <w:tcPr>
        <w:shd w:val="clear" w:color="FFFFFF" w:fill="9BBB59" w:themeFill="accent3"/>
      </w:tcPr>
    </w:tblStylePr>
    <w:tblStylePr w:type="lastCol">
      <w:rPr>
        <w:b/>
        <w:color w:val="FFFFFF"/>
        <w:sz w:val="22"/>
      </w:rPr>
      <w:tblPr/>
      <w:tcPr>
        <w:shd w:val="clear" w:color="FFFFFF" w:fill="9BBB59" w:themeFill="accent3"/>
      </w:tcPr>
    </w:tblStylePr>
    <w:tblStylePr w:type="band1Vert">
      <w:tblPr/>
      <w:tcPr>
        <w:shd w:val="clear" w:color="FFFFFF" w:fill="D0DFB2" w:themeFill="accent3" w:themeFillTint="75"/>
      </w:tcPr>
    </w:tblStylePr>
    <w:tblStylePr w:type="band1Horz">
      <w:tblPr/>
      <w:tcPr>
        <w:shd w:val="clear" w:color="FFFFFF"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8064A2" w:themeFill="accent4"/>
      </w:tcPr>
    </w:tblStylePr>
    <w:tblStylePr w:type="lastRow">
      <w:rPr>
        <w:b/>
        <w:color w:val="FFFFFF"/>
        <w:sz w:val="22"/>
      </w:rPr>
      <w:tblPr/>
      <w:tcPr>
        <w:tcBorders>
          <w:top w:val="single" w:color="FFFFFF" w:themeColor="light1" w:sz="4" w:space="0"/>
        </w:tcBorders>
        <w:shd w:val="clear" w:color="FFFFFF" w:fill="8064A2" w:themeFill="accent4"/>
      </w:tcPr>
    </w:tblStylePr>
    <w:tblStylePr w:type="firstCol">
      <w:rPr>
        <w:b/>
        <w:color w:val="FFFFFF"/>
        <w:sz w:val="22"/>
      </w:rPr>
      <w:tblPr/>
      <w:tcPr>
        <w:shd w:val="clear" w:color="FFFFFF" w:fill="8064A2" w:themeFill="accent4"/>
      </w:tcPr>
    </w:tblStylePr>
    <w:tblStylePr w:type="lastCol">
      <w:rPr>
        <w:b/>
        <w:color w:val="FFFFFF"/>
        <w:sz w:val="22"/>
      </w:rPr>
      <w:tblPr/>
      <w:tcPr>
        <w:shd w:val="clear" w:color="FFFFFF" w:fill="8064A2" w:themeFill="accent4"/>
      </w:tcPr>
    </w:tblStylePr>
    <w:tblStylePr w:type="band1Vert">
      <w:tblPr/>
      <w:tcPr>
        <w:shd w:val="clear" w:color="FFFFFF" w:fill="C4B7D4" w:themeFill="accent4" w:themeFillTint="75"/>
      </w:tcPr>
    </w:tblStylePr>
    <w:tblStylePr w:type="band1Horz">
      <w:tblPr/>
      <w:tcPr>
        <w:shd w:val="clear" w:color="FFFFFF" w:fill="C4B7D4"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4BACC6" w:themeFill="accent5"/>
      </w:tcPr>
    </w:tblStylePr>
    <w:tblStylePr w:type="lastRow">
      <w:rPr>
        <w:b/>
        <w:color w:val="FFFFFF"/>
        <w:sz w:val="22"/>
      </w:rPr>
      <w:tblPr/>
      <w:tcPr>
        <w:tcBorders>
          <w:top w:val="single" w:color="FFFFFF" w:themeColor="light1" w:sz="4" w:space="0"/>
        </w:tcBorders>
        <w:shd w:val="clear" w:color="FFFFFF" w:fill="4BACC6" w:themeFill="accent5"/>
      </w:tcPr>
    </w:tblStylePr>
    <w:tblStylePr w:type="firstCol">
      <w:rPr>
        <w:b/>
        <w:color w:val="FFFFFF"/>
        <w:sz w:val="22"/>
      </w:rPr>
      <w:tblPr/>
      <w:tcPr>
        <w:shd w:val="clear" w:color="FFFFFF" w:fill="4BACC6" w:themeFill="accent5"/>
      </w:tcPr>
    </w:tblStylePr>
    <w:tblStylePr w:type="lastCol">
      <w:rPr>
        <w:b/>
        <w:color w:val="FFFFFF"/>
        <w:sz w:val="22"/>
      </w:rPr>
      <w:tblPr/>
      <w:tcPr>
        <w:shd w:val="clear" w:color="FFFFFF" w:fill="4BACC6" w:themeFill="accent5"/>
      </w:tcPr>
    </w:tblStylePr>
    <w:tblStylePr w:type="band1Vert">
      <w:tblPr/>
      <w:tcPr>
        <w:shd w:val="clear" w:color="FFFFFF" w:fill="ACD8E4" w:themeFill="accent5" w:themeFillTint="75"/>
      </w:tcPr>
    </w:tblStylePr>
    <w:tblStylePr w:type="band1Horz">
      <w:tblPr/>
      <w:tcPr>
        <w:shd w:val="clear" w:color="FFFFFF" w:fill="ACD8E4"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F79646" w:themeFill="accent6"/>
      </w:tcPr>
    </w:tblStylePr>
    <w:tblStylePr w:type="lastRow">
      <w:rPr>
        <w:b/>
        <w:color w:val="FFFFFF"/>
        <w:sz w:val="22"/>
      </w:rPr>
      <w:tblPr/>
      <w:tcPr>
        <w:tcBorders>
          <w:top w:val="single" w:color="FFFFFF" w:themeColor="light1" w:sz="4" w:space="0"/>
        </w:tcBorders>
        <w:shd w:val="clear" w:color="FFFFFF" w:fill="F79646" w:themeFill="accent6"/>
      </w:tcPr>
    </w:tblStylePr>
    <w:tblStylePr w:type="firstCol">
      <w:rPr>
        <w:b/>
        <w:color w:val="FFFFFF"/>
        <w:sz w:val="22"/>
      </w:rPr>
      <w:tblPr/>
      <w:tcPr>
        <w:shd w:val="clear" w:color="FFFFFF" w:fill="F79646" w:themeFill="accent6"/>
      </w:tcPr>
    </w:tblStylePr>
    <w:tblStylePr w:type="lastCol">
      <w:rPr>
        <w:b/>
        <w:color w:val="FFFFFF"/>
        <w:sz w:val="22"/>
      </w:rPr>
      <w:tblPr/>
      <w:tcPr>
        <w:shd w:val="clear" w:color="FFFFFF" w:fill="F79646" w:themeFill="accent6"/>
      </w:tcPr>
    </w:tblStylePr>
    <w:tblStylePr w:type="band1Vert">
      <w:tblPr/>
      <w:tcPr>
        <w:shd w:val="clear" w:color="FFFFFF" w:fill="FBCEAA" w:themeFill="accent6" w:themeFillTint="75"/>
      </w:tcPr>
    </w:tblStylePr>
    <w:tblStylePr w:type="band1Horz">
      <w:tblPr/>
      <w:tcPr>
        <w:shd w:val="clear" w:color="FFFFFF" w:fill="FBCEAA" w:themeFill="accent6" w:themeFillTint="75"/>
      </w:tcPr>
    </w:tblStylePr>
  </w:style>
  <w:style w:type="table" w:styleId="GridTable6Colorful">
    <w:name w:val="Grid Table 6 Colorful"/>
    <w:basedOn w:val="TableNormal"/>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000000"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FFFFFF" w:fill="CBCBCB" w:themeFill="text1" w:themeFillTint="34"/>
      </w:tcPr>
    </w:tblStylePr>
    <w:tblStylePr w:type="band1Horz">
      <w:rPr>
        <w:color w:val="7F7F7F" w:themeColor="text1" w:themeTint="80" w:themeShade="95"/>
        <w:sz w:val="22"/>
      </w:rPr>
      <w:tblPr/>
      <w:tcPr>
        <w:shd w:val="clear" w:color="FFFFFF" w:fill="CBCBCB" w:themeFill="text1" w:themeFillTint="34"/>
      </w:tcPr>
    </w:tblStylePr>
    <w:tblStylePr w:type="band2Horz">
      <w:rPr>
        <w:color w:val="7F7F7F" w:themeColor="text1" w:themeTint="80" w:themeShade="95"/>
        <w:sz w:val="22"/>
      </w:rPr>
      <w:tblPr/>
    </w:tblStylePr>
  </w:style>
  <w:style w:type="table" w:customStyle="1" w:styleId="GridTable6Colorful-Accent11">
    <w:name w:val="Grid Table 6 Colorful - Accent 11"/>
    <w:basedOn w:val="TableNormal"/>
    <w:uiPriority w:val="99"/>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6BFDD" w:themeColor="accent1" w:themeTint="80" w:themeShade="95"/>
      </w:rPr>
      <w:tblPr/>
      <w:tcPr>
        <w:tcBorders>
          <w:bottom w:val="single" w:color="4F81BD" w:themeColor="accent1" w:sz="12" w:space="0"/>
        </w:tcBorders>
      </w:tcPr>
    </w:tblStylePr>
    <w:tblStylePr w:type="lastRow">
      <w:rPr>
        <w:b/>
        <w:color w:val="A6BFDD" w:themeColor="accent1" w:themeTint="80" w:themeShade="95"/>
      </w:rPr>
      <w:tblPr/>
    </w:tblStylePr>
    <w:tblStylePr w:type="firstCol">
      <w:rPr>
        <w:b/>
        <w:color w:val="A6BFDD" w:themeColor="accent1" w:themeTint="80" w:themeShade="95"/>
      </w:rPr>
      <w:tblPr/>
    </w:tblStylePr>
    <w:tblStylePr w:type="lastCol">
      <w:rPr>
        <w:b/>
        <w:color w:val="A6BFDD" w:themeColor="accent1" w:themeTint="80" w:themeShade="95"/>
      </w:rPr>
      <w:tblPr/>
    </w:tblStylePr>
    <w:tblStylePr w:type="band1Vert">
      <w:tblPr/>
      <w:tcPr>
        <w:shd w:val="clear" w:color="FFFFFF" w:fill="DAE5F1" w:themeFill="accent1" w:themeFillTint="34"/>
      </w:tcPr>
    </w:tblStylePr>
    <w:tblStylePr w:type="band1Horz">
      <w:rPr>
        <w:color w:val="A6BFDD" w:themeColor="accent1" w:themeTint="80" w:themeShade="95"/>
        <w:sz w:val="22"/>
      </w:rPr>
      <w:tblPr/>
      <w:tcPr>
        <w:shd w:val="clear" w:color="FFFFFF" w:fill="DAE5F1" w:themeFill="accent1" w:themeFillTint="34"/>
      </w:tcPr>
    </w:tblStylePr>
    <w:tblStylePr w:type="band2Horz">
      <w:rPr>
        <w:color w:val="A6BFDD" w:themeColor="accent1" w:themeTint="80" w:themeShade="95"/>
        <w:sz w:val="22"/>
      </w:rPr>
      <w:tblPr/>
    </w:tblStylePr>
  </w:style>
  <w:style w:type="table" w:customStyle="1" w:styleId="GridTable6Colorful-Accent21">
    <w:name w:val="Grid Table 6 Colorful - Accent 21"/>
    <w:basedOn w:val="TableNormal"/>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D99695" w:themeColor="accent2" w:themeTint="97" w:themeShade="95"/>
      </w:rPr>
      <w:tblPr/>
      <w:tcPr>
        <w:tcBorders>
          <w:bottom w:val="single" w:color="C0504D" w:themeColor="accent2" w:sz="12" w:space="0"/>
        </w:tcBorders>
      </w:tcPr>
    </w:tblStylePr>
    <w:tblStylePr w:type="lastRow">
      <w:rPr>
        <w:b/>
        <w:color w:val="D99695" w:themeColor="accent2" w:themeTint="97" w:themeShade="95"/>
      </w:rPr>
      <w:tblPr/>
    </w:tblStylePr>
    <w:tblStylePr w:type="firstCol">
      <w:rPr>
        <w:b/>
        <w:color w:val="D99695" w:themeColor="accent2" w:themeTint="97" w:themeShade="95"/>
      </w:rPr>
      <w:tblPr/>
    </w:tblStylePr>
    <w:tblStylePr w:type="lastCol">
      <w:rPr>
        <w:b/>
        <w:color w:val="D99695" w:themeColor="accent2" w:themeTint="97" w:themeShade="95"/>
      </w:rPr>
      <w:tblPr/>
    </w:tblStylePr>
    <w:tblStylePr w:type="band1Vert">
      <w:tblPr/>
      <w:tcPr>
        <w:shd w:val="clear" w:color="FFFFFF" w:fill="F2DCDC" w:themeFill="accent2" w:themeFillTint="32"/>
      </w:tcPr>
    </w:tblStylePr>
    <w:tblStylePr w:type="band1Horz">
      <w:rPr>
        <w:color w:val="D99695" w:themeColor="accent2" w:themeTint="97" w:themeShade="95"/>
        <w:sz w:val="22"/>
      </w:rPr>
      <w:tblPr/>
      <w:tcPr>
        <w:shd w:val="clear" w:color="FFFFFF" w:fill="F2DCDC" w:themeFill="accent2" w:themeFillTint="32"/>
      </w:tcPr>
    </w:tblStylePr>
    <w:tblStylePr w:type="band2Horz">
      <w:rPr>
        <w:color w:val="D99695" w:themeColor="accent2" w:themeTint="97" w:themeShade="95"/>
        <w:sz w:val="22"/>
      </w:rPr>
      <w:tblPr/>
    </w:tblStylePr>
  </w:style>
  <w:style w:type="table" w:customStyle="1" w:styleId="GridTable6Colorful-Accent31">
    <w:name w:val="Grid Table 6 Colorful - Accent 31"/>
    <w:basedOn w:val="TableNormal"/>
    <w:uiPriority w:val="99"/>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9ABB59" w:themeColor="accent3" w:themeTint="fe" w:themeShade="95"/>
      </w:rPr>
      <w:tblPr/>
      <w:tcPr>
        <w:tcBorders>
          <w:bottom w:val="single" w:color="9BBB59" w:themeColor="accent3" w:sz="12" w:space="0"/>
        </w:tcBorders>
      </w:tcPr>
    </w:tblStylePr>
    <w:tblStylePr w:type="lastRow">
      <w:rPr>
        <w:b/>
        <w:color w:val="9ABB59" w:themeColor="accent3" w:themeTint="fe" w:themeShade="95"/>
      </w:rPr>
      <w:tblPr/>
    </w:tblStylePr>
    <w:tblStylePr w:type="firstCol">
      <w:rPr>
        <w:b/>
        <w:color w:val="9ABB59" w:themeColor="accent3" w:themeTint="fe" w:themeShade="95"/>
      </w:rPr>
      <w:tblPr/>
    </w:tblStylePr>
    <w:tblStylePr w:type="lastCol">
      <w:rPr>
        <w:b/>
        <w:color w:val="9ABB59" w:themeColor="accent3" w:themeTint="fe" w:themeShade="95"/>
      </w:rPr>
      <w:tblPr/>
    </w:tblStylePr>
    <w:tblStylePr w:type="band1Vert">
      <w:tblPr/>
      <w:tcPr>
        <w:shd w:val="clear" w:color="FFFFFF" w:fill="EAF1DC" w:themeFill="accent3" w:themeFillTint="34"/>
      </w:tcPr>
    </w:tblStylePr>
    <w:tblStylePr w:type="band1Horz">
      <w:rPr>
        <w:color w:val="9ABB59" w:themeColor="accent3" w:themeTint="fe" w:themeShade="95"/>
        <w:sz w:val="22"/>
      </w:rPr>
      <w:tblPr/>
      <w:tcPr>
        <w:shd w:val="clear" w:color="FFFFFF" w:fill="EAF1DC" w:themeFill="accent3" w:themeFillTint="34"/>
      </w:tcPr>
    </w:tblStylePr>
    <w:tblStylePr w:type="band2Horz">
      <w:rPr>
        <w:color w:val="9ABB59" w:themeColor="accent3" w:themeTint="fe" w:themeShade="95"/>
        <w:sz w:val="22"/>
      </w:rPr>
      <w:tblPr/>
    </w:tblStylePr>
  </w:style>
  <w:style w:type="table" w:customStyle="1" w:styleId="GridTable6Colorful-Accent41">
    <w:name w:val="Grid Table 6 Colorful - Accent 41"/>
    <w:basedOn w:val="TableNormal"/>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2A1C6" w:themeColor="accent4" w:themeTint="9a" w:themeShade="95"/>
      </w:rPr>
      <w:tblPr/>
      <w:tcPr>
        <w:tcBorders>
          <w:bottom w:val="single" w:color="8064A2" w:themeColor="accent4" w:sz="12" w:space="0"/>
        </w:tcBorders>
      </w:tcPr>
    </w:tblStylePr>
    <w:tblStylePr w:type="lastRow">
      <w:rPr>
        <w:b/>
        <w:color w:val="B2A1C6" w:themeColor="accent4" w:themeTint="9a" w:themeShade="95"/>
      </w:rPr>
      <w:tblPr/>
    </w:tblStylePr>
    <w:tblStylePr w:type="firstCol">
      <w:rPr>
        <w:b/>
        <w:color w:val="B2A1C6" w:themeColor="accent4" w:themeTint="9a" w:themeShade="95"/>
      </w:rPr>
      <w:tblPr/>
    </w:tblStylePr>
    <w:tblStylePr w:type="lastCol">
      <w:rPr>
        <w:b/>
        <w:color w:val="B2A1C6" w:themeColor="accent4" w:themeTint="9a" w:themeShade="95"/>
      </w:rPr>
      <w:tblPr/>
    </w:tblStylePr>
    <w:tblStylePr w:type="band1Vert">
      <w:tblPr/>
      <w:tcPr>
        <w:shd w:val="clear" w:color="FFFFFF" w:fill="E5DFEC" w:themeFill="accent4" w:themeFillTint="34"/>
      </w:tcPr>
    </w:tblStylePr>
    <w:tblStylePr w:type="band1Horz">
      <w:rPr>
        <w:color w:val="B2A1C6" w:themeColor="accent4" w:themeTint="9a" w:themeShade="95"/>
        <w:sz w:val="22"/>
      </w:rPr>
      <w:tblPr/>
      <w:tcPr>
        <w:shd w:val="clear" w:color="FFFFFF" w:fill="E5DFEC" w:themeFill="accent4" w:themeFillTint="34"/>
      </w:tcPr>
    </w:tblStylePr>
    <w:tblStylePr w:type="band2Horz">
      <w:rPr>
        <w:color w:val="B2A1C6" w:themeColor="accent4" w:themeTint="9a" w:themeShade="95"/>
        <w:sz w:val="22"/>
      </w:rPr>
      <w:tblPr/>
    </w:tblStylePr>
  </w:style>
  <w:style w:type="table" w:customStyle="1" w:styleId="GridTable6Colorful-Accent51">
    <w:name w:val="Grid Table 6 Colorful - Accent 51"/>
    <w:basedOn w:val="TableNormal"/>
    <w:uiPriority w:val="99"/>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9" w:themeColor="accent5" w:themeShade="95"/>
      </w:rPr>
      <w:tblPr/>
      <w:tcPr>
        <w:tcBorders>
          <w:bottom w:val="single" w:color="4BACC6" w:themeColor="accent5" w:sz="12" w:space="0"/>
        </w:tcBorders>
      </w:tcPr>
    </w:tblStylePr>
    <w:tblStylePr w:type="lastRow">
      <w:rPr>
        <w:b/>
        <w:color w:val="266779" w:themeColor="accent5" w:themeShade="95"/>
      </w:rPr>
      <w:tblPr/>
    </w:tblStylePr>
    <w:tblStylePr w:type="firstCol">
      <w:rPr>
        <w:b/>
        <w:color w:val="266779" w:themeColor="accent5" w:themeShade="95"/>
      </w:rPr>
      <w:tblPr/>
    </w:tblStylePr>
    <w:tblStylePr w:type="lastCol">
      <w:rPr>
        <w:b/>
        <w:color w:val="266779" w:themeColor="accent5" w:themeShade="95"/>
      </w:rPr>
      <w:tblPr/>
    </w:tblStylePr>
    <w:tblStylePr w:type="band1Vert">
      <w:tblPr/>
      <w:tcPr>
        <w:shd w:val="clear" w:color="FFFFFF" w:fill="DAEEF3" w:themeFill="accent5" w:themeFillTint="34"/>
      </w:tcPr>
    </w:tblStylePr>
    <w:tblStylePr w:type="band1Horz">
      <w:rPr>
        <w:color w:val="266779" w:themeColor="accent5" w:themeShade="95"/>
        <w:sz w:val="22"/>
      </w:rPr>
      <w:tblPr/>
      <w:tcPr>
        <w:shd w:val="clear" w:color="FFFFFF" w:fill="DAEEF3" w:themeFill="accent5" w:themeFillTint="34"/>
      </w:tcPr>
    </w:tblStylePr>
    <w:tblStylePr w:type="band2Horz">
      <w:rPr>
        <w:color w:val="266779" w:themeColor="accent5" w:themeShade="95"/>
        <w:sz w:val="22"/>
      </w:rPr>
      <w:tblPr/>
    </w:tblStylePr>
  </w:style>
  <w:style w:type="table" w:customStyle="1" w:styleId="GridTable6Colorful-Accent61">
    <w:name w:val="Grid Table 6 Colorful - Accent 61"/>
    <w:basedOn w:val="TableNormal"/>
    <w:uiPriority w:val="99"/>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9" w:themeColor="accent5" w:themeShade="95"/>
      </w:rPr>
      <w:tblPr/>
      <w:tcPr>
        <w:tcBorders>
          <w:bottom w:val="single" w:color="F79646" w:themeColor="accent6" w:sz="12" w:space="0"/>
        </w:tcBorders>
      </w:tcPr>
    </w:tblStylePr>
    <w:tblStylePr w:type="lastRow">
      <w:rPr>
        <w:b/>
        <w:color w:val="266779" w:themeColor="accent5" w:themeShade="95"/>
      </w:rPr>
      <w:tblPr/>
    </w:tblStylePr>
    <w:tblStylePr w:type="firstCol">
      <w:rPr>
        <w:b/>
        <w:color w:val="266779" w:themeColor="accent5" w:themeShade="95"/>
      </w:rPr>
      <w:tblPr/>
    </w:tblStylePr>
    <w:tblStylePr w:type="lastCol">
      <w:rPr>
        <w:b/>
        <w:color w:val="266779" w:themeColor="accent5" w:themeShade="95"/>
      </w:rPr>
      <w:tblPr/>
    </w:tblStylePr>
    <w:tblStylePr w:type="band1Vert">
      <w:tblPr/>
      <w:tcPr>
        <w:shd w:val="clear" w:color="FFFFFF" w:fill="FDE9D8" w:themeFill="accent6" w:themeFillTint="34"/>
      </w:tcPr>
    </w:tblStylePr>
    <w:tblStylePr w:type="band1Horz">
      <w:rPr>
        <w:color w:val="266779" w:themeColor="accent5" w:themeShade="95"/>
        <w:sz w:val="22"/>
      </w:rPr>
      <w:tblPr/>
      <w:tcPr>
        <w:shd w:val="clear" w:color="FFFFFF" w:fill="FDE9D8" w:themeFill="accent6" w:themeFillTint="34"/>
      </w:tcPr>
    </w:tblStylePr>
    <w:tblStylePr w:type="band2Horz">
      <w:rPr>
        <w:color w:val="266779" w:themeColor="accent5" w:themeShade="95"/>
        <w:sz w:val="22"/>
      </w:rPr>
      <w:tblPr/>
    </w:tblStylePr>
  </w:style>
  <w:style w:type="table" w:styleId="GridTable7Colorful">
    <w:name w:val="Grid Table 7 Colorful"/>
    <w:basedOn w:val="TableNormal"/>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sz w:val="22"/>
      </w:rPr>
      <w:tblPr/>
      <w:tcPr>
        <w:tcBorders>
          <w:top w:val="none" w:color="auto" w:sz="0" w:space="0"/>
          <w:left w:val="none" w:color="auto" w:sz="0" w:space="0"/>
          <w:bottom w:val="single" w:color="000000" w:themeColor="text1" w:sz="4" w:space="0"/>
          <w:right w:val="none" w:color="auto" w:sz="0" w:space="0"/>
        </w:tcBorders>
        <w:shd w:val="clear" w:color="FFFFFF" w:fill="FFFFFF" w:themeFill="light1"/>
      </w:tcPr>
    </w:tblStylePr>
    <w:tblStylePr w:type="lastRow">
      <w:rPr>
        <w:b/>
        <w:color w:val="7F7F7F" w:themeColor="text1" w:themeTint="80" w:themeShade="95"/>
        <w:sz w:val="22"/>
      </w:rPr>
      <w:tblPr/>
      <w:tcPr>
        <w:tcBorders>
          <w:top w:val="single" w:color="000000"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000000" w:themeColor="text1" w:sz="4" w:space="0"/>
        </w:tcBorders>
        <w:shd w:val="clear" w:color="FFFFFF" w:fill="FFFFFF"/>
      </w:tcPr>
    </w:tblStylePr>
    <w:tblStylePr w:type="lastCol">
      <w:rPr>
        <w:i/>
        <w:color w:val="7F7F7F" w:themeColor="text1" w:themeTint="80" w:themeShade="95"/>
        <w:sz w:val="22"/>
      </w:rPr>
      <w:tblPr/>
      <w:tcPr>
        <w:tcBorders>
          <w:top w:val="none" w:color="auto" w:sz="0" w:space="0"/>
          <w:left w:val="single" w:color="000000" w:themeColor="text1" w:sz="4" w:space="0"/>
          <w:bottom w:val="none" w:color="auto" w:sz="0" w:space="0"/>
          <w:right w:val="none" w:color="auto" w:sz="0" w:space="0"/>
        </w:tcBorders>
        <w:shd w:val="clear" w:color="FFFFFF" w:fill="FFFFFF"/>
      </w:tcPr>
    </w:tblStylePr>
    <w:tblStylePr w:type="band1Vert">
      <w:tblPr/>
      <w:tcPr>
        <w:shd w:val="clear" w:color="FFFFFF" w:fill="F2F2F2" w:themeFill="text1" w:themeFillTint="d"/>
      </w:tcPr>
    </w:tblStylePr>
    <w:tblStylePr w:type="band1Horz">
      <w:rPr>
        <w:color w:val="7F7F7F" w:themeColor="text1" w:themeTint="80" w:themeShade="95"/>
        <w:sz w:val="22"/>
      </w:rPr>
      <w:tblPr/>
      <w:tcPr>
        <w:shd w:val="clear" w:color="FFFFFF" w:fill="F2F2F2" w:themeFill="text1" w:themeFillTint="d"/>
      </w:tcPr>
    </w:tblStylePr>
    <w:tblStylePr w:type="band2Horz">
      <w:rPr>
        <w:color w:val="7F7F7F" w:themeColor="text1" w:themeTint="80" w:themeShade="95"/>
        <w:sz w:val="22"/>
      </w:rPr>
      <w:tblPr/>
    </w:tblStylePr>
  </w:style>
  <w:style w:type="table" w:customStyle="1" w:styleId="GridTable7Colorful-Accent11">
    <w:name w:val="Grid Table 7 Colorful - Accent 11"/>
    <w:basedOn w:val="TableNormal"/>
    <w:uiPriority w:val="99"/>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6BFDD" w:themeColor="accent1" w:themeTint="80" w:themeShade="95"/>
        <w:sz w:val="22"/>
      </w:rPr>
      <w:tblPr/>
      <w:tcPr>
        <w:tcBorders>
          <w:top w:val="none" w:color="auto" w:sz="0" w:space="0"/>
          <w:left w:val="none" w:color="auto" w:sz="0" w:space="0"/>
          <w:bottom w:val="single" w:color="4F81BD" w:themeColor="accent1" w:sz="4" w:space="0"/>
          <w:right w:val="none" w:color="auto" w:sz="0" w:space="0"/>
        </w:tcBorders>
        <w:shd w:val="clear" w:color="FFFFFF" w:fill="FFFFFF" w:themeFill="light1"/>
      </w:tcPr>
    </w:tblStylePr>
    <w:tblStylePr w:type="lastRow">
      <w:rPr>
        <w:b/>
        <w:color w:val="A6BFDD" w:themeColor="accent1" w:themeTint="80" w:themeShade="95"/>
        <w:sz w:val="22"/>
      </w:rPr>
      <w:tblPr/>
      <w:tcPr>
        <w:tcBorders>
          <w:top w:val="single" w:color="4F81BD"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A6BFDD" w:themeColor="accent1" w:themeTint="80" w:themeShade="95"/>
        <w:sz w:val="22"/>
      </w:rPr>
      <w:tblPr/>
      <w:tcPr>
        <w:tcBorders>
          <w:top w:val="none" w:color="auto" w:sz="0" w:space="0"/>
          <w:left w:val="none" w:color="auto" w:sz="0" w:space="0"/>
          <w:bottom w:val="none" w:color="auto" w:sz="0" w:space="0"/>
          <w:right w:val="single" w:color="4F81BD" w:themeColor="accent1" w:sz="4" w:space="0"/>
        </w:tcBorders>
        <w:shd w:val="clear" w:color="FFFFFF" w:fill="FFFFFF"/>
      </w:tcPr>
    </w:tblStylePr>
    <w:tblStylePr w:type="lastCol">
      <w:rPr>
        <w:i/>
        <w:color w:val="A6BFDD" w:themeColor="accent1" w:themeTint="80" w:themeShade="95"/>
        <w:sz w:val="22"/>
      </w:rPr>
      <w:tblPr/>
      <w:tcPr>
        <w:tcBorders>
          <w:top w:val="none" w:color="auto" w:sz="0" w:space="0"/>
          <w:left w:val="single" w:color="4F81BD" w:themeColor="accent1" w:sz="4" w:space="0"/>
          <w:bottom w:val="none" w:color="auto" w:sz="0" w:space="0"/>
          <w:right w:val="none" w:color="auto" w:sz="0" w:space="0"/>
        </w:tcBorders>
        <w:shd w:val="clear" w:color="FFFFFF" w:fill="FFFFFF"/>
      </w:tcPr>
    </w:tblStylePr>
    <w:tblStylePr w:type="band1Vert">
      <w:tblPr/>
      <w:tcPr>
        <w:shd w:val="clear" w:color="FFFFFF" w:fill="DAE5F1" w:themeFill="accent1" w:themeFillTint="34"/>
      </w:tcPr>
    </w:tblStylePr>
    <w:tblStylePr w:type="band1Horz">
      <w:rPr>
        <w:color w:val="A6BFDD" w:themeColor="accent1" w:themeTint="80" w:themeShade="95"/>
        <w:sz w:val="22"/>
      </w:rPr>
      <w:tblPr/>
      <w:tcPr>
        <w:shd w:val="clear" w:color="FFFFFF" w:fill="DAE5F1" w:themeFill="accent1" w:themeFillTint="34"/>
      </w:tcPr>
    </w:tblStylePr>
    <w:tblStylePr w:type="band2Horz">
      <w:rPr>
        <w:color w:val="A6BFDD" w:themeColor="accent1" w:themeTint="80" w:themeShade="95"/>
        <w:sz w:val="22"/>
      </w:rPr>
      <w:tblPr/>
    </w:tblStylePr>
  </w:style>
  <w:style w:type="table" w:customStyle="1" w:styleId="GridTable7Colorful-Accent21">
    <w:name w:val="Grid Table 7 Colorful - Accent 21"/>
    <w:basedOn w:val="TableNormal"/>
    <w:uiPriority w:val="99"/>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D99695" w:themeColor="accent2" w:themeTint="97" w:themeShade="95"/>
        <w:sz w:val="22"/>
      </w:rPr>
      <w:tblPr/>
      <w:tcPr>
        <w:tcBorders>
          <w:top w:val="none" w:color="auto" w:sz="0" w:space="0"/>
          <w:left w:val="none" w:color="auto" w:sz="0" w:space="0"/>
          <w:bottom w:val="single" w:color="C0504D" w:themeColor="accent2" w:sz="4" w:space="0"/>
          <w:right w:val="none" w:color="auto" w:sz="0" w:space="0"/>
        </w:tcBorders>
        <w:shd w:val="clear" w:color="FFFFFF" w:fill="FFFFFF" w:themeFill="light1"/>
      </w:tcPr>
    </w:tblStylePr>
    <w:tblStylePr w:type="lastRow">
      <w:rPr>
        <w:b/>
        <w:color w:val="D99695" w:themeColor="accent2" w:themeTint="97" w:themeShade="95"/>
        <w:sz w:val="22"/>
      </w:rPr>
      <w:tblPr/>
      <w:tcPr>
        <w:tcBorders>
          <w:top w:val="single" w:color="C0504D"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D99695" w:themeColor="accent2" w:themeTint="97" w:themeShade="95"/>
        <w:sz w:val="22"/>
      </w:rPr>
      <w:tblPr/>
      <w:tcPr>
        <w:tcBorders>
          <w:top w:val="none" w:color="auto" w:sz="0" w:space="0"/>
          <w:left w:val="none" w:color="auto" w:sz="0" w:space="0"/>
          <w:bottom w:val="none" w:color="auto" w:sz="0" w:space="0"/>
          <w:right w:val="single" w:color="C0504D" w:themeColor="accent2" w:sz="4" w:space="0"/>
        </w:tcBorders>
        <w:shd w:val="clear" w:color="FFFFFF" w:fill="FFFFFF"/>
      </w:tcPr>
    </w:tblStylePr>
    <w:tblStylePr w:type="lastCol">
      <w:rPr>
        <w:i/>
        <w:color w:val="D99695" w:themeColor="accent2" w:themeTint="97" w:themeShade="95"/>
        <w:sz w:val="22"/>
      </w:rPr>
      <w:tblPr/>
      <w:tcPr>
        <w:tcBorders>
          <w:top w:val="none" w:color="auto" w:sz="0" w:space="0"/>
          <w:left w:val="single" w:color="C0504D" w:themeColor="accent2" w:sz="4" w:space="0"/>
          <w:bottom w:val="none" w:color="auto" w:sz="0" w:space="0"/>
          <w:right w:val="none" w:color="auto" w:sz="0" w:space="0"/>
        </w:tcBorders>
        <w:shd w:val="clear" w:color="FFFFFF" w:fill="FFFFFF"/>
      </w:tcPr>
    </w:tblStylePr>
    <w:tblStylePr w:type="band1Vert">
      <w:tblPr/>
      <w:tcPr>
        <w:shd w:val="clear" w:color="FFFFFF" w:fill="F2DCDC" w:themeFill="accent2" w:themeFillTint="32"/>
      </w:tcPr>
    </w:tblStylePr>
    <w:tblStylePr w:type="band1Horz">
      <w:rPr>
        <w:color w:val="D99695" w:themeColor="accent2" w:themeTint="97" w:themeShade="95"/>
        <w:sz w:val="22"/>
      </w:rPr>
      <w:tblPr/>
      <w:tcPr>
        <w:shd w:val="clear" w:color="FFFFFF" w:fill="F2DCDC" w:themeFill="accent2" w:themeFillTint="32"/>
      </w:tcPr>
    </w:tblStylePr>
    <w:tblStylePr w:type="band2Horz">
      <w:rPr>
        <w:color w:val="D99695" w:themeColor="accent2" w:themeTint="97" w:themeShade="95"/>
        <w:sz w:val="22"/>
      </w:rPr>
      <w:tblPr/>
    </w:tblStylePr>
  </w:style>
  <w:style w:type="table" w:customStyle="1" w:styleId="GridTable7Colorful-Accent31">
    <w:name w:val="Grid Table 7 Colorful - Accent 31"/>
    <w:basedOn w:val="TableNormal"/>
    <w:uiPriority w:val="99"/>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9ABB59" w:themeColor="accent3" w:themeTint="fe" w:themeShade="95"/>
        <w:sz w:val="22"/>
      </w:rPr>
      <w:tblPr/>
      <w:tcPr>
        <w:tcBorders>
          <w:top w:val="none" w:color="auto" w:sz="0" w:space="0"/>
          <w:left w:val="none" w:color="auto" w:sz="0" w:space="0"/>
          <w:bottom w:val="single" w:color="9BBB59" w:themeColor="accent3" w:sz="4" w:space="0"/>
          <w:right w:val="none" w:color="auto" w:sz="0" w:space="0"/>
        </w:tcBorders>
        <w:shd w:val="clear" w:color="FFFFFF" w:fill="FFFFFF" w:themeFill="light1"/>
      </w:tcPr>
    </w:tblStylePr>
    <w:tblStylePr w:type="lastRow">
      <w:rPr>
        <w:b/>
        <w:color w:val="9ABB59" w:themeColor="accent3" w:themeTint="fe" w:themeShade="95"/>
        <w:sz w:val="22"/>
      </w:rPr>
      <w:tblPr/>
      <w:tcPr>
        <w:tcBorders>
          <w:top w:val="single" w:color="9BBB59"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9ABB59" w:themeColor="accent3" w:themeTint="fe" w:themeShade="95"/>
        <w:sz w:val="22"/>
      </w:rPr>
      <w:tblPr/>
      <w:tcPr>
        <w:tcBorders>
          <w:top w:val="none" w:color="auto" w:sz="0" w:space="0"/>
          <w:left w:val="none" w:color="auto" w:sz="0" w:space="0"/>
          <w:bottom w:val="none" w:color="auto" w:sz="0" w:space="0"/>
          <w:right w:val="single" w:color="9BBB59" w:themeColor="accent3" w:sz="4" w:space="0"/>
        </w:tcBorders>
        <w:shd w:val="clear" w:color="FFFFFF" w:fill="FFFFFF"/>
      </w:tcPr>
    </w:tblStylePr>
    <w:tblStylePr w:type="lastCol">
      <w:rPr>
        <w:i/>
        <w:color w:val="9ABB59" w:themeColor="accent3" w:themeTint="fe" w:themeShade="95"/>
        <w:sz w:val="22"/>
      </w:rPr>
      <w:tblPr/>
      <w:tcPr>
        <w:tcBorders>
          <w:top w:val="none" w:color="auto" w:sz="0" w:space="0"/>
          <w:left w:val="single" w:color="9BBB59" w:themeColor="accent3" w:sz="4" w:space="0"/>
          <w:bottom w:val="none" w:color="auto" w:sz="0" w:space="0"/>
          <w:right w:val="none" w:color="auto" w:sz="0" w:space="0"/>
        </w:tcBorders>
        <w:shd w:val="clear" w:color="FFFFFF" w:fill="FFFFFF"/>
      </w:tcPr>
    </w:tblStylePr>
    <w:tblStylePr w:type="band1Vert">
      <w:tblPr/>
      <w:tcPr>
        <w:shd w:val="clear" w:color="FFFFFF" w:fill="EAF1DC" w:themeFill="accent3" w:themeFillTint="34"/>
      </w:tcPr>
    </w:tblStylePr>
    <w:tblStylePr w:type="band1Horz">
      <w:rPr>
        <w:color w:val="9ABB59" w:themeColor="accent3" w:themeTint="fe" w:themeShade="95"/>
        <w:sz w:val="22"/>
      </w:rPr>
      <w:tblPr/>
      <w:tcPr>
        <w:shd w:val="clear" w:color="FFFFFF" w:fill="EAF1DC" w:themeFill="accent3" w:themeFillTint="34"/>
      </w:tcPr>
    </w:tblStylePr>
    <w:tblStylePr w:type="band2Horz">
      <w:rPr>
        <w:color w:val="9ABB59" w:themeColor="accent3" w:themeTint="fe" w:themeShade="95"/>
        <w:sz w:val="22"/>
      </w:rPr>
      <w:tblPr/>
    </w:tblStylePr>
  </w:style>
  <w:style w:type="table" w:customStyle="1" w:styleId="GridTable7Colorful-Accent41">
    <w:name w:val="Grid Table 7 Colorful - Accent 41"/>
    <w:basedOn w:val="TableNormal"/>
    <w:uiPriority w:val="99"/>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2A1C6" w:themeColor="accent4" w:themeTint="9a" w:themeShade="95"/>
        <w:sz w:val="22"/>
      </w:rPr>
      <w:tblPr/>
      <w:tcPr>
        <w:tcBorders>
          <w:top w:val="none" w:color="auto" w:sz="0" w:space="0"/>
          <w:left w:val="none" w:color="auto" w:sz="0" w:space="0"/>
          <w:bottom w:val="single" w:color="8064A2" w:themeColor="accent4" w:sz="4" w:space="0"/>
          <w:right w:val="none" w:color="auto" w:sz="0" w:space="0"/>
        </w:tcBorders>
        <w:shd w:val="clear" w:color="FFFFFF" w:fill="FFFFFF" w:themeFill="light1"/>
      </w:tcPr>
    </w:tblStylePr>
    <w:tblStylePr w:type="lastRow">
      <w:rPr>
        <w:b/>
        <w:color w:val="B2A1C6" w:themeColor="accent4" w:themeTint="9a" w:themeShade="95"/>
        <w:sz w:val="22"/>
      </w:rPr>
      <w:tblPr/>
      <w:tcPr>
        <w:tcBorders>
          <w:top w:val="single" w:color="8064A2"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B2A1C6" w:themeColor="accent4" w:themeTint="9a" w:themeShade="95"/>
        <w:sz w:val="22"/>
      </w:rPr>
      <w:tblPr/>
      <w:tcPr>
        <w:tcBorders>
          <w:top w:val="none" w:color="auto" w:sz="0" w:space="0"/>
          <w:left w:val="none" w:color="auto" w:sz="0" w:space="0"/>
          <w:bottom w:val="none" w:color="auto" w:sz="0" w:space="0"/>
          <w:right w:val="single" w:color="8064A2" w:themeColor="accent4" w:sz="4" w:space="0"/>
        </w:tcBorders>
        <w:shd w:val="clear" w:color="FFFFFF" w:fill="FFFFFF"/>
      </w:tcPr>
    </w:tblStylePr>
    <w:tblStylePr w:type="lastCol">
      <w:rPr>
        <w:i/>
        <w:color w:val="B2A1C6" w:themeColor="accent4" w:themeTint="9a" w:themeShade="95"/>
        <w:sz w:val="22"/>
      </w:rPr>
      <w:tblPr/>
      <w:tcPr>
        <w:tcBorders>
          <w:top w:val="none" w:color="auto" w:sz="0" w:space="0"/>
          <w:left w:val="single" w:color="8064A2" w:themeColor="accent4" w:sz="4" w:space="0"/>
          <w:bottom w:val="none" w:color="auto" w:sz="0" w:space="0"/>
          <w:right w:val="none" w:color="auto" w:sz="0" w:space="0"/>
        </w:tcBorders>
        <w:shd w:val="clear" w:color="FFFFFF" w:fill="FFFFFF"/>
      </w:tcPr>
    </w:tblStylePr>
    <w:tblStylePr w:type="band1Vert">
      <w:tblPr/>
      <w:tcPr>
        <w:shd w:val="clear" w:color="FFFFFF" w:fill="E5DFEC" w:themeFill="accent4" w:themeFillTint="34"/>
      </w:tcPr>
    </w:tblStylePr>
    <w:tblStylePr w:type="band1Horz">
      <w:rPr>
        <w:color w:val="B2A1C6" w:themeColor="accent4" w:themeTint="9a" w:themeShade="95"/>
        <w:sz w:val="22"/>
      </w:rPr>
      <w:tblPr/>
      <w:tcPr>
        <w:shd w:val="clear" w:color="FFFFFF" w:fill="E5DFEC" w:themeFill="accent4" w:themeFillTint="34"/>
      </w:tcPr>
    </w:tblStylePr>
    <w:tblStylePr w:type="band2Horz">
      <w:rPr>
        <w:color w:val="B2A1C6" w:themeColor="accent4" w:themeTint="9a" w:themeShade="95"/>
        <w:sz w:val="22"/>
      </w:rPr>
      <w:tblPr/>
    </w:tblStylePr>
  </w:style>
  <w:style w:type="table" w:customStyle="1" w:styleId="GridTable7Colorful-Accent51">
    <w:name w:val="Grid Table 7 Colorful - Accent 51"/>
    <w:basedOn w:val="TableNormal"/>
    <w:uiPriority w:val="99"/>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b/>
        <w:color w:val="266779" w:themeColor="accent5" w:themeShade="95"/>
        <w:sz w:val="22"/>
      </w:rPr>
      <w:tblPr/>
      <w:tcPr>
        <w:tcBorders>
          <w:top w:val="none" w:color="auto" w:sz="0" w:space="0"/>
          <w:left w:val="none" w:color="auto" w:sz="0" w:space="0"/>
          <w:bottom w:val="single" w:color="4BACC6" w:themeColor="accent5" w:sz="4" w:space="0"/>
          <w:right w:val="none" w:color="auto" w:sz="0" w:space="0"/>
        </w:tcBorders>
        <w:shd w:val="clear" w:color="FFFFFF" w:fill="FFFFFF" w:themeFill="light1"/>
      </w:tcPr>
    </w:tblStylePr>
    <w:tblStylePr w:type="lastRow">
      <w:rPr>
        <w:b/>
        <w:color w:val="266779" w:themeColor="accent5" w:themeShade="95"/>
        <w:sz w:val="22"/>
      </w:rPr>
      <w:tblPr/>
      <w:tcPr>
        <w:tcBorders>
          <w:top w:val="single" w:color="4BACC6"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266779" w:themeColor="accent5" w:themeShade="95"/>
        <w:sz w:val="22"/>
      </w:rPr>
      <w:tblPr/>
      <w:tcPr>
        <w:tcBorders>
          <w:top w:val="none" w:color="auto" w:sz="0" w:space="0"/>
          <w:left w:val="none" w:color="auto" w:sz="0" w:space="0"/>
          <w:bottom w:val="none" w:color="auto" w:sz="0" w:space="0"/>
          <w:right w:val="single" w:color="4BACC6" w:themeColor="accent5" w:sz="4" w:space="0"/>
        </w:tcBorders>
        <w:shd w:val="clear" w:color="FFFFFF" w:fill="FFFFFF"/>
      </w:tcPr>
    </w:tblStylePr>
    <w:tblStylePr w:type="lastCol">
      <w:rPr>
        <w:i/>
        <w:color w:val="266779" w:themeColor="accent5" w:themeShade="95"/>
        <w:sz w:val="22"/>
      </w:rPr>
      <w:tblPr/>
      <w:tcPr>
        <w:tcBorders>
          <w:top w:val="none" w:color="auto" w:sz="0" w:space="0"/>
          <w:left w:val="single" w:color="4BACC6" w:themeColor="accent5" w:sz="4" w:space="0"/>
          <w:bottom w:val="none" w:color="auto" w:sz="0" w:space="0"/>
          <w:right w:val="none" w:color="auto" w:sz="0" w:space="0"/>
        </w:tcBorders>
        <w:shd w:val="clear" w:color="FFFFFF" w:fill="FFFFFF"/>
      </w:tcPr>
    </w:tblStylePr>
    <w:tblStylePr w:type="band1Vert">
      <w:tblPr/>
      <w:tcPr>
        <w:shd w:val="clear" w:color="FFFFFF" w:fill="DAEEF3" w:themeFill="accent5" w:themeFillTint="34"/>
      </w:tcPr>
    </w:tblStylePr>
    <w:tblStylePr w:type="band1Horz">
      <w:rPr>
        <w:color w:val="266779" w:themeColor="accent5" w:themeShade="95"/>
        <w:sz w:val="22"/>
      </w:rPr>
      <w:tblPr/>
      <w:tcPr>
        <w:shd w:val="clear" w:color="FFFFFF" w:fill="DAEEF3" w:themeFill="accent5" w:themeFillTint="34"/>
      </w:tcPr>
    </w:tblStylePr>
    <w:tblStylePr w:type="band2Horz">
      <w:rPr>
        <w:color w:val="266779" w:themeColor="accent5" w:themeShade="95"/>
        <w:sz w:val="22"/>
      </w:rPr>
      <w:tblPr/>
    </w:tblStylePr>
  </w:style>
  <w:style w:type="table" w:customStyle="1" w:styleId="GridTable7Colorful-Accent61">
    <w:name w:val="Grid Table 7 Colorful - Accent 61"/>
    <w:basedOn w:val="TableNormal"/>
    <w:uiPriority w:val="99"/>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b/>
        <w:color w:val="B15407" w:themeColor="accent6" w:themeShade="95"/>
        <w:sz w:val="22"/>
      </w:rPr>
      <w:tblPr/>
      <w:tcPr>
        <w:tcBorders>
          <w:top w:val="none" w:color="auto" w:sz="0" w:space="0"/>
          <w:left w:val="none" w:color="auto" w:sz="0" w:space="0"/>
          <w:bottom w:val="single" w:color="F79646" w:themeColor="accent6" w:sz="4" w:space="0"/>
          <w:right w:val="none" w:color="auto" w:sz="0" w:space="0"/>
        </w:tcBorders>
        <w:shd w:val="clear" w:color="FFFFFF" w:fill="FFFFFF" w:themeFill="light1"/>
      </w:tcPr>
    </w:tblStylePr>
    <w:tblStylePr w:type="lastRow">
      <w:rPr>
        <w:b/>
        <w:color w:val="B15407" w:themeColor="accent6" w:themeShade="95"/>
        <w:sz w:val="22"/>
      </w:rPr>
      <w:tblPr/>
      <w:tcPr>
        <w:tcBorders>
          <w:top w:val="single" w:color="F79646"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B15407" w:themeColor="accent6" w:themeShade="95"/>
        <w:sz w:val="22"/>
      </w:rPr>
      <w:tblPr/>
      <w:tcPr>
        <w:tcBorders>
          <w:top w:val="none" w:color="auto" w:sz="0" w:space="0"/>
          <w:left w:val="none" w:color="auto" w:sz="0" w:space="0"/>
          <w:bottom w:val="none" w:color="auto" w:sz="0" w:space="0"/>
          <w:right w:val="single" w:color="F79646" w:themeColor="accent6" w:sz="4" w:space="0"/>
        </w:tcBorders>
        <w:shd w:val="clear" w:color="FFFFFF" w:fill="FFFFFF"/>
      </w:tcPr>
    </w:tblStylePr>
    <w:tblStylePr w:type="lastCol">
      <w:rPr>
        <w:i/>
        <w:color w:val="B15407" w:themeColor="accent6" w:themeShade="95"/>
        <w:sz w:val="22"/>
      </w:rPr>
      <w:tblPr/>
      <w:tcPr>
        <w:tcBorders>
          <w:top w:val="none" w:color="auto" w:sz="0" w:space="0"/>
          <w:left w:val="single" w:color="F79646" w:themeColor="accent6" w:sz="4" w:space="0"/>
          <w:bottom w:val="none" w:color="auto" w:sz="0" w:space="0"/>
          <w:right w:val="none" w:color="auto" w:sz="0" w:space="0"/>
        </w:tcBorders>
        <w:shd w:val="clear" w:color="FFFFFF" w:fill="FFFFFF"/>
      </w:tcPr>
    </w:tblStylePr>
    <w:tblStylePr w:type="band1Vert">
      <w:tblPr/>
      <w:tcPr>
        <w:shd w:val="clear" w:color="FFFFFF" w:fill="FDE9D8" w:themeFill="accent6" w:themeFillTint="34"/>
      </w:tcPr>
    </w:tblStylePr>
    <w:tblStylePr w:type="band1Horz">
      <w:rPr>
        <w:color w:val="B15407" w:themeColor="accent6" w:themeShade="95"/>
        <w:sz w:val="22"/>
      </w:rPr>
      <w:tblPr/>
      <w:tcPr>
        <w:shd w:val="clear" w:color="FFFFFF" w:fill="FDE9D8" w:themeFill="accent6" w:themeFillTint="34"/>
      </w:tcPr>
    </w:tblStylePr>
    <w:tblStylePr w:type="band2Horz">
      <w:rPr>
        <w:color w:val="B15407" w:themeColor="accent6" w:themeShade="95"/>
        <w:sz w:val="22"/>
      </w:rPr>
      <w:tbl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color="000000" w:sz="4" w:space="0"/>
          <w:left w:val="none" w:color="000000" w:sz="4" w:space="0"/>
          <w:bottom w:val="single" w:color="4F81BD" w:themeColor="accent1" w:sz="4" w:space="0"/>
          <w:right w:val="none" w:color="000000" w:sz="4" w:space="0"/>
        </w:tcBorders>
      </w:tcPr>
    </w:tblStylePr>
    <w:tblStylePr w:type="lastRow">
      <w:rPr>
        <w:b/>
        <w:color w:val="404040"/>
      </w:rPr>
      <w:tblPr/>
      <w:tcPr>
        <w:tcBorders>
          <w:top w:val="single" w:color="4F81BD"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D2DFEE" w:themeFill="accent1" w:themeFillTint="40"/>
      </w:tcPr>
    </w:tblStylePr>
    <w:tblStylePr w:type="band1Horz">
      <w:tblPr/>
      <w:tcPr>
        <w:shd w:val="clear" w:color="FFFFFF" w:fill="D2DFEE"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color="000000" w:sz="4" w:space="0"/>
          <w:left w:val="none" w:color="000000" w:sz="4" w:space="0"/>
          <w:bottom w:val="single" w:color="C0504D" w:themeColor="accent2" w:sz="4" w:space="0"/>
          <w:right w:val="none" w:color="000000" w:sz="4" w:space="0"/>
        </w:tcBorders>
      </w:tcPr>
    </w:tblStylePr>
    <w:tblStylePr w:type="lastRow">
      <w:rPr>
        <w:b/>
        <w:color w:val="404040"/>
      </w:rPr>
      <w:tblPr/>
      <w:tcPr>
        <w:tcBorders>
          <w:top w:val="single" w:color="C0504D"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EFD2D2" w:themeFill="accent2" w:themeFillTint="40"/>
      </w:tcPr>
    </w:tblStylePr>
    <w:tblStylePr w:type="band1Horz">
      <w:tblPr/>
      <w:tcPr>
        <w:shd w:val="clear" w:color="FFFFFF" w:fill="EFD2D2"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color="000000" w:sz="4" w:space="0"/>
          <w:left w:val="none" w:color="000000" w:sz="4" w:space="0"/>
          <w:bottom w:val="single" w:color="9BBB59" w:themeColor="accent3" w:sz="4" w:space="0"/>
          <w:right w:val="none" w:color="000000" w:sz="4" w:space="0"/>
        </w:tcBorders>
      </w:tcPr>
    </w:tblStylePr>
    <w:tblStylePr w:type="lastRow">
      <w:rPr>
        <w:b/>
        <w:color w:val="404040"/>
      </w:rPr>
      <w:tblPr/>
      <w:tcPr>
        <w:tcBorders>
          <w:top w:val="single" w:color="9BBB59"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E5EED5" w:themeFill="accent3" w:themeFillTint="40"/>
      </w:tcPr>
    </w:tblStylePr>
    <w:tblStylePr w:type="band1Horz">
      <w:tblPr/>
      <w:tcPr>
        <w:shd w:val="clear" w:color="FFFFFF" w:fill="E5EED5"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color="000000" w:sz="4" w:space="0"/>
          <w:left w:val="none" w:color="000000" w:sz="4" w:space="0"/>
          <w:bottom w:val="single" w:color="8064A2" w:themeColor="accent4" w:sz="4" w:space="0"/>
          <w:right w:val="none" w:color="000000" w:sz="4" w:space="0"/>
        </w:tcBorders>
      </w:tcPr>
    </w:tblStylePr>
    <w:tblStylePr w:type="lastRow">
      <w:rPr>
        <w:b/>
        <w:color w:val="404040"/>
      </w:rPr>
      <w:tblPr/>
      <w:tcPr>
        <w:tcBorders>
          <w:top w:val="single" w:color="8064A2"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DFD8E7" w:themeFill="accent4" w:themeFillTint="40"/>
      </w:tcPr>
    </w:tblStylePr>
    <w:tblStylePr w:type="band1Horz">
      <w:tblPr/>
      <w:tcPr>
        <w:shd w:val="clear" w:color="FFFFFF" w:fill="DFD8E7"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color="000000" w:sz="4" w:space="0"/>
          <w:left w:val="none" w:color="000000" w:sz="4" w:space="0"/>
          <w:bottom w:val="single" w:color="4BACC6" w:themeColor="accent5" w:sz="4" w:space="0"/>
          <w:right w:val="none" w:color="000000" w:sz="4" w:space="0"/>
        </w:tcBorders>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D1EAF0" w:themeFill="accent5" w:themeFillTint="40"/>
      </w:tcPr>
    </w:tblStylePr>
    <w:tblStylePr w:type="band1Horz">
      <w:tblPr/>
      <w:tcPr>
        <w:shd w:val="clear" w:color="FFFFFF" w:fill="D1EAF0"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color="000000" w:sz="4" w:space="0"/>
          <w:left w:val="none" w:color="000000" w:sz="4" w:space="0"/>
          <w:bottom w:val="single" w:color="F79646" w:themeColor="accent6" w:sz="4" w:space="0"/>
          <w:right w:val="none" w:color="000000" w:sz="4" w:space="0"/>
        </w:tcBorders>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FDE4D0" w:themeFill="accent6" w:themeFillTint="40"/>
      </w:tcPr>
    </w:tblStylePr>
    <w:tblStylePr w:type="band1Horz">
      <w:tblPr/>
      <w:tcPr>
        <w:shd w:val="clear" w:color="FFFFFF" w:fill="FDE4D0" w:themeFill="accent6" w:themeFillTint="40"/>
      </w:tcPr>
    </w:tblStylePr>
  </w:style>
  <w:style w:type="table" w:styleId="ListTable2">
    <w:name w:val="List Table 2"/>
    <w:basedOn w:val="TableNormal"/>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Row">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BFBFBF" w:themeFill="text1" w:themeFillTint="40"/>
      </w:tcPr>
    </w:tblStylePr>
    <w:tblStylePr w:type="band1Horz">
      <w:rPr>
        <w:color w:val="404040"/>
        <w:sz w:val="22"/>
      </w:rPr>
      <w:tblPr/>
      <w:tcPr>
        <w:shd w:val="clear" w:color="FFFFFF"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b/>
        <w:color w:val="404040"/>
        <w:sz w:val="22"/>
      </w:rPr>
      <w:tblPr/>
      <w:tcPr>
        <w:tcBorders>
          <w:top w:val="single" w:color="4F81BD" w:themeColor="accent1" w:sz="4" w:space="0"/>
          <w:left w:val="none" w:color="000000" w:sz="4" w:space="0"/>
          <w:bottom w:val="single" w:color="4F81BD" w:themeColor="accent1" w:sz="4" w:space="0"/>
          <w:right w:val="none" w:color="000000" w:sz="4" w:space="0"/>
        </w:tcBorders>
      </w:tcPr>
    </w:tblStylePr>
    <w:tblStylePr w:type="lastRow">
      <w:rPr>
        <w:b/>
        <w:color w:val="404040"/>
        <w:sz w:val="22"/>
      </w:rPr>
      <w:tblPr/>
      <w:tcPr>
        <w:tcBorders>
          <w:top w:val="single" w:color="4F81BD" w:themeColor="accent1" w:sz="4" w:space="0"/>
          <w:left w:val="none" w:color="000000" w:sz="4" w:space="0"/>
          <w:bottom w:val="single" w:color="4F81BD"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D2DFEE" w:themeFill="accent1" w:themeFillTint="40"/>
      </w:tcPr>
    </w:tblStylePr>
    <w:tblStylePr w:type="band1Horz">
      <w:rPr>
        <w:color w:val="404040"/>
        <w:sz w:val="22"/>
      </w:rPr>
      <w:tblPr/>
      <w:tcPr>
        <w:shd w:val="clear" w:color="FFFFFF" w:fill="D2DFEE"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firstRow">
      <w:rPr>
        <w:b/>
        <w:color w:val="404040"/>
        <w:sz w:val="22"/>
      </w:rPr>
      <w:tblPr/>
      <w:tcPr>
        <w:tcBorders>
          <w:top w:val="single" w:color="C0504D" w:themeColor="accent2" w:sz="4" w:space="0"/>
          <w:left w:val="none" w:color="000000" w:sz="4" w:space="0"/>
          <w:bottom w:val="single" w:color="C0504D" w:themeColor="accent2" w:sz="4" w:space="0"/>
          <w:right w:val="none" w:color="000000" w:sz="4" w:space="0"/>
        </w:tcBorders>
      </w:tcPr>
    </w:tblStylePr>
    <w:tblStylePr w:type="lastRow">
      <w:rPr>
        <w:b/>
        <w:color w:val="404040"/>
        <w:sz w:val="22"/>
      </w:rPr>
      <w:tblPr/>
      <w:tcPr>
        <w:tcBorders>
          <w:top w:val="single" w:color="C0504D" w:themeColor="accent2" w:sz="4" w:space="0"/>
          <w:left w:val="none" w:color="000000" w:sz="4" w:space="0"/>
          <w:bottom w:val="single" w:color="C0504D"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EFD2D2" w:themeFill="accent2" w:themeFillTint="40"/>
      </w:tcPr>
    </w:tblStylePr>
    <w:tblStylePr w:type="band1Horz">
      <w:rPr>
        <w:color w:val="404040"/>
        <w:sz w:val="22"/>
      </w:rPr>
      <w:tblPr/>
      <w:tcPr>
        <w:shd w:val="clear" w:color="FFFFFF" w:fill="EFD2D2"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b/>
        <w:color w:val="404040"/>
        <w:sz w:val="22"/>
      </w:rPr>
      <w:tblPr/>
      <w:tcPr>
        <w:tcBorders>
          <w:top w:val="single" w:color="9BBB59" w:themeColor="accent3" w:sz="4" w:space="0"/>
          <w:left w:val="none" w:color="000000" w:sz="4" w:space="0"/>
          <w:bottom w:val="single" w:color="9BBB59" w:themeColor="accent3" w:sz="4" w:space="0"/>
          <w:right w:val="none" w:color="000000" w:sz="4" w:space="0"/>
        </w:tcBorders>
      </w:tcPr>
    </w:tblStylePr>
    <w:tblStylePr w:type="lastRow">
      <w:rPr>
        <w:b/>
        <w:color w:val="404040"/>
        <w:sz w:val="22"/>
      </w:rPr>
      <w:tblPr/>
      <w:tcPr>
        <w:tcBorders>
          <w:top w:val="single" w:color="9BBB59" w:themeColor="accent3" w:sz="4" w:space="0"/>
          <w:left w:val="none" w:color="000000" w:sz="4" w:space="0"/>
          <w:bottom w:val="single" w:color="9BBB59"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E5EED5" w:themeFill="accent3" w:themeFillTint="40"/>
      </w:tcPr>
    </w:tblStylePr>
    <w:tblStylePr w:type="band1Horz">
      <w:rPr>
        <w:color w:val="404040"/>
        <w:sz w:val="22"/>
      </w:rPr>
      <w:tblPr/>
      <w:tcPr>
        <w:shd w:val="clear" w:color="FFFFFF" w:fill="E5EED5"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b/>
        <w:color w:val="404040"/>
        <w:sz w:val="22"/>
      </w:rPr>
      <w:tblPr/>
      <w:tcPr>
        <w:tcBorders>
          <w:top w:val="single" w:color="8064A2" w:themeColor="accent4" w:sz="4" w:space="0"/>
          <w:left w:val="none" w:color="000000" w:sz="4" w:space="0"/>
          <w:bottom w:val="single" w:color="8064A2" w:themeColor="accent4" w:sz="4" w:space="0"/>
          <w:right w:val="none" w:color="000000" w:sz="4" w:space="0"/>
        </w:tcBorders>
      </w:tcPr>
    </w:tblStylePr>
    <w:tblStylePr w:type="lastRow">
      <w:rPr>
        <w:b/>
        <w:color w:val="404040"/>
        <w:sz w:val="22"/>
      </w:rPr>
      <w:tblPr/>
      <w:tcPr>
        <w:tcBorders>
          <w:top w:val="single" w:color="8064A2" w:themeColor="accent4" w:sz="4" w:space="0"/>
          <w:left w:val="none" w:color="000000" w:sz="4" w:space="0"/>
          <w:bottom w:val="single" w:color="8064A2"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DFD8E7" w:themeFill="accent4" w:themeFillTint="40"/>
      </w:tcPr>
    </w:tblStylePr>
    <w:tblStylePr w:type="band1Horz">
      <w:rPr>
        <w:color w:val="404040"/>
        <w:sz w:val="22"/>
      </w:rPr>
      <w:tblPr/>
      <w:tcPr>
        <w:shd w:val="clear" w:color="FFFFFF" w:fill="DFD8E7"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b/>
        <w:color w:val="404040"/>
        <w:sz w:val="22"/>
      </w:rPr>
      <w:tblPr/>
      <w:tcPr>
        <w:tcBorders>
          <w:top w:val="single" w:color="4BACC6" w:themeColor="accent5" w:sz="4" w:space="0"/>
          <w:left w:val="none" w:color="000000" w:sz="4" w:space="0"/>
          <w:bottom w:val="single" w:color="4BACC6" w:themeColor="accent5" w:sz="4" w:space="0"/>
          <w:right w:val="none" w:color="000000" w:sz="4" w:space="0"/>
        </w:tcBorders>
      </w:tcPr>
    </w:tblStylePr>
    <w:tblStylePr w:type="lastRow">
      <w:rPr>
        <w:b/>
        <w:color w:val="404040"/>
        <w:sz w:val="22"/>
      </w:rPr>
      <w:tblPr/>
      <w:tcPr>
        <w:tcBorders>
          <w:top w:val="single" w:color="4BACC6" w:themeColor="accent5" w:sz="4" w:space="0"/>
          <w:left w:val="none" w:color="000000" w:sz="4" w:space="0"/>
          <w:bottom w:val="single" w:color="4BACC6"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D1EAF0" w:themeFill="accent5" w:themeFillTint="40"/>
      </w:tcPr>
    </w:tblStylePr>
    <w:tblStylePr w:type="band1Horz">
      <w:rPr>
        <w:color w:val="404040"/>
        <w:sz w:val="22"/>
      </w:rPr>
      <w:tblPr/>
      <w:tcPr>
        <w:shd w:val="clear" w:color="FFFFFF" w:fill="D1EAF0"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b/>
        <w:color w:val="404040"/>
        <w:sz w:val="22"/>
      </w:rPr>
      <w:tblPr/>
      <w:tcPr>
        <w:tcBorders>
          <w:top w:val="single" w:color="F79646" w:themeColor="accent6" w:sz="4" w:space="0"/>
          <w:left w:val="none" w:color="000000" w:sz="4" w:space="0"/>
          <w:bottom w:val="single" w:color="F79646" w:themeColor="accent6" w:sz="4" w:space="0"/>
          <w:right w:val="none" w:color="000000" w:sz="4" w:space="0"/>
        </w:tcBorders>
      </w:tcPr>
    </w:tblStylePr>
    <w:tblStylePr w:type="lastRow">
      <w:rPr>
        <w:b/>
        <w:color w:val="404040"/>
        <w:sz w:val="22"/>
      </w:rPr>
      <w:tblPr/>
      <w:tcPr>
        <w:tcBorders>
          <w:top w:val="single" w:color="F79646" w:themeColor="accent6" w:sz="4" w:space="0"/>
          <w:left w:val="none" w:color="000000" w:sz="4" w:space="0"/>
          <w:bottom w:val="single" w:color="F79646"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FDE4D0" w:themeFill="accent6" w:themeFillTint="40"/>
      </w:tcPr>
    </w:tblStylePr>
    <w:tblStylePr w:type="band1Horz">
      <w:rPr>
        <w:color w:val="404040"/>
        <w:sz w:val="22"/>
      </w:rPr>
      <w:tblPr/>
      <w:tcPr>
        <w:shd w:val="clear" w:color="FFFFFF" w:fill="FDE4D0" w:themeFill="accent6" w:themeFillTint="40"/>
      </w:tcPr>
    </w:tblStylePr>
  </w:style>
  <w:style w:type="table" w:styleId="ListTable3">
    <w:name w:val="List Table 3"/>
    <w:basedOn w:val="TableNormal"/>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color w:val="FFFFFF"/>
        <w:sz w:val="22"/>
      </w:rPr>
      <w:tblPr/>
      <w:tcPr>
        <w:shd w:val="clear" w:color="FFFFFF"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customStyle="1" w:styleId="ListTable3-Accent11">
    <w:name w:val="List Table 3 - Accent 11"/>
    <w:basedOn w:val="TableNormal"/>
    <w:uiPriority w:val="99"/>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color w:val="FFFFFF"/>
        <w:sz w:val="22"/>
      </w:rPr>
      <w:tblPr/>
      <w:tcPr>
        <w:shd w:val="clear" w:color="FFFFFF" w:fill="4F81BD"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4F81BD" w:themeColor="accent1" w:sz="4" w:space="0"/>
          <w:right w:val="single" w:color="4F81BD" w:themeColor="accent1" w:sz="4" w:space="0"/>
        </w:tcBorders>
      </w:tcPr>
    </w:tblStylePr>
    <w:tblStylePr w:type="band1Horz">
      <w:rPr>
        <w:color w:val="404040"/>
        <w:sz w:val="22"/>
      </w:rPr>
      <w:tblPr/>
      <w:tcPr>
        <w:tcBorders>
          <w:top w:val="single" w:color="4F81BD" w:themeColor="accent1" w:sz="4" w:space="0"/>
          <w:bottom w:val="single" w:color="4F81BD" w:themeColor="accent1" w:sz="4" w:space="0"/>
        </w:tcBorders>
      </w:tcPr>
    </w:tblStylePr>
  </w:style>
  <w:style w:type="table" w:customStyle="1" w:styleId="ListTable3-Accent21">
    <w:name w:val="List Table 3 - Accent 21"/>
    <w:basedOn w:val="TableNormal"/>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firstRow">
      <w:rPr>
        <w:b/>
        <w:color w:val="FFFFFF"/>
        <w:sz w:val="22"/>
      </w:rPr>
      <w:tblPr/>
      <w:tcPr>
        <w:shd w:val="clear" w:color="FFFFFF" w:fill="D99695" w:themeFill="accent2" w:themeFillTint="97"/>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C0504D" w:themeColor="accent2" w:sz="4" w:space="0"/>
          <w:right w:val="single" w:color="C0504D" w:themeColor="accent2" w:sz="4" w:space="0"/>
        </w:tcBorders>
      </w:tcPr>
    </w:tblStylePr>
    <w:tblStylePr w:type="band1Horz">
      <w:rPr>
        <w:color w:val="404040"/>
        <w:sz w:val="22"/>
      </w:rPr>
      <w:tblPr/>
      <w:tcPr>
        <w:tcBorders>
          <w:top w:val="single" w:color="C0504D" w:themeColor="accent2" w:sz="4" w:space="0"/>
          <w:bottom w:val="single" w:color="C0504D" w:themeColor="accent2" w:sz="4" w:space="0"/>
        </w:tcBorders>
      </w:tcPr>
    </w:tblStylePr>
  </w:style>
  <w:style w:type="table" w:customStyle="1" w:styleId="ListTable3-Accent31">
    <w:name w:val="List Table 3 - Accent 31"/>
    <w:basedOn w:val="TableNormal"/>
    <w:uiPriority w:val="99"/>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firstRow">
      <w:rPr>
        <w:b/>
        <w:color w:val="FFFFFF"/>
        <w:sz w:val="22"/>
      </w:rPr>
      <w:tblPr/>
      <w:tcPr>
        <w:shd w:val="clear" w:color="FFFFFF" w:fill="C3D69B" w:themeFill="accent3"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9BBB59" w:themeColor="accent3" w:sz="4" w:space="0"/>
          <w:right w:val="single" w:color="9BBB59" w:themeColor="accent3" w:sz="4" w:space="0"/>
        </w:tcBorders>
      </w:tcPr>
    </w:tblStylePr>
    <w:tblStylePr w:type="band1Horz">
      <w:rPr>
        <w:color w:val="404040"/>
        <w:sz w:val="22"/>
      </w:rPr>
      <w:tblPr/>
      <w:tcPr>
        <w:tcBorders>
          <w:top w:val="single" w:color="9BBB59" w:themeColor="accent3" w:sz="4" w:space="0"/>
          <w:bottom w:val="single" w:color="9BBB59" w:themeColor="accent3" w:sz="4" w:space="0"/>
        </w:tcBorders>
      </w:tcPr>
    </w:tblStylePr>
  </w:style>
  <w:style w:type="table" w:customStyle="1" w:styleId="ListTable3-Accent41">
    <w:name w:val="List Table 3 - Accent 41"/>
    <w:basedOn w:val="TableNormal"/>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b/>
        <w:color w:val="FFFFFF"/>
        <w:sz w:val="22"/>
      </w:rPr>
      <w:tblPr/>
      <w:tcPr>
        <w:shd w:val="clear" w:color="FFFFFF" w:fill="B2A1C6" w:themeFill="accent4"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8064A2" w:themeColor="accent4" w:sz="4" w:space="0"/>
          <w:right w:val="single" w:color="8064A2" w:themeColor="accent4" w:sz="4" w:space="0"/>
        </w:tcBorders>
      </w:tcPr>
    </w:tblStylePr>
    <w:tblStylePr w:type="band1Horz">
      <w:rPr>
        <w:color w:val="404040"/>
        <w:sz w:val="22"/>
      </w:rPr>
      <w:tblPr/>
      <w:tcPr>
        <w:tcBorders>
          <w:top w:val="single" w:color="8064A2" w:themeColor="accent4" w:sz="4" w:space="0"/>
          <w:bottom w:val="single" w:color="8064A2" w:themeColor="accent4" w:sz="4" w:space="0"/>
        </w:tcBorders>
      </w:tcPr>
    </w:tblStylePr>
  </w:style>
  <w:style w:type="table" w:customStyle="1" w:styleId="ListTable3-Accent51">
    <w:name w:val="List Table 3 - Accent 51"/>
    <w:basedOn w:val="TableNormal"/>
    <w:uiPriority w:val="99"/>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b/>
        <w:color w:val="FFFFFF"/>
        <w:sz w:val="22"/>
      </w:rPr>
      <w:tblPr/>
      <w:tcPr>
        <w:shd w:val="clear" w:color="FFFFFF" w:fill="92CCDC" w:themeFill="accent5"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4BACC6" w:themeColor="accent5" w:sz="4" w:space="0"/>
          <w:right w:val="single" w:color="4BACC6" w:themeColor="accent5" w:sz="4" w:space="0"/>
        </w:tcBorders>
      </w:tcPr>
    </w:tblStylePr>
    <w:tblStylePr w:type="band1Horz">
      <w:rPr>
        <w:color w:val="404040"/>
        <w:sz w:val="22"/>
      </w:rPr>
      <w:tblPr/>
      <w:tcPr>
        <w:tcBorders>
          <w:top w:val="single" w:color="4BACC6" w:themeColor="accent5" w:sz="4" w:space="0"/>
          <w:bottom w:val="single" w:color="4BACC6" w:themeColor="accent5" w:sz="4" w:space="0"/>
        </w:tcBorders>
      </w:tcPr>
    </w:tblStylePr>
  </w:style>
  <w:style w:type="table" w:customStyle="1" w:styleId="ListTable3-Accent61">
    <w:name w:val="List Table 3 - Accent 61"/>
    <w:basedOn w:val="TableNormal"/>
    <w:uiPriority w:val="99"/>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b/>
        <w:color w:val="FFFFFF"/>
        <w:sz w:val="22"/>
      </w:rPr>
      <w:tblPr/>
      <w:tcPr>
        <w:shd w:val="clear" w:color="FFFFFF" w:fill="FAC090" w:themeFill="accent6"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79646" w:themeColor="accent6" w:sz="4" w:space="0"/>
          <w:right w:val="single" w:color="F79646" w:themeColor="accent6" w:sz="4" w:space="0"/>
        </w:tcBorders>
      </w:tcPr>
    </w:tblStylePr>
    <w:tblStylePr w:type="band1Horz">
      <w:rPr>
        <w:color w:val="404040"/>
        <w:sz w:val="22"/>
      </w:rPr>
      <w:tblPr/>
      <w:tcPr>
        <w:tcBorders>
          <w:top w:val="single" w:color="F79646" w:themeColor="accent6" w:sz="4" w:space="0"/>
          <w:bottom w:val="single" w:color="F79646" w:themeColor="accent6" w:sz="4" w:space="0"/>
        </w:tcBorders>
      </w:tcPr>
    </w:tblStylePr>
  </w:style>
  <w:style w:type="table" w:styleId="ListTable4">
    <w:name w:val="List Table 4"/>
    <w:basedOn w:val="TableNormal"/>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color w:val="FFFFFF"/>
        <w:sz w:val="22"/>
      </w:rPr>
      <w:tblPr/>
      <w:tcPr>
        <w:shd w:val="clear" w:color="FFFFFF"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BFBFBF" w:themeFill="text1" w:themeFillTint="40"/>
      </w:tcPr>
    </w:tblStylePr>
    <w:tblStylePr w:type="band1Horz">
      <w:rPr>
        <w:color w:val="404040"/>
        <w:sz w:val="22"/>
      </w:rPr>
      <w:tblPr/>
      <w:tcPr>
        <w:shd w:val="clear" w:color="FFFFFF"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b/>
        <w:color w:val="FFFFFF"/>
        <w:sz w:val="22"/>
      </w:rPr>
      <w:tblPr/>
      <w:tcPr>
        <w:shd w:val="clear" w:color="FFFFFF" w:fill="4F81BD"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D2DFEE" w:themeFill="accent1" w:themeFillTint="40"/>
      </w:tcPr>
    </w:tblStylePr>
    <w:tblStylePr w:type="band1Horz">
      <w:rPr>
        <w:color w:val="404040"/>
        <w:sz w:val="22"/>
      </w:rPr>
      <w:tblPr/>
      <w:tcPr>
        <w:shd w:val="clear" w:color="FFFFFF" w:fill="D2DFEE"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firstRow">
      <w:rPr>
        <w:b/>
        <w:color w:val="FFFFFF"/>
        <w:sz w:val="22"/>
      </w:rPr>
      <w:tblPr/>
      <w:tcPr>
        <w:shd w:val="clear" w:color="FFFFFF" w:fill="C0504D" w:themeFill="accent2"/>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EFD2D2" w:themeFill="accent2" w:themeFillTint="40"/>
      </w:tcPr>
    </w:tblStylePr>
    <w:tblStylePr w:type="band1Horz">
      <w:rPr>
        <w:color w:val="404040"/>
        <w:sz w:val="22"/>
      </w:rPr>
      <w:tblPr/>
      <w:tcPr>
        <w:shd w:val="clear" w:color="FFFFFF" w:fill="EFD2D2"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b/>
        <w:color w:val="FFFFFF"/>
        <w:sz w:val="22"/>
      </w:rPr>
      <w:tblPr/>
      <w:tcPr>
        <w:shd w:val="clear" w:color="FFFFFF" w:fill="9BBB59" w:themeFill="accent3"/>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E5EED5" w:themeFill="accent3" w:themeFillTint="40"/>
      </w:tcPr>
    </w:tblStylePr>
    <w:tblStylePr w:type="band1Horz">
      <w:rPr>
        <w:color w:val="404040"/>
        <w:sz w:val="22"/>
      </w:rPr>
      <w:tblPr/>
      <w:tcPr>
        <w:shd w:val="clear" w:color="FFFFFF" w:fill="E5EED5"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b/>
        <w:color w:val="FFFFFF"/>
        <w:sz w:val="22"/>
      </w:rPr>
      <w:tblPr/>
      <w:tcPr>
        <w:shd w:val="clear" w:color="FFFFFF" w:fill="8064A2" w:themeFill="accent4"/>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DFD8E7" w:themeFill="accent4" w:themeFillTint="40"/>
      </w:tcPr>
    </w:tblStylePr>
    <w:tblStylePr w:type="band1Horz">
      <w:rPr>
        <w:color w:val="404040"/>
        <w:sz w:val="22"/>
      </w:rPr>
      <w:tblPr/>
      <w:tcPr>
        <w:shd w:val="clear" w:color="FFFFFF" w:fill="DFD8E7"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b/>
        <w:color w:val="FFFFFF"/>
        <w:sz w:val="22"/>
      </w:rPr>
      <w:tblPr/>
      <w:tcPr>
        <w:shd w:val="clear" w:color="FFFFFF" w:fill="4BACC6" w:themeFill="accent5"/>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D1EAF0" w:themeFill="accent5" w:themeFillTint="40"/>
      </w:tcPr>
    </w:tblStylePr>
    <w:tblStylePr w:type="band1Horz">
      <w:rPr>
        <w:color w:val="404040"/>
        <w:sz w:val="22"/>
      </w:rPr>
      <w:tblPr/>
      <w:tcPr>
        <w:shd w:val="clear" w:color="FFFFFF" w:fill="D1EAF0"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b/>
        <w:color w:val="FFFFFF"/>
        <w:sz w:val="22"/>
      </w:rPr>
      <w:tblPr/>
      <w:tcPr>
        <w:shd w:val="clear" w:color="FFFFFF" w:fill="F79646" w:themeFill="accent6"/>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DE4D0" w:themeFill="accent6" w:themeFillTint="40"/>
      </w:tcPr>
    </w:tblStylePr>
    <w:tblStylePr w:type="band1Horz">
      <w:rPr>
        <w:color w:val="404040"/>
        <w:sz w:val="22"/>
      </w:rPr>
      <w:tblPr/>
      <w:tcPr>
        <w:shd w:val="clear" w:color="FFFFFF" w:fill="FDE4D0" w:themeFill="accent6" w:themeFillTint="40"/>
      </w:tcPr>
    </w:tblStylePr>
  </w:style>
  <w:style w:type="table" w:styleId="ListTable5Dark">
    <w:name w:val="List Table 5 Dark"/>
    <w:basedOn w:val="TableNormal"/>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val="FFFFFF" w:themeColor="light1"/>
        <w:sz w:val="22"/>
      </w:rPr>
      <w:tblPr/>
      <w:tcPr>
        <w:tcBorders>
          <w:top w:val="single" w:color="000000" w:themeColor="text1" w:sz="32" w:space="0"/>
          <w:bottom w:val="single" w:color="FFFFFF" w:themeColor="light1" w:sz="12" w:space="0"/>
        </w:tcBorders>
        <w:shd w:val="clear" w:color="FFFFFF" w:fill="7F7F7F" w:themeFill="text1" w:themeFillTint="80"/>
      </w:tcPr>
    </w:tblStylePr>
    <w:tblStylePr w:type="lastRow">
      <w:rPr>
        <w:b/>
        <w:color w:val="FFFFFF" w:themeColor="light1"/>
        <w:sz w:val="22"/>
      </w:rPr>
      <w:tblPr/>
    </w:tblStylePr>
    <w:tblStylePr w:type="firstCol">
      <w:rPr>
        <w:b/>
        <w:color w:val="FFFFFF" w:themeColor="light1"/>
        <w:sz w:val="22"/>
      </w:rPr>
      <w:tblPr/>
      <w:tcPr>
        <w:tcBorders>
          <w:left w:val="single" w:color="000000" w:themeColor="text1" w:sz="32" w:space="0"/>
          <w:right w:val="single" w:color="FFFFFF" w:themeColor="light1" w:sz="4" w:space="0"/>
        </w:tcBorders>
      </w:tcPr>
    </w:tblStylePr>
    <w:tblStylePr w:type="lastCol">
      <w:tblPr/>
      <w:tcPr>
        <w:tcBorders>
          <w:left w:val="single" w:color="FFFFFF" w:themeColor="light1" w:sz="4" w:space="0"/>
          <w:right w:val="single" w:color="000000" w:themeColor="text1" w:sz="32" w:space="0"/>
        </w:tcBorders>
      </w:tcPr>
    </w:tblStylePr>
    <w:tblStylePr w:type="band1Vert">
      <w:tblPr/>
      <w:tcPr>
        <w:tcBorders>
          <w:left w:val="single" w:color="FFFFFF" w:themeColor="light1" w:sz="4" w:space="0"/>
          <w:right w:val="single" w:color="FFFFFF" w:themeColor="light1" w:sz="4" w:space="0"/>
        </w:tcBorders>
        <w:shd w:val="clear" w:color="FFFFF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7F7F7F" w:themeFill="text1" w:themeFillTint="80"/>
      </w:tcPr>
    </w:tblStylePr>
    <w:tblStylePr w:type="band2Horz">
      <w:tblPr/>
      <w:tcPr>
        <w:tcBorders>
          <w:top w:val="single" w:color="FFFFFF" w:themeColor="light1" w:sz="4" w:space="0"/>
          <w:bottom w:val="single" w:color="FFFFFF" w:themeColor="light1" w:sz="4" w:space="0"/>
        </w:tcBorders>
        <w:shd w:val="clear" w:color="FFFFFF"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b/>
        <w:color w:val="FFFFFF" w:themeColor="light1"/>
        <w:sz w:val="22"/>
      </w:rPr>
      <w:tblPr/>
      <w:tcPr>
        <w:tcBorders>
          <w:top w:val="single" w:color="4F81BD" w:themeColor="accent1" w:sz="32" w:space="0"/>
          <w:bottom w:val="single" w:color="FFFFFF" w:themeColor="light1" w:sz="12" w:space="0"/>
        </w:tcBorders>
        <w:shd w:val="clear" w:color="FFFFFF" w:fill="4F81BD" w:themeFill="accent1"/>
      </w:tcPr>
    </w:tblStylePr>
    <w:tblStylePr w:type="lastRow">
      <w:rPr>
        <w:b/>
        <w:color w:val="FFFFFF" w:themeColor="light1"/>
        <w:sz w:val="22"/>
      </w:rPr>
      <w:tblPr/>
    </w:tblStylePr>
    <w:tblStylePr w:type="firstCol">
      <w:rPr>
        <w:b/>
        <w:color w:val="FFFFFF" w:themeColor="light1"/>
        <w:sz w:val="22"/>
      </w:rPr>
      <w:tblPr/>
      <w:tcPr>
        <w:tcBorders>
          <w:left w:val="single" w:color="4F81BD" w:themeColor="accent1" w:sz="32" w:space="0"/>
          <w:right w:val="single" w:color="FFFFFF" w:themeColor="light1" w:sz="4" w:space="0"/>
        </w:tcBorders>
      </w:tcPr>
    </w:tblStylePr>
    <w:tblStylePr w:type="lastCol">
      <w:tblPr/>
      <w:tcPr>
        <w:tcBorders>
          <w:left w:val="single" w:color="FFFFFF" w:themeColor="light1" w:sz="4" w:space="0"/>
          <w:right w:val="single" w:color="4F81BD" w:themeColor="accent1" w:sz="32" w:space="0"/>
        </w:tcBorders>
      </w:tcPr>
    </w:tblStylePr>
    <w:tblStylePr w:type="band1Vert">
      <w:tblPr/>
      <w:tcPr>
        <w:tcBorders>
          <w:left w:val="single" w:color="FFFFFF" w:themeColor="light1" w:sz="4" w:space="0"/>
          <w:right w:val="single" w:color="FFFFFF" w:themeColor="light1" w:sz="4" w:space="0"/>
        </w:tcBorders>
        <w:shd w:val="clear" w:color="FFFFFF" w:fill="4F81BD"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4F81BD" w:themeFill="accent1"/>
      </w:tcPr>
    </w:tblStylePr>
    <w:tblStylePr w:type="band2Horz">
      <w:tblPr/>
      <w:tcPr>
        <w:tcBorders>
          <w:top w:val="single" w:color="FFFFFF" w:themeColor="light1" w:sz="4" w:space="0"/>
          <w:bottom w:val="single" w:color="FFFFFF" w:themeColor="light1" w:sz="4" w:space="0"/>
        </w:tcBorders>
        <w:shd w:val="clear" w:color="FFFFFF" w:fill="4F81BD"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tblPr>
    <w:tblStylePr w:type="firstRow">
      <w:rPr>
        <w:b/>
        <w:color w:val="FFFFFF" w:themeColor="light1"/>
        <w:sz w:val="22"/>
      </w:rPr>
      <w:tblPr/>
      <w:tcPr>
        <w:tcBorders>
          <w:top w:val="single" w:color="C0504D" w:themeColor="accent2" w:sz="32" w:space="0"/>
          <w:bottom w:val="single" w:color="FFFFFF" w:themeColor="light1" w:sz="12" w:space="0"/>
        </w:tcBorders>
        <w:shd w:val="clear" w:color="FFFFFF" w:fill="D99695" w:themeFill="accent2" w:themeFillTint="97"/>
      </w:tcPr>
    </w:tblStylePr>
    <w:tblStylePr w:type="lastRow">
      <w:rPr>
        <w:b/>
        <w:color w:val="FFFFFF" w:themeColor="light1"/>
        <w:sz w:val="22"/>
      </w:rPr>
      <w:tblPr/>
    </w:tblStylePr>
    <w:tblStylePr w:type="firstCol">
      <w:rPr>
        <w:b/>
        <w:color w:val="FFFFFF" w:themeColor="light1"/>
        <w:sz w:val="22"/>
      </w:rPr>
      <w:tblPr/>
      <w:tcPr>
        <w:tcBorders>
          <w:left w:val="single" w:color="C0504D" w:themeColor="accent2" w:sz="32" w:space="0"/>
          <w:right w:val="single" w:color="FFFFFF" w:themeColor="light1" w:sz="4" w:space="0"/>
        </w:tcBorders>
      </w:tcPr>
    </w:tblStylePr>
    <w:tblStylePr w:type="lastCol">
      <w:tblPr/>
      <w:tcPr>
        <w:tcBorders>
          <w:left w:val="single" w:color="FFFFFF" w:themeColor="light1" w:sz="4" w:space="0"/>
          <w:right w:val="single" w:color="C0504D" w:themeColor="accent2" w:sz="32" w:space="0"/>
        </w:tcBorders>
      </w:tcPr>
    </w:tblStylePr>
    <w:tblStylePr w:type="band1Vert">
      <w:tblPr/>
      <w:tcPr>
        <w:tcBorders>
          <w:left w:val="single" w:color="FFFFFF" w:themeColor="light1" w:sz="4" w:space="0"/>
          <w:right w:val="single" w:color="FFFFFF" w:themeColor="light1" w:sz="4" w:space="0"/>
        </w:tcBorders>
        <w:shd w:val="clear" w:color="FFFFFF" w:fill="D99695"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D99695" w:themeFill="accent2" w:themeFillTint="97"/>
      </w:tcPr>
    </w:tblStylePr>
    <w:tblStylePr w:type="band2Horz">
      <w:tblPr/>
      <w:tcPr>
        <w:tcBorders>
          <w:top w:val="single" w:color="FFFFFF" w:themeColor="light1" w:sz="4" w:space="0"/>
          <w:bottom w:val="single" w:color="FFFFFF" w:themeColor="light1" w:sz="4" w:space="0"/>
        </w:tcBorders>
        <w:shd w:val="clear" w:color="FFFFFF" w:fill="D99695"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tblPr>
    <w:tblStylePr w:type="firstRow">
      <w:rPr>
        <w:b/>
        <w:color w:val="FFFFFF" w:themeColor="light1"/>
        <w:sz w:val="22"/>
      </w:rPr>
      <w:tblPr/>
      <w:tcPr>
        <w:tcBorders>
          <w:top w:val="single" w:color="9BBB59" w:themeColor="accent3" w:sz="32" w:space="0"/>
          <w:bottom w:val="single" w:color="FFFFFF" w:themeColor="light1" w:sz="12" w:space="0"/>
        </w:tcBorders>
        <w:shd w:val="clear" w:color="FFFFFF" w:fill="C3D69B" w:themeFill="accent3" w:themeFillTint="98"/>
      </w:tcPr>
    </w:tblStylePr>
    <w:tblStylePr w:type="lastRow">
      <w:rPr>
        <w:b/>
        <w:color w:val="FFFFFF" w:themeColor="light1"/>
        <w:sz w:val="22"/>
      </w:rPr>
      <w:tblPr/>
    </w:tblStylePr>
    <w:tblStylePr w:type="firstCol">
      <w:rPr>
        <w:b/>
        <w:color w:val="FFFFFF" w:themeColor="light1"/>
        <w:sz w:val="22"/>
      </w:rPr>
      <w:tblPr/>
      <w:tcPr>
        <w:tcBorders>
          <w:left w:val="single" w:color="9BBB59" w:themeColor="accent3" w:sz="32" w:space="0"/>
          <w:right w:val="single" w:color="FFFFFF" w:themeColor="light1" w:sz="4" w:space="0"/>
        </w:tcBorders>
      </w:tcPr>
    </w:tblStylePr>
    <w:tblStylePr w:type="lastCol">
      <w:tblPr/>
      <w:tcPr>
        <w:tcBorders>
          <w:left w:val="single" w:color="FFFFFF" w:themeColor="light1" w:sz="4" w:space="0"/>
          <w:right w:val="single" w:color="9BBB59" w:themeColor="accent3" w:sz="32" w:space="0"/>
        </w:tcBorders>
      </w:tcPr>
    </w:tblStylePr>
    <w:tblStylePr w:type="band1Vert">
      <w:tblPr/>
      <w:tcPr>
        <w:tcBorders>
          <w:left w:val="single" w:color="FFFFFF" w:themeColor="light1" w:sz="4" w:space="0"/>
          <w:right w:val="single" w:color="FFFFFF" w:themeColor="light1" w:sz="4" w:space="0"/>
        </w:tcBorders>
        <w:shd w:val="clear" w:color="FFFFFF" w:fill="C3D69B"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C3D69B" w:themeFill="accent3" w:themeFillTint="98"/>
      </w:tcPr>
    </w:tblStylePr>
    <w:tblStylePr w:type="band2Horz">
      <w:tblPr/>
      <w:tcPr>
        <w:tcBorders>
          <w:top w:val="single" w:color="FFFFFF" w:themeColor="light1" w:sz="4" w:space="0"/>
          <w:bottom w:val="single" w:color="FFFFFF" w:themeColor="light1" w:sz="4" w:space="0"/>
        </w:tcBorders>
        <w:shd w:val="clear" w:color="FFFFFF" w:fill="C3D69B"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b/>
        <w:color w:val="FFFFFF" w:themeColor="light1"/>
        <w:sz w:val="22"/>
      </w:rPr>
      <w:tblPr/>
      <w:tcPr>
        <w:tcBorders>
          <w:top w:val="single" w:color="8064A2" w:themeColor="accent4" w:sz="32" w:space="0"/>
          <w:bottom w:val="single" w:color="FFFFFF" w:themeColor="light1" w:sz="12" w:space="0"/>
        </w:tcBorders>
        <w:shd w:val="clear" w:color="FFFFFF" w:fill="B2A1C6" w:themeFill="accent4" w:themeFillTint="9a"/>
      </w:tcPr>
    </w:tblStylePr>
    <w:tblStylePr w:type="lastRow">
      <w:rPr>
        <w:b/>
        <w:color w:val="FFFFFF" w:themeColor="light1"/>
        <w:sz w:val="22"/>
      </w:rPr>
      <w:tblPr/>
    </w:tblStylePr>
    <w:tblStylePr w:type="firstCol">
      <w:rPr>
        <w:b/>
        <w:color w:val="FFFFFF" w:themeColor="light1"/>
        <w:sz w:val="22"/>
      </w:rPr>
      <w:tblPr/>
      <w:tcPr>
        <w:tcBorders>
          <w:left w:val="single" w:color="8064A2" w:themeColor="accent4" w:sz="32" w:space="0"/>
          <w:right w:val="single" w:color="FFFFFF" w:themeColor="light1" w:sz="4" w:space="0"/>
        </w:tcBorders>
      </w:tcPr>
    </w:tblStylePr>
    <w:tblStylePr w:type="lastCol">
      <w:tblPr/>
      <w:tcPr>
        <w:tcBorders>
          <w:left w:val="single" w:color="FFFFFF" w:themeColor="light1" w:sz="4" w:space="0"/>
          <w:right w:val="single" w:color="8064A2" w:themeColor="accent4" w:sz="32" w:space="0"/>
        </w:tcBorders>
      </w:tcPr>
    </w:tblStylePr>
    <w:tblStylePr w:type="band1Vert">
      <w:tblPr/>
      <w:tcPr>
        <w:tcBorders>
          <w:left w:val="single" w:color="FFFFFF" w:themeColor="light1" w:sz="4" w:space="0"/>
          <w:right w:val="single" w:color="FFFFFF" w:themeColor="light1" w:sz="4" w:space="0"/>
        </w:tcBorders>
        <w:shd w:val="clear" w:color="FFFFFF" w:fill="B2A1C6"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B2A1C6" w:themeFill="accent4" w:themeFillTint="9a"/>
      </w:tcPr>
    </w:tblStylePr>
    <w:tblStylePr w:type="band2Horz">
      <w:tblPr/>
      <w:tcPr>
        <w:tcBorders>
          <w:top w:val="single" w:color="FFFFFF" w:themeColor="light1" w:sz="4" w:space="0"/>
          <w:bottom w:val="single" w:color="FFFFFF" w:themeColor="light1" w:sz="4" w:space="0"/>
        </w:tcBorders>
        <w:shd w:val="clear" w:color="FFFFFF" w:fill="B2A1C6"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b/>
        <w:color w:val="FFFFFF" w:themeColor="light1"/>
        <w:sz w:val="22"/>
      </w:rPr>
      <w:tblPr/>
      <w:tcPr>
        <w:tcBorders>
          <w:top w:val="single" w:color="4BACC6" w:themeColor="accent5" w:sz="32" w:space="0"/>
          <w:bottom w:val="single" w:color="FFFFFF" w:themeColor="light1" w:sz="12" w:space="0"/>
        </w:tcBorders>
        <w:shd w:val="clear" w:color="FFFFFF" w:fill="92CCDC" w:themeFill="accent5" w:themeFillTint="9a"/>
      </w:tcPr>
    </w:tblStylePr>
    <w:tblStylePr w:type="lastRow">
      <w:rPr>
        <w:b/>
        <w:color w:val="FFFFFF" w:themeColor="light1"/>
        <w:sz w:val="22"/>
      </w:rPr>
      <w:tblPr/>
    </w:tblStylePr>
    <w:tblStylePr w:type="firstCol">
      <w:rPr>
        <w:b/>
        <w:color w:val="FFFFFF" w:themeColor="light1"/>
        <w:sz w:val="22"/>
      </w:rPr>
      <w:tblPr/>
      <w:tcPr>
        <w:tcBorders>
          <w:left w:val="single" w:color="4BACC6" w:themeColor="accent5" w:sz="32" w:space="0"/>
          <w:right w:val="single" w:color="FFFFFF" w:themeColor="light1" w:sz="4" w:space="0"/>
        </w:tcBorders>
      </w:tcPr>
    </w:tblStylePr>
    <w:tblStylePr w:type="lastCol">
      <w:tblPr/>
      <w:tcPr>
        <w:tcBorders>
          <w:left w:val="single" w:color="FFFFFF" w:themeColor="light1" w:sz="4" w:space="0"/>
          <w:right w:val="single" w:color="4BACC6" w:themeColor="accent5" w:sz="32" w:space="0"/>
        </w:tcBorders>
      </w:tcPr>
    </w:tblStylePr>
    <w:tblStylePr w:type="band1Vert">
      <w:tblPr/>
      <w:tcPr>
        <w:tcBorders>
          <w:left w:val="single" w:color="FFFFFF" w:themeColor="light1" w:sz="4" w:space="0"/>
          <w:right w:val="single" w:color="FFFFFF" w:themeColor="light1" w:sz="4" w:space="0"/>
        </w:tcBorders>
        <w:shd w:val="clear" w:color="FFFFFF" w:fill="92CCDC"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92CCDC" w:themeFill="accent5" w:themeFillTint="9a"/>
      </w:tcPr>
    </w:tblStylePr>
    <w:tblStylePr w:type="band2Horz">
      <w:tblPr/>
      <w:tcPr>
        <w:tcBorders>
          <w:top w:val="single" w:color="FFFFFF" w:themeColor="light1" w:sz="4" w:space="0"/>
          <w:bottom w:val="single" w:color="FFFFFF" w:themeColor="light1" w:sz="4" w:space="0"/>
        </w:tcBorders>
        <w:shd w:val="clear" w:color="FFFFFF" w:fill="92CCDC"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b/>
        <w:color w:val="FFFFFF" w:themeColor="light1"/>
        <w:sz w:val="22"/>
      </w:rPr>
      <w:tblPr/>
      <w:tcPr>
        <w:tcBorders>
          <w:top w:val="single" w:color="F79646" w:themeColor="accent6" w:sz="32" w:space="0"/>
          <w:bottom w:val="single" w:color="FFFFFF" w:themeColor="light1" w:sz="12" w:space="0"/>
        </w:tcBorders>
        <w:shd w:val="clear" w:color="FFFFFF" w:fill="FAC090" w:themeFill="accent6" w:themeFillTint="98"/>
      </w:tcPr>
    </w:tblStylePr>
    <w:tblStylePr w:type="lastRow">
      <w:rPr>
        <w:b/>
        <w:color w:val="FFFFFF" w:themeColor="light1"/>
        <w:sz w:val="22"/>
      </w:rPr>
      <w:tblPr/>
    </w:tblStylePr>
    <w:tblStylePr w:type="firstCol">
      <w:rPr>
        <w:b/>
        <w:color w:val="FFFFFF" w:themeColor="light1"/>
        <w:sz w:val="22"/>
      </w:rPr>
      <w:tblPr/>
      <w:tcPr>
        <w:tcBorders>
          <w:left w:val="single" w:color="F79646" w:themeColor="accent6" w:sz="32" w:space="0"/>
          <w:right w:val="single" w:color="FFFFFF" w:themeColor="light1" w:sz="4" w:space="0"/>
        </w:tcBorders>
      </w:tcPr>
    </w:tblStylePr>
    <w:tblStylePr w:type="lastCol">
      <w:tblPr/>
      <w:tcPr>
        <w:tcBorders>
          <w:left w:val="single" w:color="FFFFFF" w:themeColor="light1" w:sz="4" w:space="0"/>
          <w:right w:val="single" w:color="F79646" w:themeColor="accent6" w:sz="32" w:space="0"/>
        </w:tcBorders>
      </w:tcPr>
    </w:tblStylePr>
    <w:tblStylePr w:type="band1Vert">
      <w:tblPr/>
      <w:tcPr>
        <w:tcBorders>
          <w:left w:val="single" w:color="FFFFFF" w:themeColor="light1" w:sz="4" w:space="0"/>
          <w:right w:val="single" w:color="FFFFFF" w:themeColor="light1" w:sz="4" w:space="0"/>
        </w:tcBorders>
        <w:shd w:val="clear" w:color="FFFFFF" w:fill="FAC090"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AC090" w:themeFill="accent6" w:themeFillTint="98"/>
      </w:tcPr>
    </w:tblStylePr>
    <w:tblStylePr w:type="band2Horz">
      <w:tblPr/>
      <w:tcPr>
        <w:tcBorders>
          <w:top w:val="single" w:color="FFFFFF" w:themeColor="light1" w:sz="4" w:space="0"/>
          <w:bottom w:val="single" w:color="FFFFFF" w:themeColor="light1" w:sz="4" w:space="0"/>
        </w:tcBorders>
        <w:shd w:val="clear" w:color="FFFFFF" w:fill="FAC090" w:themeFill="accent6" w:themeFillTint="98"/>
      </w:tcPr>
    </w:tblStylePr>
  </w:style>
  <w:style w:type="table" w:styleId="ListTable6Colorful">
    <w:name w:val="List Table 6 Colorful"/>
    <w:basedOn w:val="TableNormal"/>
    <w:uiPriority w:val="99"/>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000000" w:themeColor="text1" w:sz="4" w:space="0"/>
        </w:tcBorders>
      </w:tcPr>
    </w:tblStylePr>
    <w:tblStylePr w:type="lastRow">
      <w:rPr>
        <w:b/>
        <w:color w:val="000000" w:themeColor="text1"/>
      </w:rPr>
      <w:tblPr/>
      <w:tcPr>
        <w:tcBorders>
          <w:top w:val="single" w:color="000000"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FFFFFF" w:fill="BFBFBF" w:themeFill="text1" w:themeFillTint="40"/>
      </w:tcPr>
    </w:tblStylePr>
    <w:tblStylePr w:type="band1Horz">
      <w:rPr>
        <w:color w:val="000000" w:themeColor="text1"/>
        <w:sz w:val="22"/>
      </w:rPr>
      <w:tblPr/>
      <w:tcPr>
        <w:shd w:val="clear" w:color="FFFFFF" w:fill="BFBFBF" w:themeFill="text1" w:themeFillTint="40"/>
      </w:tcPr>
    </w:tblStylePr>
    <w:tblStylePr w:type="band2Horz">
      <w:rPr>
        <w:color w:val="000000" w:themeColor="text1"/>
        <w:sz w:val="22"/>
      </w:rPr>
      <w:tblPr/>
    </w:tblStylePr>
  </w:style>
  <w:style w:type="table" w:customStyle="1" w:styleId="ListTable6Colorful-Accent11">
    <w:name w:val="List Table 6 Colorful - Accent 11"/>
    <w:basedOn w:val="TableNormal"/>
    <w:uiPriority w:val="99"/>
    <w:tblPr>
      <w:tblStyleRowBandSize w:val="1"/>
      <w:tblStyleColBandSize w:val="1"/>
      <w:tblBorders>
        <w:top w:val="single" w:color="4F81BD" w:themeColor="accent1" w:sz="4" w:space="0"/>
        <w:bottom w:val="single" w:color="4F81BD" w:themeColor="accent1" w:sz="4" w:space="0"/>
      </w:tblBorders>
    </w:tblPr>
    <w:tblStylePr w:type="firstRow">
      <w:rPr>
        <w:b/>
        <w:color w:val="2A4A71" w:themeColor="accent1" w:themeShade="95"/>
      </w:rPr>
      <w:tblPr/>
      <w:tcPr>
        <w:tcBorders>
          <w:bottom w:val="single" w:color="4F81BD" w:themeColor="accent1" w:sz="4" w:space="0"/>
        </w:tcBorders>
      </w:tcPr>
    </w:tblStylePr>
    <w:tblStylePr w:type="lastRow">
      <w:rPr>
        <w:b/>
        <w:color w:val="2A4A71" w:themeColor="accent1" w:themeShade="95"/>
      </w:rPr>
      <w:tblPr/>
      <w:tcPr>
        <w:tcBorders>
          <w:top w:val="single" w:color="4F81BD" w:themeColor="accent1" w:sz="4" w:space="0"/>
        </w:tcBorders>
      </w:tcPr>
    </w:tblStylePr>
    <w:tblStylePr w:type="firstCol">
      <w:rPr>
        <w:b/>
        <w:color w:val="2A4A71" w:themeColor="accent1" w:themeShade="95"/>
      </w:rPr>
      <w:tblPr/>
    </w:tblStylePr>
    <w:tblStylePr w:type="lastCol">
      <w:rPr>
        <w:b/>
        <w:color w:val="2A4A71" w:themeColor="accent1" w:themeShade="95"/>
      </w:rPr>
      <w:tblPr/>
    </w:tblStylePr>
    <w:tblStylePr w:type="band1Vert">
      <w:tblPr/>
      <w:tcPr>
        <w:shd w:val="clear" w:color="FFFFFF" w:fill="D2DFEE" w:themeFill="accent1" w:themeFillTint="40"/>
      </w:tcPr>
    </w:tblStylePr>
    <w:tblStylePr w:type="band1Horz">
      <w:rPr>
        <w:color w:val="2A4A71" w:themeColor="accent1" w:themeShade="95"/>
        <w:sz w:val="22"/>
      </w:rPr>
      <w:tblPr/>
      <w:tcPr>
        <w:shd w:val="clear" w:color="FFFFFF" w:fill="D2DFEE" w:themeFill="accent1" w:themeFillTint="40"/>
      </w:tcPr>
    </w:tblStylePr>
    <w:tblStylePr w:type="band2Horz">
      <w:rPr>
        <w:color w:val="2A4A71" w:themeColor="accent1" w:themeShade="95"/>
        <w:sz w:val="22"/>
      </w:rPr>
      <w:tblPr/>
    </w:tblStylePr>
  </w:style>
  <w:style w:type="table" w:customStyle="1" w:styleId="ListTable6Colorful-Accent21">
    <w:name w:val="List Table 6 Colorful - Accent 21"/>
    <w:basedOn w:val="TableNormal"/>
    <w:uiPriority w:val="99"/>
    <w:tblPr>
      <w:tblStyleRowBandSize w:val="1"/>
      <w:tblStyleColBandSize w:val="1"/>
      <w:tblBorders>
        <w:top w:val="single" w:color="D99695" w:themeColor="accent2" w:themeTint="97" w:sz="4" w:space="0"/>
        <w:bottom w:val="single" w:color="D99695" w:themeColor="accent2" w:themeTint="97" w:sz="4" w:space="0"/>
      </w:tblBorders>
    </w:tblPr>
    <w:tblStylePr w:type="firstRow">
      <w:rPr>
        <w:b/>
        <w:color w:val="D99695" w:themeColor="accent2" w:themeTint="97" w:themeShade="95"/>
      </w:rPr>
      <w:tblPr/>
      <w:tcPr>
        <w:tcBorders>
          <w:bottom w:val="single" w:color="C0504D" w:themeColor="accent2" w:sz="4" w:space="0"/>
        </w:tcBorders>
      </w:tcPr>
    </w:tblStylePr>
    <w:tblStylePr w:type="lastRow">
      <w:rPr>
        <w:b/>
        <w:color w:val="D99695" w:themeColor="accent2" w:themeTint="97" w:themeShade="95"/>
      </w:rPr>
      <w:tblPr/>
      <w:tcPr>
        <w:tcBorders>
          <w:top w:val="single" w:color="C0504D" w:themeColor="accent2" w:sz="4" w:space="0"/>
        </w:tcBorders>
      </w:tcPr>
    </w:tblStylePr>
    <w:tblStylePr w:type="firstCol">
      <w:rPr>
        <w:b/>
        <w:color w:val="D99695" w:themeColor="accent2" w:themeTint="97" w:themeShade="95"/>
      </w:rPr>
      <w:tblPr/>
    </w:tblStylePr>
    <w:tblStylePr w:type="lastCol">
      <w:rPr>
        <w:b/>
        <w:color w:val="D99695" w:themeColor="accent2" w:themeTint="97" w:themeShade="95"/>
      </w:rPr>
      <w:tblPr/>
    </w:tblStylePr>
    <w:tblStylePr w:type="band1Vert">
      <w:tblPr/>
      <w:tcPr>
        <w:shd w:val="clear" w:color="FFFFFF" w:fill="EFD2D2" w:themeFill="accent2" w:themeFillTint="40"/>
      </w:tcPr>
    </w:tblStylePr>
    <w:tblStylePr w:type="band1Horz">
      <w:rPr>
        <w:color w:val="D99695" w:themeColor="accent2" w:themeTint="97" w:themeShade="95"/>
        <w:sz w:val="22"/>
      </w:rPr>
      <w:tblPr/>
      <w:tcPr>
        <w:shd w:val="clear" w:color="FFFFFF" w:fill="EFD2D2" w:themeFill="accent2" w:themeFillTint="40"/>
      </w:tcPr>
    </w:tblStylePr>
    <w:tblStylePr w:type="band2Horz">
      <w:rPr>
        <w:color w:val="D99695" w:themeColor="accent2" w:themeTint="97" w:themeShade="95"/>
        <w:sz w:val="22"/>
      </w:rPr>
      <w:tblPr/>
    </w:tblStylePr>
  </w:style>
  <w:style w:type="table" w:customStyle="1" w:styleId="ListTable6Colorful-Accent31">
    <w:name w:val="List Table 6 Colorful - Accent 31"/>
    <w:basedOn w:val="TableNormal"/>
    <w:uiPriority w:val="99"/>
    <w:tblPr>
      <w:tblStyleRowBandSize w:val="1"/>
      <w:tblStyleColBandSize w:val="1"/>
      <w:tblBorders>
        <w:top w:val="single" w:color="C3D69B" w:themeColor="accent3" w:themeTint="98" w:sz="4" w:space="0"/>
        <w:bottom w:val="single" w:color="C3D69B" w:themeColor="accent3" w:themeTint="98" w:sz="4" w:space="0"/>
      </w:tblBorders>
    </w:tblPr>
    <w:tblStylePr w:type="firstRow">
      <w:rPr>
        <w:b/>
        <w:color w:val="C3D69B" w:themeColor="accent3" w:themeTint="98" w:themeShade="95"/>
      </w:rPr>
      <w:tblPr/>
      <w:tcPr>
        <w:tcBorders>
          <w:bottom w:val="single" w:color="9BBB59" w:themeColor="accent3" w:sz="4" w:space="0"/>
        </w:tcBorders>
      </w:tcPr>
    </w:tblStylePr>
    <w:tblStylePr w:type="lastRow">
      <w:rPr>
        <w:b/>
        <w:color w:val="C3D69B" w:themeColor="accent3" w:themeTint="98" w:themeShade="95"/>
      </w:rPr>
      <w:tblPr/>
      <w:tcPr>
        <w:tcBorders>
          <w:top w:val="single" w:color="9BBB59" w:themeColor="accent3" w:sz="4" w:space="0"/>
        </w:tcBorders>
      </w:tcPr>
    </w:tblStylePr>
    <w:tblStylePr w:type="firstCol">
      <w:rPr>
        <w:b/>
        <w:color w:val="C3D69B" w:themeColor="accent3" w:themeTint="98" w:themeShade="95"/>
      </w:rPr>
      <w:tblPr/>
    </w:tblStylePr>
    <w:tblStylePr w:type="lastCol">
      <w:rPr>
        <w:b/>
        <w:color w:val="C3D69B" w:themeColor="accent3" w:themeTint="98" w:themeShade="95"/>
      </w:rPr>
      <w:tblPr/>
    </w:tblStylePr>
    <w:tblStylePr w:type="band1Vert">
      <w:tblPr/>
      <w:tcPr>
        <w:shd w:val="clear" w:color="FFFFFF" w:fill="E5EED5" w:themeFill="accent3" w:themeFillTint="40"/>
      </w:tcPr>
    </w:tblStylePr>
    <w:tblStylePr w:type="band1Horz">
      <w:rPr>
        <w:color w:val="C3D69B" w:themeColor="accent3" w:themeTint="98" w:themeShade="95"/>
        <w:sz w:val="22"/>
      </w:rPr>
      <w:tblPr/>
      <w:tcPr>
        <w:shd w:val="clear" w:color="FFFFFF" w:fill="E5EED5" w:themeFill="accent3" w:themeFillTint="40"/>
      </w:tcPr>
    </w:tblStylePr>
    <w:tblStylePr w:type="band2Horz">
      <w:rPr>
        <w:color w:val="C3D69B" w:themeColor="accent3" w:themeTint="98" w:themeShade="95"/>
        <w:sz w:val="22"/>
      </w:rPr>
      <w:tblPr/>
    </w:tblStylePr>
  </w:style>
  <w:style w:type="table" w:customStyle="1" w:styleId="ListTable6Colorful-Accent41">
    <w:name w:val="List Table 6 Colorful - Accent 41"/>
    <w:basedOn w:val="TableNormal"/>
    <w:uiPriority w:val="99"/>
    <w:tblPr>
      <w:tblStyleRowBandSize w:val="1"/>
      <w:tblStyleColBandSize w:val="1"/>
      <w:tblBorders>
        <w:top w:val="single" w:color="B2A1C6" w:themeColor="accent4" w:themeTint="9a" w:sz="4" w:space="0"/>
        <w:bottom w:val="single" w:color="B2A1C6" w:themeColor="accent4" w:themeTint="9a" w:sz="4" w:space="0"/>
      </w:tblBorders>
    </w:tblPr>
    <w:tblStylePr w:type="firstRow">
      <w:rPr>
        <w:b/>
        <w:color w:val="B2A1C6" w:themeColor="accent4" w:themeTint="9a" w:themeShade="95"/>
      </w:rPr>
      <w:tblPr/>
      <w:tcPr>
        <w:tcBorders>
          <w:bottom w:val="single" w:color="8064A2" w:themeColor="accent4" w:sz="4" w:space="0"/>
        </w:tcBorders>
      </w:tcPr>
    </w:tblStylePr>
    <w:tblStylePr w:type="lastRow">
      <w:rPr>
        <w:b/>
        <w:color w:val="B2A1C6" w:themeColor="accent4" w:themeTint="9a" w:themeShade="95"/>
      </w:rPr>
      <w:tblPr/>
      <w:tcPr>
        <w:tcBorders>
          <w:top w:val="single" w:color="8064A2" w:themeColor="accent4" w:sz="4" w:space="0"/>
        </w:tcBorders>
      </w:tcPr>
    </w:tblStylePr>
    <w:tblStylePr w:type="firstCol">
      <w:rPr>
        <w:b/>
        <w:color w:val="B2A1C6" w:themeColor="accent4" w:themeTint="9a" w:themeShade="95"/>
      </w:rPr>
      <w:tblPr/>
    </w:tblStylePr>
    <w:tblStylePr w:type="lastCol">
      <w:rPr>
        <w:b/>
        <w:color w:val="B2A1C6" w:themeColor="accent4" w:themeTint="9a" w:themeShade="95"/>
      </w:rPr>
      <w:tblPr/>
    </w:tblStylePr>
    <w:tblStylePr w:type="band1Vert">
      <w:tblPr/>
      <w:tcPr>
        <w:shd w:val="clear" w:color="FFFFFF" w:fill="DFD8E7" w:themeFill="accent4" w:themeFillTint="40"/>
      </w:tcPr>
    </w:tblStylePr>
    <w:tblStylePr w:type="band1Horz">
      <w:rPr>
        <w:color w:val="B2A1C6" w:themeColor="accent4" w:themeTint="9a" w:themeShade="95"/>
        <w:sz w:val="22"/>
      </w:rPr>
      <w:tblPr/>
      <w:tcPr>
        <w:shd w:val="clear" w:color="FFFFFF" w:fill="DFD8E7" w:themeFill="accent4" w:themeFillTint="40"/>
      </w:tcPr>
    </w:tblStylePr>
    <w:tblStylePr w:type="band2Horz">
      <w:rPr>
        <w:color w:val="B2A1C6" w:themeColor="accent4" w:themeTint="9a" w:themeShade="95"/>
        <w:sz w:val="22"/>
      </w:rPr>
      <w:tblPr/>
    </w:tblStylePr>
  </w:style>
  <w:style w:type="table" w:customStyle="1" w:styleId="ListTable6Colorful-Accent51">
    <w:name w:val="List Table 6 Colorful - Accent 51"/>
    <w:basedOn w:val="TableNormal"/>
    <w:uiPriority w:val="99"/>
    <w:tblPr>
      <w:tblStyleRowBandSize w:val="1"/>
      <w:tblStyleColBandSize w:val="1"/>
      <w:tblBorders>
        <w:top w:val="single" w:color="92CCDC" w:themeColor="accent5" w:themeTint="9a" w:sz="4" w:space="0"/>
        <w:bottom w:val="single" w:color="92CCDC" w:themeColor="accent5" w:themeTint="9a" w:sz="4" w:space="0"/>
      </w:tblBorders>
    </w:tblPr>
    <w:tblStylePr w:type="firstRow">
      <w:rPr>
        <w:b/>
        <w:color w:val="92CCDC" w:themeColor="accent5" w:themeTint="9a" w:themeShade="95"/>
      </w:rPr>
      <w:tblPr/>
      <w:tcPr>
        <w:tcBorders>
          <w:bottom w:val="single" w:color="4BACC6" w:themeColor="accent5" w:sz="4" w:space="0"/>
        </w:tcBorders>
      </w:tcPr>
    </w:tblStylePr>
    <w:tblStylePr w:type="lastRow">
      <w:rPr>
        <w:b/>
        <w:color w:val="92CCDC" w:themeColor="accent5" w:themeTint="9a" w:themeShade="95"/>
      </w:rPr>
      <w:tblPr/>
      <w:tcPr>
        <w:tcBorders>
          <w:top w:val="single" w:color="4BACC6" w:themeColor="accent5" w:sz="4" w:space="0"/>
        </w:tcBorders>
      </w:tcPr>
    </w:tblStylePr>
    <w:tblStylePr w:type="firstCol">
      <w:rPr>
        <w:b/>
        <w:color w:val="92CCDC" w:themeColor="accent5" w:themeTint="9a" w:themeShade="95"/>
      </w:rPr>
      <w:tblPr/>
    </w:tblStylePr>
    <w:tblStylePr w:type="lastCol">
      <w:rPr>
        <w:b/>
        <w:color w:val="92CCDC" w:themeColor="accent5" w:themeTint="9a" w:themeShade="95"/>
      </w:rPr>
      <w:tblPr/>
    </w:tblStylePr>
    <w:tblStylePr w:type="band1Vert">
      <w:tblPr/>
      <w:tcPr>
        <w:shd w:val="clear" w:color="FFFFFF" w:fill="D1EAF0" w:themeFill="accent5" w:themeFillTint="40"/>
      </w:tcPr>
    </w:tblStylePr>
    <w:tblStylePr w:type="band1Horz">
      <w:rPr>
        <w:color w:val="92CCDC" w:themeColor="accent5" w:themeTint="9a" w:themeShade="95"/>
        <w:sz w:val="22"/>
      </w:rPr>
      <w:tblPr/>
      <w:tcPr>
        <w:shd w:val="clear" w:color="FFFFFF" w:fill="D1EAF0" w:themeFill="accent5" w:themeFillTint="40"/>
      </w:tcPr>
    </w:tblStylePr>
    <w:tblStylePr w:type="band2Horz">
      <w:rPr>
        <w:color w:val="92CCDC" w:themeColor="accent5" w:themeTint="9a" w:themeShade="95"/>
        <w:sz w:val="22"/>
      </w:rPr>
      <w:tblPr/>
    </w:tblStylePr>
  </w:style>
  <w:style w:type="table" w:customStyle="1" w:styleId="ListTable6Colorful-Accent61">
    <w:name w:val="List Table 6 Colorful - Accent 61"/>
    <w:basedOn w:val="TableNormal"/>
    <w:uiPriority w:val="99"/>
    <w:tblPr>
      <w:tblStyleRowBandSize w:val="1"/>
      <w:tblStyleColBandSize w:val="1"/>
      <w:tblBorders>
        <w:top w:val="single" w:color="FAC090" w:themeColor="accent6" w:themeTint="98" w:sz="4" w:space="0"/>
        <w:bottom w:val="single" w:color="FAC090" w:themeColor="accent6" w:themeTint="98" w:sz="4" w:space="0"/>
      </w:tblBorders>
    </w:tblPr>
    <w:tblStylePr w:type="firstRow">
      <w:rPr>
        <w:b/>
        <w:color w:val="FAC090" w:themeColor="accent6" w:themeTint="98" w:themeShade="95"/>
      </w:rPr>
      <w:tblPr/>
      <w:tcPr>
        <w:tcBorders>
          <w:bottom w:val="single" w:color="F79646" w:themeColor="accent6" w:sz="4" w:space="0"/>
        </w:tcBorders>
      </w:tcPr>
    </w:tblStylePr>
    <w:tblStylePr w:type="lastRow">
      <w:rPr>
        <w:b/>
        <w:color w:val="FAC090" w:themeColor="accent6" w:themeTint="98" w:themeShade="95"/>
      </w:rPr>
      <w:tblPr/>
      <w:tcPr>
        <w:tcBorders>
          <w:top w:val="single" w:color="F79646" w:themeColor="accent6" w:sz="4" w:space="0"/>
        </w:tcBorders>
      </w:tcPr>
    </w:tblStylePr>
    <w:tblStylePr w:type="firstCol">
      <w:rPr>
        <w:b/>
        <w:color w:val="FAC090" w:themeColor="accent6" w:themeTint="98" w:themeShade="95"/>
      </w:rPr>
      <w:tblPr/>
    </w:tblStylePr>
    <w:tblStylePr w:type="lastCol">
      <w:rPr>
        <w:b/>
        <w:color w:val="FAC090" w:themeColor="accent6" w:themeTint="98" w:themeShade="95"/>
      </w:rPr>
      <w:tblPr/>
    </w:tblStylePr>
    <w:tblStylePr w:type="band1Vert">
      <w:tblPr/>
      <w:tcPr>
        <w:shd w:val="clear" w:color="FFFFFF" w:fill="FDE4D0" w:themeFill="accent6" w:themeFillTint="40"/>
      </w:tcPr>
    </w:tblStylePr>
    <w:tblStylePr w:type="band1Horz">
      <w:rPr>
        <w:color w:val="FAC090" w:themeColor="accent6" w:themeTint="98" w:themeShade="95"/>
        <w:sz w:val="22"/>
      </w:rPr>
      <w:tblPr/>
      <w:tcPr>
        <w:shd w:val="clear" w:color="FFFFFF" w:fill="FDE4D0" w:themeFill="accent6" w:themeFillTint="40"/>
      </w:tcPr>
    </w:tblStylePr>
    <w:tblStylePr w:type="band2Horz">
      <w:rPr>
        <w:color w:val="FAC090" w:themeColor="accent6" w:themeTint="98" w:themeShade="95"/>
        <w:sz w:val="22"/>
      </w:rPr>
      <w:tblPr/>
    </w:tblStylePr>
  </w:style>
  <w:style w:type="table" w:styleId="ListTable7Colorful">
    <w:name w:val="List Table 7 Colorful"/>
    <w:basedOn w:val="TableNormal"/>
    <w:uiPriority w:val="99"/>
    <w:tblPr>
      <w:tblStyleRowBandSize w:val="1"/>
      <w:tblStyleColBandSize w:val="1"/>
      <w:tblBorders>
        <w:right w:val="single" w:color="7F7F7F" w:themeColor="text1" w:themeTint="80" w:sz="4" w:space="0"/>
      </w:tblBorders>
    </w:tblPr>
    <w:tblStylePr w:type="firstRow">
      <w:rPr>
        <w:i/>
        <w:color w:val="7F7F7F" w:themeColor="text1" w:themeTint="80" w:themeShade="95"/>
        <w:sz w:val="22"/>
      </w:rPr>
      <w:tblPr/>
      <w:tcPr>
        <w:tcBorders>
          <w:top w:val="none" w:color="auto" w:sz="0" w:space="0"/>
          <w:left w:val="none" w:color="auto" w:sz="0" w:space="0"/>
          <w:bottom w:val="single" w:color="000000" w:themeColor="text1" w:sz="4" w:space="0"/>
          <w:right w:val="none" w:color="auto" w:sz="0" w:space="0"/>
        </w:tcBorders>
        <w:shd w:val="clear" w:color="FFFFFF" w:fill="FFFFFF" w:themeFill="light1"/>
      </w:tcPr>
    </w:tblStylePr>
    <w:tblStylePr w:type="lastRow">
      <w:rPr>
        <w:i/>
        <w:color w:val="7F7F7F" w:themeColor="text1" w:themeTint="80" w:themeShade="95"/>
        <w:sz w:val="22"/>
      </w:rPr>
      <w:tblPr/>
      <w:tcPr>
        <w:tcBorders>
          <w:top w:val="single" w:color="000000"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000000" w:themeColor="text1" w:sz="4" w:space="0"/>
        </w:tcBorders>
        <w:shd w:val="clear" w:color="FFFFFF" w:fill="FFFFFF"/>
      </w:tcPr>
    </w:tblStylePr>
    <w:tblStylePr w:type="lastCol">
      <w:rPr>
        <w:i/>
        <w:color w:val="7F7F7F" w:themeColor="text1" w:themeTint="80" w:themeShade="95"/>
        <w:sz w:val="22"/>
      </w:rPr>
      <w:tblPr/>
      <w:tcPr>
        <w:tcBorders>
          <w:top w:val="none" w:color="auto" w:sz="0" w:space="0"/>
          <w:left w:val="single" w:color="000000" w:themeColor="text1" w:sz="4" w:space="0"/>
          <w:bottom w:val="none" w:color="auto" w:sz="0" w:space="0"/>
          <w:right w:val="none" w:color="auto" w:sz="0" w:space="0"/>
        </w:tcBorders>
        <w:shd w:val="clear" w:color="FFFFFF" w:fill="FFFFFF"/>
      </w:tcPr>
    </w:tblStylePr>
    <w:tblStylePr w:type="band1Vert">
      <w:tblPr/>
      <w:tcPr>
        <w:shd w:val="clear" w:color="FFFFFF" w:fill="BFBFBF" w:themeFill="text1" w:themeFillTint="40"/>
      </w:tcPr>
    </w:tblStylePr>
    <w:tblStylePr w:type="band1Horz">
      <w:rPr>
        <w:color w:val="7F7F7F" w:themeColor="text1" w:themeTint="80" w:themeShade="95"/>
        <w:sz w:val="22"/>
      </w:rPr>
      <w:tblPr/>
      <w:tcPr>
        <w:shd w:val="clear" w:color="FFFFFF" w:fill="BFBFBF" w:themeFill="text1" w:themeFillTint="40"/>
      </w:tcPr>
    </w:tblStylePr>
    <w:tblStylePr w:type="band2Horz">
      <w:rPr>
        <w:color w:val="7F7F7F" w:themeColor="text1" w:themeTint="80" w:themeShade="95"/>
        <w:sz w:val="22"/>
      </w:rPr>
      <w:tblPr/>
    </w:tblStylePr>
  </w:style>
  <w:style w:type="table" w:customStyle="1" w:styleId="ListTable7Colorful-Accent11">
    <w:name w:val="List Table 7 Colorful - Accent 11"/>
    <w:basedOn w:val="TableNormal"/>
    <w:uiPriority w:val="99"/>
    <w:tblPr>
      <w:tblStyleRowBandSize w:val="1"/>
      <w:tblStyleColBandSize w:val="1"/>
      <w:tblBorders>
        <w:right w:val="single" w:color="4F81BD" w:themeColor="accent1" w:sz="4" w:space="0"/>
      </w:tblBorders>
    </w:tblPr>
    <w:tblStylePr w:type="firstRow">
      <w:rPr>
        <w:i/>
        <w:color w:val="2A4A71" w:themeColor="accent1" w:themeShade="95"/>
        <w:sz w:val="22"/>
      </w:rPr>
      <w:tblPr/>
      <w:tcPr>
        <w:tcBorders>
          <w:top w:val="none" w:color="auto" w:sz="0" w:space="0"/>
          <w:left w:val="none" w:color="auto" w:sz="0" w:space="0"/>
          <w:bottom w:val="single" w:color="4F81BD" w:themeColor="accent1" w:sz="4" w:space="0"/>
          <w:right w:val="none" w:color="auto" w:sz="0" w:space="0"/>
        </w:tcBorders>
        <w:shd w:val="clear" w:color="FFFFFF" w:fill="FFFFFF" w:themeFill="light1"/>
      </w:tcPr>
    </w:tblStylePr>
    <w:tblStylePr w:type="lastRow">
      <w:rPr>
        <w:i/>
        <w:color w:val="2A4A71" w:themeColor="accent1" w:themeShade="95"/>
        <w:sz w:val="22"/>
      </w:rPr>
      <w:tblPr/>
      <w:tcPr>
        <w:tcBorders>
          <w:top w:val="single" w:color="4F81BD"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2A4A71" w:themeColor="accent1" w:themeShade="95"/>
        <w:sz w:val="22"/>
      </w:rPr>
      <w:tblPr/>
      <w:tcPr>
        <w:tcBorders>
          <w:top w:val="none" w:color="auto" w:sz="0" w:space="0"/>
          <w:left w:val="none" w:color="auto" w:sz="0" w:space="0"/>
          <w:bottom w:val="none" w:color="auto" w:sz="0" w:space="0"/>
          <w:right w:val="single" w:color="4F81BD" w:themeColor="accent1" w:sz="4" w:space="0"/>
        </w:tcBorders>
        <w:shd w:val="clear" w:color="FFFFFF" w:fill="FFFFFF"/>
      </w:tcPr>
    </w:tblStylePr>
    <w:tblStylePr w:type="lastCol">
      <w:rPr>
        <w:i/>
        <w:color w:val="2A4A71" w:themeColor="accent1" w:themeShade="95"/>
        <w:sz w:val="22"/>
      </w:rPr>
      <w:tblPr/>
      <w:tcPr>
        <w:tcBorders>
          <w:top w:val="none" w:color="auto" w:sz="0" w:space="0"/>
          <w:left w:val="single" w:color="4F81BD" w:themeColor="accent1" w:sz="4" w:space="0"/>
          <w:bottom w:val="none" w:color="auto" w:sz="0" w:space="0"/>
          <w:right w:val="none" w:color="auto" w:sz="0" w:space="0"/>
        </w:tcBorders>
        <w:shd w:val="clear" w:color="FFFFFF" w:fill="FFFFFF"/>
      </w:tcPr>
    </w:tblStylePr>
    <w:tblStylePr w:type="band1Vert">
      <w:tblPr/>
      <w:tcPr>
        <w:shd w:val="clear" w:color="FFFFFF" w:fill="D2DFEE" w:themeFill="accent1" w:themeFillTint="40"/>
      </w:tcPr>
    </w:tblStylePr>
    <w:tblStylePr w:type="band1Horz">
      <w:rPr>
        <w:color w:val="2A4A71" w:themeColor="accent1" w:themeShade="95"/>
        <w:sz w:val="22"/>
      </w:rPr>
      <w:tblPr/>
      <w:tcPr>
        <w:shd w:val="clear" w:color="FFFFFF" w:fill="D2DFEE" w:themeFill="accent1" w:themeFillTint="40"/>
      </w:tcPr>
    </w:tblStylePr>
    <w:tblStylePr w:type="band2Horz">
      <w:rPr>
        <w:color w:val="2A4A71" w:themeColor="accent1" w:themeShade="95"/>
        <w:sz w:val="22"/>
      </w:rPr>
      <w:tblPr/>
    </w:tblStylePr>
  </w:style>
  <w:style w:type="table" w:customStyle="1" w:styleId="ListTable7Colorful-Accent21">
    <w:name w:val="List Table 7 Colorful - Accent 21"/>
    <w:basedOn w:val="TableNormal"/>
    <w:uiPriority w:val="99"/>
    <w:tblPr>
      <w:tblStyleRowBandSize w:val="1"/>
      <w:tblStyleColBandSize w:val="1"/>
      <w:tblBorders>
        <w:right w:val="single" w:color="D99695" w:themeColor="accent2" w:themeTint="97" w:sz="4" w:space="0"/>
      </w:tblBorders>
    </w:tblPr>
    <w:tblStylePr w:type="firstRow">
      <w:rPr>
        <w:i/>
        <w:color w:val="D99695" w:themeColor="accent2" w:themeTint="97" w:themeShade="95"/>
        <w:sz w:val="22"/>
      </w:rPr>
      <w:tblPr/>
      <w:tcPr>
        <w:tcBorders>
          <w:top w:val="none" w:color="auto" w:sz="0" w:space="0"/>
          <w:left w:val="none" w:color="auto" w:sz="0" w:space="0"/>
          <w:bottom w:val="single" w:color="C0504D" w:themeColor="accent2" w:sz="4" w:space="0"/>
          <w:right w:val="none" w:color="auto" w:sz="0" w:space="0"/>
        </w:tcBorders>
        <w:shd w:val="clear" w:color="FFFFFF" w:fill="FFFFFF" w:themeFill="light1"/>
      </w:tcPr>
    </w:tblStylePr>
    <w:tblStylePr w:type="lastRow">
      <w:rPr>
        <w:i/>
        <w:color w:val="D99695" w:themeColor="accent2" w:themeTint="97" w:themeShade="95"/>
        <w:sz w:val="22"/>
      </w:rPr>
      <w:tblPr/>
      <w:tcPr>
        <w:tcBorders>
          <w:top w:val="single" w:color="C0504D"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D99695" w:themeColor="accent2" w:themeTint="97" w:themeShade="95"/>
        <w:sz w:val="22"/>
      </w:rPr>
      <w:tblPr/>
      <w:tcPr>
        <w:tcBorders>
          <w:top w:val="none" w:color="auto" w:sz="0" w:space="0"/>
          <w:left w:val="none" w:color="auto" w:sz="0" w:space="0"/>
          <w:bottom w:val="none" w:color="auto" w:sz="0" w:space="0"/>
          <w:right w:val="single" w:color="C0504D" w:themeColor="accent2" w:sz="4" w:space="0"/>
        </w:tcBorders>
        <w:shd w:val="clear" w:color="FFFFFF" w:fill="FFFFFF"/>
      </w:tcPr>
    </w:tblStylePr>
    <w:tblStylePr w:type="lastCol">
      <w:rPr>
        <w:i/>
        <w:color w:val="D99695" w:themeColor="accent2" w:themeTint="97" w:themeShade="95"/>
        <w:sz w:val="22"/>
      </w:rPr>
      <w:tblPr/>
      <w:tcPr>
        <w:tcBorders>
          <w:top w:val="none" w:color="auto" w:sz="0" w:space="0"/>
          <w:left w:val="single" w:color="C0504D" w:themeColor="accent2" w:sz="4" w:space="0"/>
          <w:bottom w:val="none" w:color="auto" w:sz="0" w:space="0"/>
          <w:right w:val="none" w:color="auto" w:sz="0" w:space="0"/>
        </w:tcBorders>
        <w:shd w:val="clear" w:color="FFFFFF" w:fill="FFFFFF"/>
      </w:tcPr>
    </w:tblStylePr>
    <w:tblStylePr w:type="band1Vert">
      <w:tblPr/>
      <w:tcPr>
        <w:shd w:val="clear" w:color="FFFFFF" w:fill="EFD2D2" w:themeFill="accent2" w:themeFillTint="40"/>
      </w:tcPr>
    </w:tblStylePr>
    <w:tblStylePr w:type="band1Horz">
      <w:rPr>
        <w:color w:val="D99695" w:themeColor="accent2" w:themeTint="97" w:themeShade="95"/>
        <w:sz w:val="22"/>
      </w:rPr>
      <w:tblPr/>
      <w:tcPr>
        <w:shd w:val="clear" w:color="FFFFFF" w:fill="EFD2D2" w:themeFill="accent2" w:themeFillTint="40"/>
      </w:tcPr>
    </w:tblStylePr>
    <w:tblStylePr w:type="band2Horz">
      <w:rPr>
        <w:color w:val="D99695" w:themeColor="accent2" w:themeTint="97" w:themeShade="95"/>
        <w:sz w:val="22"/>
      </w:rPr>
      <w:tblPr/>
    </w:tblStylePr>
  </w:style>
  <w:style w:type="table" w:customStyle="1" w:styleId="ListTable7Colorful-Accent31">
    <w:name w:val="List Table 7 Colorful - Accent 31"/>
    <w:basedOn w:val="TableNormal"/>
    <w:uiPriority w:val="99"/>
    <w:tblPr>
      <w:tblStyleRowBandSize w:val="1"/>
      <w:tblStyleColBandSize w:val="1"/>
      <w:tblBorders>
        <w:right w:val="single" w:color="C3D69B" w:themeColor="accent3" w:themeTint="98" w:sz="4" w:space="0"/>
      </w:tblBorders>
    </w:tblPr>
    <w:tblStylePr w:type="firstRow">
      <w:rPr>
        <w:i/>
        <w:color w:val="C3D69B" w:themeColor="accent3" w:themeTint="98" w:themeShade="95"/>
        <w:sz w:val="22"/>
      </w:rPr>
      <w:tblPr/>
      <w:tcPr>
        <w:tcBorders>
          <w:top w:val="none" w:color="auto" w:sz="0" w:space="0"/>
          <w:left w:val="none" w:color="auto" w:sz="0" w:space="0"/>
          <w:bottom w:val="single" w:color="9BBB59" w:themeColor="accent3" w:sz="4" w:space="0"/>
          <w:right w:val="none" w:color="auto" w:sz="0" w:space="0"/>
        </w:tcBorders>
        <w:shd w:val="clear" w:color="FFFFFF" w:fill="FFFFFF" w:themeFill="light1"/>
      </w:tcPr>
    </w:tblStylePr>
    <w:tblStylePr w:type="lastRow">
      <w:rPr>
        <w:i/>
        <w:color w:val="C3D69B" w:themeColor="accent3" w:themeTint="98" w:themeShade="95"/>
        <w:sz w:val="22"/>
      </w:rPr>
      <w:tblPr/>
      <w:tcPr>
        <w:tcBorders>
          <w:top w:val="single" w:color="9BBB59"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C3D69B" w:themeColor="accent3" w:themeTint="98" w:themeShade="95"/>
        <w:sz w:val="22"/>
      </w:rPr>
      <w:tblPr/>
      <w:tcPr>
        <w:tcBorders>
          <w:top w:val="none" w:color="auto" w:sz="0" w:space="0"/>
          <w:left w:val="none" w:color="auto" w:sz="0" w:space="0"/>
          <w:bottom w:val="none" w:color="auto" w:sz="0" w:space="0"/>
          <w:right w:val="single" w:color="9BBB59" w:themeColor="accent3" w:sz="4" w:space="0"/>
        </w:tcBorders>
        <w:shd w:val="clear" w:color="FFFFFF" w:fill="FFFFFF"/>
      </w:tcPr>
    </w:tblStylePr>
    <w:tblStylePr w:type="lastCol">
      <w:rPr>
        <w:i/>
        <w:color w:val="C3D69B" w:themeColor="accent3" w:themeTint="98" w:themeShade="95"/>
        <w:sz w:val="22"/>
      </w:rPr>
      <w:tblPr/>
      <w:tcPr>
        <w:tcBorders>
          <w:top w:val="none" w:color="auto" w:sz="0" w:space="0"/>
          <w:left w:val="single" w:color="9BBB59" w:themeColor="accent3" w:sz="4" w:space="0"/>
          <w:bottom w:val="none" w:color="auto" w:sz="0" w:space="0"/>
          <w:right w:val="none" w:color="auto" w:sz="0" w:space="0"/>
        </w:tcBorders>
        <w:shd w:val="clear" w:color="FFFFFF" w:fill="FFFFFF"/>
      </w:tcPr>
    </w:tblStylePr>
    <w:tblStylePr w:type="band1Vert">
      <w:tblPr/>
      <w:tcPr>
        <w:shd w:val="clear" w:color="FFFFFF" w:fill="E5EED5" w:themeFill="accent3" w:themeFillTint="40"/>
      </w:tcPr>
    </w:tblStylePr>
    <w:tblStylePr w:type="band1Horz">
      <w:rPr>
        <w:color w:val="C3D69B" w:themeColor="accent3" w:themeTint="98" w:themeShade="95"/>
        <w:sz w:val="22"/>
      </w:rPr>
      <w:tblPr/>
      <w:tcPr>
        <w:shd w:val="clear" w:color="FFFFFF" w:fill="E5EED5" w:themeFill="accent3" w:themeFillTint="40"/>
      </w:tcPr>
    </w:tblStylePr>
    <w:tblStylePr w:type="band2Horz">
      <w:rPr>
        <w:color w:val="C3D69B" w:themeColor="accent3" w:themeTint="98" w:themeShade="95"/>
        <w:sz w:val="22"/>
      </w:rPr>
      <w:tblPr/>
    </w:tblStylePr>
  </w:style>
  <w:style w:type="table" w:customStyle="1" w:styleId="ListTable7Colorful-Accent41">
    <w:name w:val="List Table 7 Colorful - Accent 41"/>
    <w:basedOn w:val="TableNormal"/>
    <w:uiPriority w:val="99"/>
    <w:tblPr>
      <w:tblStyleRowBandSize w:val="1"/>
      <w:tblStyleColBandSize w:val="1"/>
      <w:tblBorders>
        <w:right w:val="single" w:color="B2A1C6" w:themeColor="accent4" w:themeTint="9a" w:sz="4" w:space="0"/>
      </w:tblBorders>
    </w:tblPr>
    <w:tblStylePr w:type="firstRow">
      <w:rPr>
        <w:i/>
        <w:color w:val="B2A1C6" w:themeColor="accent4" w:themeTint="9a" w:themeShade="95"/>
        <w:sz w:val="22"/>
      </w:rPr>
      <w:tblPr/>
      <w:tcPr>
        <w:tcBorders>
          <w:top w:val="none" w:color="auto" w:sz="0" w:space="0"/>
          <w:left w:val="none" w:color="auto" w:sz="0" w:space="0"/>
          <w:bottom w:val="single" w:color="8064A2" w:themeColor="accent4" w:sz="4" w:space="0"/>
          <w:right w:val="none" w:color="auto" w:sz="0" w:space="0"/>
        </w:tcBorders>
        <w:shd w:val="clear" w:color="FFFFFF" w:fill="FFFFFF" w:themeFill="light1"/>
      </w:tcPr>
    </w:tblStylePr>
    <w:tblStylePr w:type="lastRow">
      <w:rPr>
        <w:i/>
        <w:color w:val="B2A1C6" w:themeColor="accent4" w:themeTint="9a" w:themeShade="95"/>
        <w:sz w:val="22"/>
      </w:rPr>
      <w:tblPr/>
      <w:tcPr>
        <w:tcBorders>
          <w:top w:val="single" w:color="8064A2"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B2A1C6" w:themeColor="accent4" w:themeTint="9a" w:themeShade="95"/>
        <w:sz w:val="22"/>
      </w:rPr>
      <w:tblPr/>
      <w:tcPr>
        <w:tcBorders>
          <w:top w:val="none" w:color="auto" w:sz="0" w:space="0"/>
          <w:left w:val="none" w:color="auto" w:sz="0" w:space="0"/>
          <w:bottom w:val="none" w:color="auto" w:sz="0" w:space="0"/>
          <w:right w:val="single" w:color="8064A2" w:themeColor="accent4" w:sz="4" w:space="0"/>
        </w:tcBorders>
        <w:shd w:val="clear" w:color="FFFFFF" w:fill="FFFFFF"/>
      </w:tcPr>
    </w:tblStylePr>
    <w:tblStylePr w:type="lastCol">
      <w:rPr>
        <w:i/>
        <w:color w:val="B2A1C6" w:themeColor="accent4" w:themeTint="9a" w:themeShade="95"/>
        <w:sz w:val="22"/>
      </w:rPr>
      <w:tblPr/>
      <w:tcPr>
        <w:tcBorders>
          <w:top w:val="none" w:color="auto" w:sz="0" w:space="0"/>
          <w:left w:val="single" w:color="8064A2" w:themeColor="accent4" w:sz="4" w:space="0"/>
          <w:bottom w:val="none" w:color="auto" w:sz="0" w:space="0"/>
          <w:right w:val="none" w:color="auto" w:sz="0" w:space="0"/>
        </w:tcBorders>
        <w:shd w:val="clear" w:color="FFFFFF" w:fill="FFFFFF"/>
      </w:tcPr>
    </w:tblStylePr>
    <w:tblStylePr w:type="band1Vert">
      <w:tblPr/>
      <w:tcPr>
        <w:shd w:val="clear" w:color="FFFFFF" w:fill="DFD8E7" w:themeFill="accent4" w:themeFillTint="40"/>
      </w:tcPr>
    </w:tblStylePr>
    <w:tblStylePr w:type="band1Horz">
      <w:rPr>
        <w:color w:val="B2A1C6" w:themeColor="accent4" w:themeTint="9a" w:themeShade="95"/>
        <w:sz w:val="22"/>
      </w:rPr>
      <w:tblPr/>
      <w:tcPr>
        <w:shd w:val="clear" w:color="FFFFFF" w:fill="DFD8E7" w:themeFill="accent4" w:themeFillTint="40"/>
      </w:tcPr>
    </w:tblStylePr>
    <w:tblStylePr w:type="band2Horz">
      <w:rPr>
        <w:color w:val="B2A1C6" w:themeColor="accent4" w:themeTint="9a" w:themeShade="95"/>
        <w:sz w:val="22"/>
      </w:rPr>
      <w:tblPr/>
    </w:tblStylePr>
  </w:style>
  <w:style w:type="table" w:customStyle="1" w:styleId="ListTable7Colorful-Accent51">
    <w:name w:val="List Table 7 Colorful - Accent 51"/>
    <w:basedOn w:val="TableNormal"/>
    <w:uiPriority w:val="99"/>
    <w:tblPr>
      <w:tblStyleRowBandSize w:val="1"/>
      <w:tblStyleColBandSize w:val="1"/>
      <w:tblBorders>
        <w:right w:val="single" w:color="92CCDC" w:themeColor="accent5" w:themeTint="9a" w:sz="4" w:space="0"/>
      </w:tblBorders>
    </w:tblPr>
    <w:tblStylePr w:type="firstRow">
      <w:rPr>
        <w:i/>
        <w:color w:val="92CCDC" w:themeColor="accent5" w:themeTint="9a" w:themeShade="95"/>
        <w:sz w:val="22"/>
      </w:rPr>
      <w:tblPr/>
      <w:tcPr>
        <w:tcBorders>
          <w:top w:val="none" w:color="auto" w:sz="0" w:space="0"/>
          <w:left w:val="none" w:color="auto" w:sz="0" w:space="0"/>
          <w:bottom w:val="single" w:color="4BACC6" w:themeColor="accent5" w:sz="4" w:space="0"/>
          <w:right w:val="none" w:color="auto" w:sz="0" w:space="0"/>
        </w:tcBorders>
        <w:shd w:val="clear" w:color="FFFFFF" w:fill="FFFFFF" w:themeFill="light1"/>
      </w:tcPr>
    </w:tblStylePr>
    <w:tblStylePr w:type="lastRow">
      <w:rPr>
        <w:i/>
        <w:color w:val="92CCDC" w:themeColor="accent5" w:themeTint="9a" w:themeShade="95"/>
        <w:sz w:val="22"/>
      </w:rPr>
      <w:tblPr/>
      <w:tcPr>
        <w:tcBorders>
          <w:top w:val="single" w:color="4BACC6"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92CCDC" w:themeColor="accent5" w:themeTint="9a" w:themeShade="95"/>
        <w:sz w:val="22"/>
      </w:rPr>
      <w:tblPr/>
      <w:tcPr>
        <w:tcBorders>
          <w:top w:val="none" w:color="auto" w:sz="0" w:space="0"/>
          <w:left w:val="none" w:color="auto" w:sz="0" w:space="0"/>
          <w:bottom w:val="none" w:color="auto" w:sz="0" w:space="0"/>
          <w:right w:val="single" w:color="4BACC6" w:themeColor="accent5" w:sz="4" w:space="0"/>
        </w:tcBorders>
        <w:shd w:val="clear" w:color="FFFFFF" w:fill="FFFFFF"/>
      </w:tcPr>
    </w:tblStylePr>
    <w:tblStylePr w:type="lastCol">
      <w:rPr>
        <w:i/>
        <w:color w:val="92CCDC" w:themeColor="accent5" w:themeTint="9a" w:themeShade="95"/>
        <w:sz w:val="22"/>
      </w:rPr>
      <w:tblPr/>
      <w:tcPr>
        <w:tcBorders>
          <w:top w:val="none" w:color="auto" w:sz="0" w:space="0"/>
          <w:left w:val="single" w:color="4BACC6" w:themeColor="accent5" w:sz="4" w:space="0"/>
          <w:bottom w:val="none" w:color="auto" w:sz="0" w:space="0"/>
          <w:right w:val="none" w:color="auto" w:sz="0" w:space="0"/>
        </w:tcBorders>
        <w:shd w:val="clear" w:color="FFFFFF" w:fill="FFFFFF"/>
      </w:tcPr>
    </w:tblStylePr>
    <w:tblStylePr w:type="band1Vert">
      <w:tblPr/>
      <w:tcPr>
        <w:shd w:val="clear" w:color="FFFFFF" w:fill="D1EAF0" w:themeFill="accent5" w:themeFillTint="40"/>
      </w:tcPr>
    </w:tblStylePr>
    <w:tblStylePr w:type="band1Horz">
      <w:rPr>
        <w:color w:val="92CCDC" w:themeColor="accent5" w:themeTint="9a" w:themeShade="95"/>
        <w:sz w:val="22"/>
      </w:rPr>
      <w:tblPr/>
      <w:tcPr>
        <w:shd w:val="clear" w:color="FFFFFF" w:fill="D1EAF0" w:themeFill="accent5" w:themeFillTint="40"/>
      </w:tcPr>
    </w:tblStylePr>
    <w:tblStylePr w:type="band2Horz">
      <w:rPr>
        <w:color w:val="92CCDC" w:themeColor="accent5" w:themeTint="9a" w:themeShade="95"/>
        <w:sz w:val="22"/>
      </w:rPr>
      <w:tblPr/>
    </w:tblStylePr>
  </w:style>
  <w:style w:type="table" w:customStyle="1" w:styleId="ListTable7Colorful-Accent61">
    <w:name w:val="List Table 7 Colorful - Accent 61"/>
    <w:basedOn w:val="TableNormal"/>
    <w:uiPriority w:val="99"/>
    <w:tblPr>
      <w:tblStyleRowBandSize w:val="1"/>
      <w:tblStyleColBandSize w:val="1"/>
      <w:tblBorders>
        <w:right w:val="single" w:color="FAC090" w:themeColor="accent6" w:themeTint="98" w:sz="4" w:space="0"/>
      </w:tblBorders>
    </w:tblPr>
    <w:tblStylePr w:type="firstRow">
      <w:rPr>
        <w:i/>
        <w:color w:val="FAC090" w:themeColor="accent6" w:themeTint="98" w:themeShade="95"/>
        <w:sz w:val="22"/>
      </w:rPr>
      <w:tblPr/>
      <w:tcPr>
        <w:tcBorders>
          <w:top w:val="none" w:color="auto" w:sz="0" w:space="0"/>
          <w:left w:val="none" w:color="auto" w:sz="0" w:space="0"/>
          <w:bottom w:val="single" w:color="F79646" w:themeColor="accent6" w:sz="4" w:space="0"/>
          <w:right w:val="none" w:color="auto" w:sz="0" w:space="0"/>
        </w:tcBorders>
        <w:shd w:val="clear" w:color="FFFFFF" w:fill="FFFFFF" w:themeFill="light1"/>
      </w:tcPr>
    </w:tblStylePr>
    <w:tblStylePr w:type="lastRow">
      <w:rPr>
        <w:i/>
        <w:color w:val="FAC090" w:themeColor="accent6" w:themeTint="98" w:themeShade="95"/>
        <w:sz w:val="22"/>
      </w:rPr>
      <w:tblPr/>
      <w:tcPr>
        <w:tcBorders>
          <w:top w:val="single" w:color="F79646"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FAC090" w:themeColor="accent6" w:themeTint="98" w:themeShade="95"/>
        <w:sz w:val="22"/>
      </w:rPr>
      <w:tblPr/>
      <w:tcPr>
        <w:tcBorders>
          <w:top w:val="none" w:color="auto" w:sz="0" w:space="0"/>
          <w:left w:val="none" w:color="auto" w:sz="0" w:space="0"/>
          <w:bottom w:val="none" w:color="auto" w:sz="0" w:space="0"/>
          <w:right w:val="single" w:color="F79646" w:themeColor="accent6" w:sz="4" w:space="0"/>
        </w:tcBorders>
        <w:shd w:val="clear" w:color="FFFFFF" w:fill="FFFFFF"/>
      </w:tcPr>
    </w:tblStylePr>
    <w:tblStylePr w:type="lastCol">
      <w:rPr>
        <w:i/>
        <w:color w:val="FAC090" w:themeColor="accent6" w:themeTint="98" w:themeShade="95"/>
        <w:sz w:val="22"/>
      </w:rPr>
      <w:tblPr/>
      <w:tcPr>
        <w:tcBorders>
          <w:top w:val="none" w:color="auto" w:sz="0" w:space="0"/>
          <w:left w:val="single" w:color="F79646" w:themeColor="accent6" w:sz="4" w:space="0"/>
          <w:bottom w:val="none" w:color="auto" w:sz="0" w:space="0"/>
          <w:right w:val="none" w:color="auto" w:sz="0" w:space="0"/>
        </w:tcBorders>
        <w:shd w:val="clear" w:color="FFFFFF" w:fill="FFFFFF"/>
      </w:tcPr>
    </w:tblStylePr>
    <w:tblStylePr w:type="band1Vert">
      <w:tblPr/>
      <w:tcPr>
        <w:shd w:val="clear" w:color="FFFFFF" w:fill="FDE4D0" w:themeFill="accent6" w:themeFillTint="40"/>
      </w:tcPr>
    </w:tblStylePr>
    <w:tblStylePr w:type="band1Horz">
      <w:rPr>
        <w:color w:val="FAC090" w:themeColor="accent6" w:themeTint="98" w:themeShade="95"/>
        <w:sz w:val="22"/>
      </w:rPr>
      <w:tblPr/>
      <w:tcPr>
        <w:shd w:val="clear" w:color="FFFFFF" w:fill="FDE4D0" w:themeFill="accent6" w:themeFillTint="40"/>
      </w:tcPr>
    </w:tblStylePr>
    <w:tblStylePr w:type="band2Horz">
      <w:rPr>
        <w:color w:val="FAC090" w:themeColor="accent6" w:themeTint="98" w:themeShade="95"/>
        <w:sz w:val="22"/>
      </w:rPr>
      <w:tblPr/>
    </w:tblStylePr>
  </w:style>
  <w:style w:type="table" w:customStyle="1" w:styleId="Lined-Accent">
    <w:name w:val="Lined - Accent"/>
    <w:basedOn w:val="TableNormal"/>
    <w:uiPriority w:val="99"/>
    <w:rPr>
      <w:lang w:val="de-AT" w:eastAsia="de-AT"/>
      <w:color w:val="404040"/>
      <w:sz w:val="20"/>
      <w:szCs w:val="20"/>
    </w:rPr>
    <w:tblPr>
      <w:tblStyleRowBandSize w:val="1"/>
      <w:tblStyleColBandSize w:val="1"/>
    </w:tblPr>
    <w:tblStylePr w:type="firstRow">
      <w:rPr>
        <w:color w:val="F2F2F2"/>
        <w:sz w:val="22"/>
      </w:rPr>
      <w:tblPr/>
      <w:tcPr>
        <w:shd w:val="clear" w:color="FFFFFF" w:fill="7F7F7F" w:themeFill="text1" w:themeFillTint="80"/>
      </w:tcPr>
    </w:tblStylePr>
    <w:tblStylePr w:type="lastRow">
      <w:rPr>
        <w:color w:val="F2F2F2"/>
        <w:sz w:val="22"/>
      </w:rPr>
      <w:tblPr/>
      <w:tcPr>
        <w:shd w:val="clear" w:color="FFFFFF" w:fill="7F7F7F" w:themeFill="text1" w:themeFillTint="80"/>
      </w:tcPr>
    </w:tblStylePr>
    <w:tblStylePr w:type="firstCol">
      <w:rPr>
        <w:color w:val="F2F2F2"/>
        <w:sz w:val="22"/>
      </w:rPr>
      <w:tblPr/>
      <w:tcPr>
        <w:shd w:val="clear" w:color="FFFFFF" w:fill="7F7F7F" w:themeFill="text1" w:themeFillTint="80"/>
      </w:tcPr>
    </w:tblStylePr>
    <w:tblStylePr w:type="lastCol">
      <w:rPr>
        <w:color w:val="F2F2F2"/>
        <w:sz w:val="22"/>
      </w:rPr>
      <w:tblPr/>
      <w:tcPr>
        <w:shd w:val="clear" w:color="FFFFFF" w:fill="7F7F7F" w:themeFill="text1" w:themeFillTint="80"/>
      </w:tcPr>
    </w:tblStylePr>
    <w:tblStylePr w:type="band1Vert">
      <w:rPr>
        <w:color w:val="404040"/>
        <w:sz w:val="22"/>
      </w:rPr>
      <w:tblPr/>
    </w:tblStylePr>
    <w:tblStylePr w:type="band2Vert">
      <w:rPr>
        <w:color w:val="404040"/>
        <w:sz w:val="22"/>
      </w:rPr>
      <w:tblPr/>
      <w:tcPr>
        <w:shd w:val="clear" w:color="FFFFFF" w:fill="F2F2F2" w:themeFill="text1" w:themeFillTint="d"/>
      </w:tcPr>
    </w:tblStylePr>
    <w:tblStylePr w:type="band1Horz">
      <w:rPr>
        <w:color w:val="404040"/>
        <w:sz w:val="22"/>
      </w:rPr>
      <w:tblPr/>
    </w:tblStylePr>
    <w:tblStylePr w:type="band2Horz">
      <w:rPr>
        <w:color w:val="404040"/>
        <w:sz w:val="22"/>
      </w:rPr>
      <w:tblPr/>
      <w:tcPr>
        <w:shd w:val="clear" w:color="FFFFFF" w:fill="F2F2F2" w:themeFill="text1" w:themeFillTint="d"/>
      </w:tcPr>
    </w:tblStylePr>
  </w:style>
  <w:style w:type="table" w:customStyle="1" w:styleId="Lined-Accent1">
    <w:name w:val="Lined - Accent 1"/>
    <w:basedOn w:val="TableNormal"/>
    <w:uiPriority w:val="99"/>
    <w:rPr>
      <w:lang w:val="de-AT" w:eastAsia="de-AT"/>
      <w:color w:val="404040"/>
      <w:sz w:val="20"/>
      <w:szCs w:val="20"/>
    </w:rPr>
    <w:tblPr>
      <w:tblStyleRowBandSize w:val="1"/>
      <w:tblStyleColBandSize w:val="1"/>
    </w:tblPr>
    <w:tblStylePr w:type="firstRow">
      <w:rPr>
        <w:color w:val="F2F2F2"/>
        <w:sz w:val="22"/>
      </w:rPr>
      <w:tblPr/>
      <w:tcPr>
        <w:shd w:val="clear" w:color="FFFFFF" w:fill="5D8AC2" w:themeFill="accent1" w:themeFillTint="ea"/>
      </w:tcPr>
    </w:tblStylePr>
    <w:tblStylePr w:type="lastRow">
      <w:rPr>
        <w:color w:val="F2F2F2"/>
        <w:sz w:val="22"/>
      </w:rPr>
      <w:tblPr/>
      <w:tcPr>
        <w:shd w:val="clear" w:color="FFFFFF" w:fill="5D8AC2" w:themeFill="accent1" w:themeFillTint="ea"/>
      </w:tcPr>
    </w:tblStylePr>
    <w:tblStylePr w:type="firstCol">
      <w:rPr>
        <w:color w:val="F2F2F2"/>
        <w:sz w:val="22"/>
      </w:rPr>
      <w:tblPr/>
      <w:tcPr>
        <w:shd w:val="clear" w:color="FFFFFF" w:fill="5D8AC2" w:themeFill="accent1" w:themeFillTint="ea"/>
      </w:tcPr>
    </w:tblStylePr>
    <w:tblStylePr w:type="lastCol">
      <w:rPr>
        <w:color w:val="F2F2F2"/>
        <w:sz w:val="22"/>
      </w:rPr>
      <w:tblPr/>
      <w:tcPr>
        <w:shd w:val="clear" w:color="FFFFFF" w:fill="5D8AC2" w:themeFill="accent1" w:themeFillTint="ea"/>
      </w:tcPr>
    </w:tblStylePr>
    <w:tblStylePr w:type="band1Vert">
      <w:rPr>
        <w:color w:val="404040"/>
        <w:sz w:val="22"/>
      </w:rPr>
      <w:tblPr/>
    </w:tblStylePr>
    <w:tblStylePr w:type="band2Vert">
      <w:rPr>
        <w:color w:val="404040"/>
        <w:sz w:val="22"/>
      </w:rPr>
      <w:tblPr/>
      <w:tcPr>
        <w:shd w:val="clear" w:color="FFFFFF" w:fill="C7D7EA" w:themeFill="accent1" w:themeFillTint="50"/>
      </w:tcPr>
    </w:tblStylePr>
    <w:tblStylePr w:type="band1Horz">
      <w:rPr>
        <w:color w:val="404040"/>
        <w:sz w:val="22"/>
      </w:rPr>
      <w:tblPr/>
    </w:tblStylePr>
    <w:tblStylePr w:type="band2Horz">
      <w:rPr>
        <w:color w:val="404040"/>
        <w:sz w:val="22"/>
      </w:rPr>
      <w:tblPr/>
      <w:tcPr>
        <w:shd w:val="clear" w:color="FFFFFF" w:fill="C7D7EA" w:themeFill="accent1" w:themeFillTint="50"/>
      </w:tcPr>
    </w:tblStylePr>
  </w:style>
  <w:style w:type="table" w:customStyle="1" w:styleId="Lined-Accent2">
    <w:name w:val="Lined - Accent 2"/>
    <w:basedOn w:val="TableNormal"/>
    <w:uiPriority w:val="99"/>
    <w:rPr>
      <w:lang w:val="de-AT" w:eastAsia="de-AT"/>
      <w:color w:val="404040"/>
      <w:sz w:val="20"/>
      <w:szCs w:val="20"/>
    </w:rPr>
    <w:tblPr>
      <w:tblStyleRowBandSize w:val="1"/>
      <w:tblStyleColBandSize w:val="1"/>
    </w:tblPr>
    <w:tblStylePr w:type="firstRow">
      <w:rPr>
        <w:color w:val="F2F2F2"/>
        <w:sz w:val="22"/>
      </w:rPr>
      <w:tblPr/>
      <w:tcPr>
        <w:shd w:val="clear" w:color="FFFFFF" w:fill="D99695" w:themeFill="accent2" w:themeFillTint="97"/>
      </w:tcPr>
    </w:tblStylePr>
    <w:tblStylePr w:type="lastRow">
      <w:rPr>
        <w:color w:val="F2F2F2"/>
        <w:sz w:val="22"/>
      </w:rPr>
      <w:tblPr/>
      <w:tcPr>
        <w:shd w:val="clear" w:color="FFFFFF" w:fill="D99695" w:themeFill="accent2" w:themeFillTint="97"/>
      </w:tcPr>
    </w:tblStylePr>
    <w:tblStylePr w:type="firstCol">
      <w:rPr>
        <w:color w:val="F2F2F2"/>
        <w:sz w:val="22"/>
      </w:rPr>
      <w:tblPr/>
      <w:tcPr>
        <w:shd w:val="clear" w:color="FFFFFF" w:fill="D99695" w:themeFill="accent2" w:themeFillTint="97"/>
      </w:tcPr>
    </w:tblStylePr>
    <w:tblStylePr w:type="lastCol">
      <w:rPr>
        <w:color w:val="F2F2F2"/>
        <w:sz w:val="22"/>
      </w:rPr>
      <w:tblPr/>
      <w:tcPr>
        <w:shd w:val="clear" w:color="FFFFFF" w:fill="D99695" w:themeFill="accent2" w:themeFillTint="97"/>
      </w:tcPr>
    </w:tblStylePr>
    <w:tblStylePr w:type="band1Vert">
      <w:rPr>
        <w:color w:val="404040"/>
        <w:sz w:val="22"/>
      </w:rPr>
      <w:tblPr/>
    </w:tblStylePr>
    <w:tblStylePr w:type="band2Vert">
      <w:rPr>
        <w:color w:val="404040"/>
        <w:sz w:val="22"/>
      </w:rPr>
      <w:tblPr/>
      <w:tcPr>
        <w:shd w:val="clear" w:color="FFFFFF" w:fill="F2DCDC" w:themeFill="accent2" w:themeFillTint="32"/>
      </w:tcPr>
    </w:tblStylePr>
    <w:tblStylePr w:type="band1Horz">
      <w:rPr>
        <w:color w:val="404040"/>
        <w:sz w:val="22"/>
      </w:rPr>
      <w:tblPr/>
    </w:tblStylePr>
    <w:tblStylePr w:type="band2Horz">
      <w:rPr>
        <w:color w:val="404040"/>
        <w:sz w:val="22"/>
      </w:rPr>
      <w:tblPr/>
      <w:tcPr>
        <w:shd w:val="clear" w:color="FFFFFF" w:fill="F2DCDC" w:themeFill="accent2" w:themeFillTint="32"/>
      </w:tcPr>
    </w:tblStylePr>
  </w:style>
  <w:style w:type="table" w:customStyle="1" w:styleId="Lined-Accent3">
    <w:name w:val="Lined - Accent 3"/>
    <w:basedOn w:val="TableNormal"/>
    <w:uiPriority w:val="99"/>
    <w:rPr>
      <w:lang w:val="de-AT" w:eastAsia="de-AT"/>
      <w:color w:val="404040"/>
      <w:sz w:val="20"/>
      <w:szCs w:val="20"/>
    </w:rPr>
    <w:tblPr>
      <w:tblStyleRowBandSize w:val="1"/>
      <w:tblStyleColBandSize w:val="1"/>
    </w:tblPr>
    <w:tblStylePr w:type="firstRow">
      <w:rPr>
        <w:color w:val="F2F2F2"/>
        <w:sz w:val="22"/>
      </w:rPr>
      <w:tblPr/>
      <w:tcPr>
        <w:shd w:val="clear" w:color="FFFFFF" w:fill="9ABB59" w:themeFill="accent3" w:themeFillTint="fe"/>
      </w:tcPr>
    </w:tblStylePr>
    <w:tblStylePr w:type="lastRow">
      <w:rPr>
        <w:color w:val="F2F2F2"/>
        <w:sz w:val="22"/>
      </w:rPr>
      <w:tblPr/>
      <w:tcPr>
        <w:shd w:val="clear" w:color="FFFFFF" w:fill="9ABB59" w:themeFill="accent3" w:themeFillTint="fe"/>
      </w:tcPr>
    </w:tblStylePr>
    <w:tblStylePr w:type="firstCol">
      <w:rPr>
        <w:color w:val="F2F2F2"/>
        <w:sz w:val="22"/>
      </w:rPr>
      <w:tblPr/>
      <w:tcPr>
        <w:shd w:val="clear" w:color="FFFFFF" w:fill="9ABB59" w:themeFill="accent3" w:themeFillTint="fe"/>
      </w:tcPr>
    </w:tblStylePr>
    <w:tblStylePr w:type="lastCol">
      <w:rPr>
        <w:color w:val="F2F2F2"/>
        <w:sz w:val="22"/>
      </w:rPr>
      <w:tblPr/>
      <w:tcPr>
        <w:shd w:val="clear" w:color="FFFFFF" w:fill="9ABB59" w:themeFill="accent3" w:themeFillTint="fe"/>
      </w:tcPr>
    </w:tblStylePr>
    <w:tblStylePr w:type="band1Vert">
      <w:rPr>
        <w:color w:val="404040"/>
        <w:sz w:val="22"/>
      </w:rPr>
      <w:tblPr/>
    </w:tblStylePr>
    <w:tblStylePr w:type="band2Vert">
      <w:rPr>
        <w:color w:val="404040"/>
        <w:sz w:val="22"/>
      </w:rPr>
      <w:tblPr/>
      <w:tcPr>
        <w:shd w:val="clear" w:color="FFFFFF" w:fill="EAF1DC" w:themeFill="accent3" w:themeFillTint="34"/>
      </w:tcPr>
    </w:tblStylePr>
    <w:tblStylePr w:type="band1Horz">
      <w:rPr>
        <w:color w:val="404040"/>
        <w:sz w:val="22"/>
      </w:rPr>
      <w:tblPr/>
    </w:tblStylePr>
    <w:tblStylePr w:type="band2Horz">
      <w:rPr>
        <w:color w:val="404040"/>
        <w:sz w:val="22"/>
      </w:rPr>
      <w:tblPr/>
      <w:tcPr>
        <w:shd w:val="clear" w:color="FFFFFF" w:fill="EAF1DC" w:themeFill="accent3" w:themeFillTint="34"/>
      </w:tcPr>
    </w:tblStylePr>
  </w:style>
  <w:style w:type="table" w:customStyle="1" w:styleId="Lined-Accent4">
    <w:name w:val="Lined - Accent 4"/>
    <w:basedOn w:val="TableNormal"/>
    <w:uiPriority w:val="99"/>
    <w:rPr>
      <w:lang w:val="de-AT" w:eastAsia="de-AT"/>
      <w:color w:val="404040"/>
      <w:sz w:val="20"/>
      <w:szCs w:val="20"/>
    </w:rPr>
    <w:tblPr>
      <w:tblStyleRowBandSize w:val="1"/>
      <w:tblStyleColBandSize w:val="1"/>
    </w:tblPr>
    <w:tblStylePr w:type="firstRow">
      <w:rPr>
        <w:color w:val="F2F2F2"/>
        <w:sz w:val="22"/>
      </w:rPr>
      <w:tblPr/>
      <w:tcPr>
        <w:shd w:val="clear" w:color="FFFFFF" w:fill="B2A1C6" w:themeFill="accent4" w:themeFillTint="9a"/>
      </w:tcPr>
    </w:tblStylePr>
    <w:tblStylePr w:type="lastRow">
      <w:rPr>
        <w:color w:val="F2F2F2"/>
        <w:sz w:val="22"/>
      </w:rPr>
      <w:tblPr/>
      <w:tcPr>
        <w:shd w:val="clear" w:color="FFFFFF" w:fill="B2A1C6" w:themeFill="accent4" w:themeFillTint="9a"/>
      </w:tcPr>
    </w:tblStylePr>
    <w:tblStylePr w:type="firstCol">
      <w:rPr>
        <w:color w:val="F2F2F2"/>
        <w:sz w:val="22"/>
      </w:rPr>
      <w:tblPr/>
      <w:tcPr>
        <w:shd w:val="clear" w:color="FFFFFF" w:fill="B2A1C6" w:themeFill="accent4" w:themeFillTint="9a"/>
      </w:tcPr>
    </w:tblStylePr>
    <w:tblStylePr w:type="lastCol">
      <w:rPr>
        <w:color w:val="F2F2F2"/>
        <w:sz w:val="22"/>
      </w:rPr>
      <w:tblPr/>
      <w:tcPr>
        <w:shd w:val="clear" w:color="FFFFFF" w:fill="B2A1C6" w:themeFill="accent4" w:themeFillTint="9a"/>
      </w:tcPr>
    </w:tblStylePr>
    <w:tblStylePr w:type="band1Vert">
      <w:rPr>
        <w:color w:val="404040"/>
        <w:sz w:val="22"/>
      </w:rPr>
      <w:tblPr/>
    </w:tblStylePr>
    <w:tblStylePr w:type="band2Vert">
      <w:rPr>
        <w:color w:val="404040"/>
        <w:sz w:val="22"/>
      </w:rPr>
      <w:tblPr/>
      <w:tcPr>
        <w:shd w:val="clear" w:color="FFFFFF" w:fill="E5DFEC" w:themeFill="accent4" w:themeFillTint="34"/>
      </w:tcPr>
    </w:tblStylePr>
    <w:tblStylePr w:type="band1Horz">
      <w:rPr>
        <w:color w:val="404040"/>
        <w:sz w:val="22"/>
      </w:rPr>
      <w:tblPr/>
    </w:tblStylePr>
    <w:tblStylePr w:type="band2Horz">
      <w:rPr>
        <w:color w:val="404040"/>
        <w:sz w:val="22"/>
      </w:rPr>
      <w:tblPr/>
      <w:tcPr>
        <w:shd w:val="clear" w:color="FFFFFF" w:fill="E5DFEC" w:themeFill="accent4" w:themeFillTint="34"/>
      </w:tcPr>
    </w:tblStylePr>
  </w:style>
  <w:style w:type="table" w:customStyle="1" w:styleId="Lined-Accent5">
    <w:name w:val="Lined - Accent 5"/>
    <w:basedOn w:val="TableNormal"/>
    <w:uiPriority w:val="99"/>
    <w:rPr>
      <w:lang w:val="de-AT" w:eastAsia="de-AT"/>
      <w:color w:val="404040"/>
      <w:sz w:val="20"/>
      <w:szCs w:val="20"/>
    </w:rPr>
    <w:tblPr>
      <w:tblStyleRowBandSize w:val="1"/>
      <w:tblStyleColBandSize w:val="1"/>
    </w:tblPr>
    <w:tblStylePr w:type="firstRow">
      <w:rPr>
        <w:color w:val="F2F2F2"/>
        <w:sz w:val="22"/>
      </w:rPr>
      <w:tblPr/>
      <w:tcPr>
        <w:shd w:val="clear" w:color="FFFFFF" w:fill="4BACC6" w:themeFill="accent5"/>
      </w:tcPr>
    </w:tblStylePr>
    <w:tblStylePr w:type="lastRow">
      <w:rPr>
        <w:color w:val="F2F2F2"/>
        <w:sz w:val="22"/>
      </w:rPr>
      <w:tblPr/>
      <w:tcPr>
        <w:shd w:val="clear" w:color="FFFFFF" w:fill="4BACC6" w:themeFill="accent5"/>
      </w:tcPr>
    </w:tblStylePr>
    <w:tblStylePr w:type="firstCol">
      <w:rPr>
        <w:color w:val="F2F2F2"/>
        <w:sz w:val="22"/>
      </w:rPr>
      <w:tblPr/>
      <w:tcPr>
        <w:shd w:val="clear" w:color="FFFFFF" w:fill="4BACC6" w:themeFill="accent5"/>
      </w:tcPr>
    </w:tblStylePr>
    <w:tblStylePr w:type="lastCol">
      <w:rPr>
        <w:color w:val="F2F2F2"/>
        <w:sz w:val="22"/>
      </w:rPr>
      <w:tblPr/>
      <w:tcPr>
        <w:shd w:val="clear" w:color="FFFFFF" w:fill="4BACC6" w:themeFill="accent5"/>
      </w:tcPr>
    </w:tblStylePr>
    <w:tblStylePr w:type="band1Vert">
      <w:rPr>
        <w:color w:val="404040"/>
        <w:sz w:val="22"/>
      </w:rPr>
      <w:tblPr/>
    </w:tblStylePr>
    <w:tblStylePr w:type="band2Vert">
      <w:rPr>
        <w:color w:val="404040"/>
        <w:sz w:val="22"/>
      </w:rPr>
      <w:tblPr/>
      <w:tcPr>
        <w:shd w:val="clear" w:color="FFFFFF" w:fill="DAEEF3" w:themeFill="accent5" w:themeFillTint="34"/>
      </w:tcPr>
    </w:tblStylePr>
    <w:tblStylePr w:type="band1Horz">
      <w:rPr>
        <w:color w:val="404040"/>
        <w:sz w:val="22"/>
      </w:rPr>
      <w:tblPr/>
    </w:tblStylePr>
    <w:tblStylePr w:type="band2Horz">
      <w:rPr>
        <w:color w:val="404040"/>
        <w:sz w:val="22"/>
      </w:rPr>
      <w:tblPr/>
      <w:tcPr>
        <w:shd w:val="clear" w:color="FFFFFF" w:fill="DAEEF3" w:themeFill="accent5" w:themeFillTint="34"/>
      </w:tcPr>
    </w:tblStylePr>
  </w:style>
  <w:style w:type="table" w:customStyle="1" w:styleId="Lined-Accent6">
    <w:name w:val="Lined - Accent 6"/>
    <w:basedOn w:val="TableNormal"/>
    <w:uiPriority w:val="99"/>
    <w:rPr>
      <w:lang w:val="de-AT" w:eastAsia="de-AT"/>
      <w:color w:val="404040"/>
      <w:sz w:val="20"/>
      <w:szCs w:val="20"/>
    </w:rPr>
    <w:tblPr>
      <w:tblStyleRowBandSize w:val="1"/>
      <w:tblStyleColBandSize w:val="1"/>
    </w:tblPr>
    <w:tblStylePr w:type="firstRow">
      <w:rPr>
        <w:color w:val="F2F2F2"/>
        <w:sz w:val="22"/>
      </w:rPr>
      <w:tblPr/>
      <w:tcPr>
        <w:shd w:val="clear" w:color="FFFFFF" w:fill="F79646" w:themeFill="accent6"/>
      </w:tcPr>
    </w:tblStylePr>
    <w:tblStylePr w:type="lastRow">
      <w:rPr>
        <w:color w:val="F2F2F2"/>
        <w:sz w:val="22"/>
      </w:rPr>
      <w:tblPr/>
      <w:tcPr>
        <w:shd w:val="clear" w:color="FFFFFF" w:fill="F79646" w:themeFill="accent6"/>
      </w:tcPr>
    </w:tblStylePr>
    <w:tblStylePr w:type="firstCol">
      <w:rPr>
        <w:color w:val="F2F2F2"/>
        <w:sz w:val="22"/>
      </w:rPr>
      <w:tblPr/>
      <w:tcPr>
        <w:shd w:val="clear" w:color="FFFFFF" w:fill="F79646" w:themeFill="accent6"/>
      </w:tcPr>
    </w:tblStylePr>
    <w:tblStylePr w:type="lastCol">
      <w:rPr>
        <w:color w:val="F2F2F2"/>
        <w:sz w:val="22"/>
      </w:rPr>
      <w:tblPr/>
      <w:tcPr>
        <w:shd w:val="clear" w:color="FFFFFF" w:fill="F79646" w:themeFill="accent6"/>
      </w:tcPr>
    </w:tblStylePr>
    <w:tblStylePr w:type="band1Vert">
      <w:rPr>
        <w:color w:val="404040"/>
        <w:sz w:val="22"/>
      </w:rPr>
      <w:tblPr/>
    </w:tblStylePr>
    <w:tblStylePr w:type="band2Vert">
      <w:rPr>
        <w:color w:val="404040"/>
        <w:sz w:val="22"/>
      </w:rPr>
      <w:tblPr/>
      <w:tcPr>
        <w:shd w:val="clear" w:color="FFFFFF" w:fill="FDE9D8" w:themeFill="accent6" w:themeFillTint="34"/>
      </w:tcPr>
    </w:tblStylePr>
    <w:tblStylePr w:type="band1Horz">
      <w:rPr>
        <w:color w:val="404040"/>
        <w:sz w:val="22"/>
      </w:rPr>
      <w:tblPr/>
    </w:tblStylePr>
    <w:tblStylePr w:type="band2Horz">
      <w:rPr>
        <w:color w:val="404040"/>
        <w:sz w:val="22"/>
      </w:rPr>
      <w:tblPr/>
      <w:tcPr>
        <w:shd w:val="clear" w:color="FFFFFF" w:fill="FDE9D8" w:themeFill="accent6" w:themeFillTint="34"/>
      </w:tcPr>
    </w:tblStylePr>
  </w:style>
  <w:style w:type="table" w:customStyle="1" w:styleId="BorderedLined-Accent">
    <w:name w:val="Bordered &amp; Lined - Accent"/>
    <w:basedOn w:val="TableNormal"/>
    <w:uiPriority w:val="99"/>
    <w:rPr>
      <w:lang w:val="de-AT" w:eastAsia="de-AT"/>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color w:val="F2F2F2"/>
        <w:sz w:val="22"/>
      </w:rPr>
      <w:tblPr/>
      <w:tcPr>
        <w:shd w:val="clear" w:color="FFFFFF" w:fill="7F7F7F" w:themeFill="text1" w:themeFillTint="80"/>
      </w:tcPr>
    </w:tblStylePr>
    <w:tblStylePr w:type="lastRow">
      <w:rPr>
        <w:color w:val="F2F2F2"/>
        <w:sz w:val="22"/>
      </w:rPr>
      <w:tblPr/>
      <w:tcPr>
        <w:shd w:val="clear" w:color="FFFFFF" w:fill="7F7F7F" w:themeFill="text1" w:themeFillTint="80"/>
      </w:tcPr>
    </w:tblStylePr>
    <w:tblStylePr w:type="firstCol">
      <w:rPr>
        <w:color w:val="F2F2F2"/>
        <w:sz w:val="22"/>
      </w:rPr>
      <w:tblPr/>
      <w:tcPr>
        <w:shd w:val="clear" w:color="FFFFFF" w:fill="7F7F7F" w:themeFill="text1" w:themeFillTint="80"/>
      </w:tcPr>
    </w:tblStylePr>
    <w:tblStylePr w:type="lastCol">
      <w:rPr>
        <w:color w:val="F2F2F2"/>
        <w:sz w:val="22"/>
      </w:rPr>
      <w:tblPr/>
      <w:tcPr>
        <w:shd w:val="clear" w:color="FFFFFF" w:fill="7F7F7F" w:themeFill="text1" w:themeFillTint="80"/>
      </w:tcPr>
    </w:tblStylePr>
    <w:tblStylePr w:type="band1Vert">
      <w:rPr>
        <w:color w:val="404040"/>
        <w:sz w:val="22"/>
      </w:rPr>
      <w:tblPr/>
    </w:tblStylePr>
    <w:tblStylePr w:type="band2Vert">
      <w:rPr>
        <w:color w:val="404040"/>
        <w:sz w:val="22"/>
      </w:rPr>
      <w:tblPr/>
      <w:tcPr>
        <w:shd w:val="clear" w:color="FFFFFF" w:fill="F2F2F2" w:themeFill="text1" w:themeFillTint="d"/>
      </w:tcPr>
    </w:tblStylePr>
    <w:tblStylePr w:type="band1Horz">
      <w:rPr>
        <w:color w:val="404040"/>
        <w:sz w:val="22"/>
      </w:rPr>
      <w:tblPr/>
    </w:tblStylePr>
    <w:tblStylePr w:type="band2Horz">
      <w:rPr>
        <w:color w:val="404040"/>
        <w:sz w:val="22"/>
      </w:rPr>
      <w:tblPr/>
      <w:tcPr>
        <w:shd w:val="clear" w:color="FFFFFF" w:fill="F2F2F2" w:themeFill="text1" w:themeFillTint="d"/>
      </w:tcPr>
    </w:tblStylePr>
  </w:style>
  <w:style w:type="table" w:customStyle="1" w:styleId="BorderedLined-Accent1">
    <w:name w:val="Bordered &amp; Lined - Accent 1"/>
    <w:basedOn w:val="TableNormal"/>
    <w:uiPriority w:val="99"/>
    <w:rPr>
      <w:lang w:val="de-AT" w:eastAsia="de-AT"/>
      <w:color w:val="404040"/>
      <w:sz w:val="20"/>
      <w:szCs w:val="20"/>
    </w:r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Pr>
    <w:tblStylePr w:type="firstRow">
      <w:rPr>
        <w:color w:val="F2F2F2"/>
        <w:sz w:val="22"/>
      </w:rPr>
      <w:tblPr/>
      <w:tcPr>
        <w:shd w:val="clear" w:color="FFFFFF" w:fill="5D8AC2" w:themeFill="accent1" w:themeFillTint="ea"/>
      </w:tcPr>
    </w:tblStylePr>
    <w:tblStylePr w:type="lastRow">
      <w:rPr>
        <w:color w:val="F2F2F2"/>
        <w:sz w:val="22"/>
      </w:rPr>
      <w:tblPr/>
      <w:tcPr>
        <w:shd w:val="clear" w:color="FFFFFF" w:fill="5D8AC2" w:themeFill="accent1" w:themeFillTint="ea"/>
      </w:tcPr>
    </w:tblStylePr>
    <w:tblStylePr w:type="firstCol">
      <w:rPr>
        <w:color w:val="F2F2F2"/>
        <w:sz w:val="22"/>
      </w:rPr>
      <w:tblPr/>
      <w:tcPr>
        <w:shd w:val="clear" w:color="FFFFFF" w:fill="5D8AC2" w:themeFill="accent1" w:themeFillTint="ea"/>
      </w:tcPr>
    </w:tblStylePr>
    <w:tblStylePr w:type="lastCol">
      <w:rPr>
        <w:color w:val="F2F2F2"/>
        <w:sz w:val="22"/>
      </w:rPr>
      <w:tblPr/>
      <w:tcPr>
        <w:shd w:val="clear" w:color="FFFFFF" w:fill="5D8AC2" w:themeFill="accent1" w:themeFillTint="ea"/>
      </w:tcPr>
    </w:tblStylePr>
    <w:tblStylePr w:type="band1Vert">
      <w:rPr>
        <w:color w:val="404040"/>
        <w:sz w:val="22"/>
      </w:rPr>
      <w:tblPr/>
    </w:tblStylePr>
    <w:tblStylePr w:type="band2Vert">
      <w:rPr>
        <w:color w:val="404040"/>
        <w:sz w:val="22"/>
      </w:rPr>
      <w:tblPr/>
      <w:tcPr>
        <w:shd w:val="clear" w:color="FFFFFF" w:fill="C7D7EA" w:themeFill="accent1" w:themeFillTint="50"/>
      </w:tcPr>
    </w:tblStylePr>
    <w:tblStylePr w:type="band1Horz">
      <w:rPr>
        <w:color w:val="404040"/>
        <w:sz w:val="22"/>
      </w:rPr>
      <w:tblPr/>
    </w:tblStylePr>
    <w:tblStylePr w:type="band2Horz">
      <w:rPr>
        <w:color w:val="404040"/>
        <w:sz w:val="22"/>
      </w:rPr>
      <w:tblPr/>
      <w:tcPr>
        <w:shd w:val="clear" w:color="FFFFFF" w:fill="C7D7EA" w:themeFill="accent1" w:themeFillTint="50"/>
      </w:tcPr>
    </w:tblStylePr>
  </w:style>
  <w:style w:type="table" w:customStyle="1" w:styleId="BorderedLined-Accent2">
    <w:name w:val="Bordered &amp; Lined - Accent 2"/>
    <w:basedOn w:val="TableNormal"/>
    <w:uiPriority w:val="99"/>
    <w:rPr>
      <w:lang w:val="de-AT" w:eastAsia="de-AT"/>
      <w:color w:val="404040"/>
      <w:sz w:val="20"/>
      <w:szCs w:val="20"/>
    </w:rPr>
    <w:tblPr>
      <w:tblStyleRowBandSize w:val="1"/>
      <w:tblStyleColBandSize w:val="1"/>
      <w:tblBorders>
        <w:top w:val="single" w:color="C0504D" w:themeColor="accent2" w:sz="4" w:space="0"/>
        <w:left w:val="single" w:color="C0504D" w:themeColor="accent2" w:sz="4" w:space="0"/>
        <w:bottom w:val="single" w:color="C0504D" w:themeColor="accent2" w:sz="4" w:space="0"/>
        <w:right w:val="single" w:color="C0504D" w:themeColor="accent2" w:sz="4" w:space="0"/>
        <w:insideH w:val="single" w:color="C0504D" w:themeColor="accent2" w:sz="4" w:space="0"/>
        <w:insideV w:val="single" w:color="C0504D" w:themeColor="accent2" w:sz="4" w:space="0"/>
      </w:tblBorders>
    </w:tblPr>
    <w:tblStylePr w:type="firstRow">
      <w:rPr>
        <w:color w:val="F2F2F2"/>
        <w:sz w:val="22"/>
      </w:rPr>
      <w:tblPr/>
      <w:tcPr>
        <w:shd w:val="clear" w:color="FFFFFF" w:fill="D99695" w:themeFill="accent2" w:themeFillTint="97"/>
      </w:tcPr>
    </w:tblStylePr>
    <w:tblStylePr w:type="lastRow">
      <w:rPr>
        <w:color w:val="F2F2F2"/>
        <w:sz w:val="22"/>
      </w:rPr>
      <w:tblPr/>
      <w:tcPr>
        <w:shd w:val="clear" w:color="FFFFFF" w:fill="D99695" w:themeFill="accent2" w:themeFillTint="97"/>
      </w:tcPr>
    </w:tblStylePr>
    <w:tblStylePr w:type="firstCol">
      <w:rPr>
        <w:color w:val="F2F2F2"/>
        <w:sz w:val="22"/>
      </w:rPr>
      <w:tblPr/>
      <w:tcPr>
        <w:shd w:val="clear" w:color="FFFFFF" w:fill="D99695" w:themeFill="accent2" w:themeFillTint="97"/>
      </w:tcPr>
    </w:tblStylePr>
    <w:tblStylePr w:type="lastCol">
      <w:rPr>
        <w:color w:val="F2F2F2"/>
        <w:sz w:val="22"/>
      </w:rPr>
      <w:tblPr/>
      <w:tcPr>
        <w:shd w:val="clear" w:color="FFFFFF" w:fill="D99695" w:themeFill="accent2" w:themeFillTint="97"/>
      </w:tcPr>
    </w:tblStylePr>
    <w:tblStylePr w:type="band1Vert">
      <w:rPr>
        <w:color w:val="404040"/>
        <w:sz w:val="22"/>
      </w:rPr>
      <w:tblPr/>
    </w:tblStylePr>
    <w:tblStylePr w:type="band2Vert">
      <w:rPr>
        <w:color w:val="404040"/>
        <w:sz w:val="22"/>
      </w:rPr>
      <w:tblPr/>
      <w:tcPr>
        <w:shd w:val="clear" w:color="FFFFFF" w:fill="F2DCDC" w:themeFill="accent2" w:themeFillTint="32"/>
      </w:tcPr>
    </w:tblStylePr>
    <w:tblStylePr w:type="band1Horz">
      <w:rPr>
        <w:color w:val="404040"/>
        <w:sz w:val="22"/>
      </w:rPr>
      <w:tblPr/>
    </w:tblStylePr>
    <w:tblStylePr w:type="band2Horz">
      <w:rPr>
        <w:color w:val="404040"/>
        <w:sz w:val="22"/>
      </w:rPr>
      <w:tblPr/>
      <w:tcPr>
        <w:shd w:val="clear" w:color="FFFFFF" w:fill="F2DCDC" w:themeFill="accent2" w:themeFillTint="32"/>
      </w:tcPr>
    </w:tblStylePr>
  </w:style>
  <w:style w:type="table" w:customStyle="1" w:styleId="BorderedLined-Accent3">
    <w:name w:val="Bordered &amp; Lined - Accent 3"/>
    <w:basedOn w:val="TableNormal"/>
    <w:uiPriority w:val="99"/>
    <w:rPr>
      <w:lang w:val="de-AT" w:eastAsia="de-AT"/>
      <w:color w:val="404040"/>
      <w:sz w:val="20"/>
      <w:szCs w:val="20"/>
    </w:rPr>
    <w:tblPr>
      <w:tblStyleRowBandSize w:val="1"/>
      <w:tblStyleColBandSize w:val="1"/>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Pr>
    <w:tblStylePr w:type="firstRow">
      <w:rPr>
        <w:color w:val="F2F2F2"/>
        <w:sz w:val="22"/>
      </w:rPr>
      <w:tblPr/>
      <w:tcPr>
        <w:shd w:val="clear" w:color="FFFFFF" w:fill="9ABB59" w:themeFill="accent3" w:themeFillTint="fe"/>
      </w:tcPr>
    </w:tblStylePr>
    <w:tblStylePr w:type="lastRow">
      <w:rPr>
        <w:color w:val="F2F2F2"/>
        <w:sz w:val="22"/>
      </w:rPr>
      <w:tblPr/>
      <w:tcPr>
        <w:shd w:val="clear" w:color="FFFFFF" w:fill="9ABB59" w:themeFill="accent3" w:themeFillTint="fe"/>
      </w:tcPr>
    </w:tblStylePr>
    <w:tblStylePr w:type="firstCol">
      <w:rPr>
        <w:color w:val="F2F2F2"/>
        <w:sz w:val="22"/>
      </w:rPr>
      <w:tblPr/>
      <w:tcPr>
        <w:shd w:val="clear" w:color="FFFFFF" w:fill="9ABB59" w:themeFill="accent3" w:themeFillTint="fe"/>
      </w:tcPr>
    </w:tblStylePr>
    <w:tblStylePr w:type="lastCol">
      <w:rPr>
        <w:color w:val="F2F2F2"/>
        <w:sz w:val="22"/>
      </w:rPr>
      <w:tblPr/>
      <w:tcPr>
        <w:shd w:val="clear" w:color="FFFFFF" w:fill="9ABB59" w:themeFill="accent3" w:themeFillTint="fe"/>
      </w:tcPr>
    </w:tblStylePr>
    <w:tblStylePr w:type="band1Vert">
      <w:rPr>
        <w:color w:val="404040"/>
        <w:sz w:val="22"/>
      </w:rPr>
      <w:tblPr/>
    </w:tblStylePr>
    <w:tblStylePr w:type="band2Vert">
      <w:rPr>
        <w:color w:val="404040"/>
        <w:sz w:val="22"/>
      </w:rPr>
      <w:tblPr/>
      <w:tcPr>
        <w:shd w:val="clear" w:color="FFFFFF" w:fill="EAF1DC" w:themeFill="accent3" w:themeFillTint="34"/>
      </w:tcPr>
    </w:tblStylePr>
    <w:tblStylePr w:type="band1Horz">
      <w:rPr>
        <w:color w:val="404040"/>
        <w:sz w:val="22"/>
      </w:rPr>
      <w:tblPr/>
    </w:tblStylePr>
    <w:tblStylePr w:type="band2Horz">
      <w:rPr>
        <w:color w:val="404040"/>
        <w:sz w:val="22"/>
      </w:rPr>
      <w:tblPr/>
      <w:tcPr>
        <w:shd w:val="clear" w:color="FFFFFF" w:fill="EAF1DC" w:themeFill="accent3" w:themeFillTint="34"/>
      </w:tcPr>
    </w:tblStylePr>
  </w:style>
  <w:style w:type="table" w:customStyle="1" w:styleId="BorderedLined-Accent4">
    <w:name w:val="Bordered &amp; Lined - Accent 4"/>
    <w:basedOn w:val="TableNormal"/>
    <w:uiPriority w:val="99"/>
    <w:rPr>
      <w:lang w:val="de-AT" w:eastAsia="de-AT"/>
      <w:color w:val="404040"/>
      <w:sz w:val="20"/>
      <w:szCs w:val="20"/>
    </w:rPr>
    <w:tblPr>
      <w:tblStyleRowBandSize w:val="1"/>
      <w:tblStyleColBandSize w:val="1"/>
      <w:tblBorders>
        <w:top w:val="single" w:color="8064A2" w:themeColor="accent4" w:sz="4" w:space="0"/>
        <w:left w:val="single" w:color="8064A2" w:themeColor="accent4" w:sz="4" w:space="0"/>
        <w:bottom w:val="single" w:color="8064A2" w:themeColor="accent4" w:sz="4" w:space="0"/>
        <w:right w:val="single" w:color="8064A2" w:themeColor="accent4" w:sz="4" w:space="0"/>
        <w:insideH w:val="single" w:color="8064A2" w:themeColor="accent4" w:sz="4" w:space="0"/>
        <w:insideV w:val="single" w:color="8064A2" w:themeColor="accent4" w:sz="4" w:space="0"/>
      </w:tblBorders>
    </w:tblPr>
    <w:tblStylePr w:type="firstRow">
      <w:rPr>
        <w:color w:val="F2F2F2"/>
        <w:sz w:val="22"/>
      </w:rPr>
      <w:tblPr/>
      <w:tcPr>
        <w:shd w:val="clear" w:color="FFFFFF" w:fill="B2A1C6" w:themeFill="accent4" w:themeFillTint="9a"/>
      </w:tcPr>
    </w:tblStylePr>
    <w:tblStylePr w:type="lastRow">
      <w:rPr>
        <w:color w:val="F2F2F2"/>
        <w:sz w:val="22"/>
      </w:rPr>
      <w:tblPr/>
      <w:tcPr>
        <w:shd w:val="clear" w:color="FFFFFF" w:fill="B2A1C6" w:themeFill="accent4" w:themeFillTint="9a"/>
      </w:tcPr>
    </w:tblStylePr>
    <w:tblStylePr w:type="firstCol">
      <w:rPr>
        <w:color w:val="F2F2F2"/>
        <w:sz w:val="22"/>
      </w:rPr>
      <w:tblPr/>
      <w:tcPr>
        <w:shd w:val="clear" w:color="FFFFFF" w:fill="B2A1C6" w:themeFill="accent4" w:themeFillTint="9a"/>
      </w:tcPr>
    </w:tblStylePr>
    <w:tblStylePr w:type="lastCol">
      <w:rPr>
        <w:color w:val="F2F2F2"/>
        <w:sz w:val="22"/>
      </w:rPr>
      <w:tblPr/>
      <w:tcPr>
        <w:shd w:val="clear" w:color="FFFFFF" w:fill="B2A1C6" w:themeFill="accent4" w:themeFillTint="9a"/>
      </w:tcPr>
    </w:tblStylePr>
    <w:tblStylePr w:type="band1Vert">
      <w:rPr>
        <w:color w:val="404040"/>
        <w:sz w:val="22"/>
      </w:rPr>
      <w:tblPr/>
    </w:tblStylePr>
    <w:tblStylePr w:type="band2Vert">
      <w:rPr>
        <w:color w:val="404040"/>
        <w:sz w:val="22"/>
      </w:rPr>
      <w:tblPr/>
      <w:tcPr>
        <w:shd w:val="clear" w:color="FFFFFF" w:fill="E5DFEC" w:themeFill="accent4" w:themeFillTint="34"/>
      </w:tcPr>
    </w:tblStylePr>
    <w:tblStylePr w:type="band1Horz">
      <w:rPr>
        <w:color w:val="404040"/>
        <w:sz w:val="22"/>
      </w:rPr>
      <w:tblPr/>
    </w:tblStylePr>
    <w:tblStylePr w:type="band2Horz">
      <w:rPr>
        <w:color w:val="404040"/>
        <w:sz w:val="22"/>
      </w:rPr>
      <w:tblPr/>
      <w:tcPr>
        <w:shd w:val="clear" w:color="FFFFFF" w:fill="E5DFEC" w:themeFill="accent4" w:themeFillTint="34"/>
      </w:tcPr>
    </w:tblStylePr>
  </w:style>
  <w:style w:type="table" w:customStyle="1" w:styleId="BorderedLined-Accent5">
    <w:name w:val="Bordered &amp; Lined - Accent 5"/>
    <w:basedOn w:val="TableNormal"/>
    <w:uiPriority w:val="99"/>
    <w:rPr>
      <w:lang w:val="de-AT" w:eastAsia="de-AT"/>
      <w:color w:val="404040"/>
      <w:sz w:val="20"/>
      <w:szCs w:val="20"/>
    </w:r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color w:val="F2F2F2"/>
        <w:sz w:val="22"/>
      </w:rPr>
      <w:tblPr/>
      <w:tcPr>
        <w:shd w:val="clear" w:color="FFFFFF" w:fill="4BACC6" w:themeFill="accent5"/>
      </w:tcPr>
    </w:tblStylePr>
    <w:tblStylePr w:type="lastRow">
      <w:rPr>
        <w:color w:val="F2F2F2"/>
        <w:sz w:val="22"/>
      </w:rPr>
      <w:tblPr/>
      <w:tcPr>
        <w:shd w:val="clear" w:color="FFFFFF" w:fill="4BACC6" w:themeFill="accent5"/>
      </w:tcPr>
    </w:tblStylePr>
    <w:tblStylePr w:type="firstCol">
      <w:rPr>
        <w:color w:val="F2F2F2"/>
        <w:sz w:val="22"/>
      </w:rPr>
      <w:tblPr/>
      <w:tcPr>
        <w:shd w:val="clear" w:color="FFFFFF" w:fill="4BACC6" w:themeFill="accent5"/>
      </w:tcPr>
    </w:tblStylePr>
    <w:tblStylePr w:type="lastCol">
      <w:rPr>
        <w:color w:val="F2F2F2"/>
        <w:sz w:val="22"/>
      </w:rPr>
      <w:tblPr/>
      <w:tcPr>
        <w:shd w:val="clear" w:color="FFFFFF" w:fill="4BACC6" w:themeFill="accent5"/>
      </w:tcPr>
    </w:tblStylePr>
    <w:tblStylePr w:type="band1Vert">
      <w:rPr>
        <w:color w:val="404040"/>
        <w:sz w:val="22"/>
      </w:rPr>
      <w:tblPr/>
    </w:tblStylePr>
    <w:tblStylePr w:type="band2Vert">
      <w:rPr>
        <w:color w:val="404040"/>
        <w:sz w:val="22"/>
      </w:rPr>
      <w:tblPr/>
      <w:tcPr>
        <w:shd w:val="clear" w:color="FFFFFF" w:fill="DAEEF3" w:themeFill="accent5" w:themeFillTint="34"/>
      </w:tcPr>
    </w:tblStylePr>
    <w:tblStylePr w:type="band1Horz">
      <w:rPr>
        <w:color w:val="404040"/>
        <w:sz w:val="22"/>
      </w:rPr>
      <w:tblPr/>
    </w:tblStylePr>
    <w:tblStylePr w:type="band2Horz">
      <w:rPr>
        <w:color w:val="404040"/>
        <w:sz w:val="22"/>
      </w:rPr>
      <w:tblPr/>
      <w:tcPr>
        <w:shd w:val="clear" w:color="FFFFFF" w:fill="DAEEF3" w:themeFill="accent5" w:themeFillTint="34"/>
      </w:tcPr>
    </w:tblStylePr>
  </w:style>
  <w:style w:type="table" w:customStyle="1" w:styleId="BorderedLined-Accent6">
    <w:name w:val="Bordered &amp; Lined - Accent 6"/>
    <w:basedOn w:val="TableNormal"/>
    <w:uiPriority w:val="99"/>
    <w:rPr>
      <w:lang w:val="de-AT" w:eastAsia="de-AT"/>
      <w:color w:val="404040"/>
      <w:sz w:val="20"/>
      <w:szCs w:val="20"/>
    </w:r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color w:val="F2F2F2"/>
        <w:sz w:val="22"/>
      </w:rPr>
      <w:tblPr/>
      <w:tcPr>
        <w:shd w:val="clear" w:color="FFFFFF" w:fill="F79646" w:themeFill="accent6"/>
      </w:tcPr>
    </w:tblStylePr>
    <w:tblStylePr w:type="lastRow">
      <w:rPr>
        <w:color w:val="F2F2F2"/>
        <w:sz w:val="22"/>
      </w:rPr>
      <w:tblPr/>
      <w:tcPr>
        <w:shd w:val="clear" w:color="FFFFFF" w:fill="F79646" w:themeFill="accent6"/>
      </w:tcPr>
    </w:tblStylePr>
    <w:tblStylePr w:type="firstCol">
      <w:rPr>
        <w:color w:val="F2F2F2"/>
        <w:sz w:val="22"/>
      </w:rPr>
      <w:tblPr/>
      <w:tcPr>
        <w:shd w:val="clear" w:color="FFFFFF" w:fill="F79646" w:themeFill="accent6"/>
      </w:tcPr>
    </w:tblStylePr>
    <w:tblStylePr w:type="lastCol">
      <w:rPr>
        <w:color w:val="F2F2F2"/>
        <w:sz w:val="22"/>
      </w:rPr>
      <w:tblPr/>
      <w:tcPr>
        <w:shd w:val="clear" w:color="FFFFFF" w:fill="F79646" w:themeFill="accent6"/>
      </w:tcPr>
    </w:tblStylePr>
    <w:tblStylePr w:type="band1Vert">
      <w:rPr>
        <w:color w:val="404040"/>
        <w:sz w:val="22"/>
      </w:rPr>
      <w:tblPr/>
    </w:tblStylePr>
    <w:tblStylePr w:type="band2Vert">
      <w:rPr>
        <w:color w:val="404040"/>
        <w:sz w:val="22"/>
      </w:rPr>
      <w:tblPr/>
      <w:tcPr>
        <w:shd w:val="clear" w:color="FFFFFF" w:fill="FDE9D8" w:themeFill="accent6" w:themeFillTint="34"/>
      </w:tcPr>
    </w:tblStylePr>
    <w:tblStylePr w:type="band1Horz">
      <w:rPr>
        <w:color w:val="404040"/>
        <w:sz w:val="22"/>
      </w:rPr>
      <w:tblPr/>
    </w:tblStylePr>
    <w:tblStylePr w:type="band2Horz">
      <w:rPr>
        <w:color w:val="404040"/>
        <w:sz w:val="22"/>
      </w:rPr>
      <w:tblPr/>
      <w:tcPr>
        <w:shd w:val="clear" w:color="FFFFFF" w:fill="FDE9D8" w:themeFill="accent6" w:themeFillTint="34"/>
      </w:tcPr>
    </w:tblStylePr>
  </w:style>
  <w:style w:type="table" w:customStyle="1" w:styleId="Bordered">
    <w:name w:val="Bordered"/>
    <w:basedOn w:val="TableNormal"/>
    <w:uiPriority w:val="99"/>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color w:val="404040"/>
        <w:sz w:val="22"/>
      </w:rPr>
      <w:tblPr/>
      <w:tcPr>
        <w:tcBorders>
          <w:bottom w:val="single" w:color="000000" w:themeColor="text1" w:sz="12" w:space="0"/>
        </w:tcBorders>
      </w:tcPr>
    </w:tblStylePr>
    <w:tblStylePr w:type="lastRow">
      <w:rPr>
        <w:color w:val="404040"/>
        <w:sz w:val="22"/>
      </w:rPr>
      <w:tblPr/>
      <w:tcPr>
        <w:tcBorders>
          <w:top w:val="single" w:color="000000" w:themeColor="text1" w:sz="12" w:space="0"/>
        </w:tcBorders>
      </w:tcPr>
    </w:tblStylePr>
    <w:tblStylePr w:type="firstCol">
      <w:rPr>
        <w:color w:val="404040"/>
        <w:sz w:val="22"/>
      </w:rPr>
      <w:tblPr/>
    </w:tblStylePr>
    <w:tblStylePr w:type="lastCol">
      <w:rPr>
        <w:color w:val="404040"/>
        <w:sz w:val="22"/>
      </w:rPr>
      <w:tblPr/>
      <w:tcPr>
        <w:tcBorders>
          <w:left w:val="single" w:color="000000" w:themeColor="text1" w:sz="12" w:space="0"/>
        </w:tcBorders>
      </w:tcPr>
    </w:tblStylePr>
    <w:tblStylePr w:type="band1Horz">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style>
  <w:style w:type="table" w:customStyle="1" w:styleId="Bordered-Accent1">
    <w:name w:val="Bordered - Accent 1"/>
    <w:basedOn w:val="TableNormal"/>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color w:val="404040"/>
        <w:sz w:val="22"/>
      </w:rPr>
      <w:tblPr/>
      <w:tcPr>
        <w:tcBorders>
          <w:bottom w:val="single" w:color="4F81BD" w:themeColor="accent1" w:sz="12" w:space="0"/>
        </w:tcBorders>
      </w:tcPr>
    </w:tblStylePr>
    <w:tblStylePr w:type="lastRow">
      <w:rPr>
        <w:color w:val="404040"/>
        <w:sz w:val="22"/>
      </w:rPr>
      <w:tblPr/>
      <w:tcPr>
        <w:tcBorders>
          <w:top w:val="single" w:color="4F81BD" w:themeColor="accent1" w:sz="12" w:space="0"/>
        </w:tcBorders>
      </w:tcPr>
    </w:tblStylePr>
    <w:tblStylePr w:type="firstCol">
      <w:rPr>
        <w:color w:val="404040"/>
        <w:sz w:val="22"/>
      </w:rPr>
      <w:tblPr/>
    </w:tblStylePr>
    <w:tblStylePr w:type="lastCol">
      <w:rPr>
        <w:color w:val="404040"/>
        <w:sz w:val="22"/>
      </w:rPr>
      <w:tblPr/>
      <w:tcPr>
        <w:tcBorders>
          <w:left w:val="single" w:color="4F81BD" w:themeColor="accent1" w:sz="12" w:space="0"/>
        </w:tcBorders>
      </w:tcPr>
    </w:tblStylePr>
    <w:tblStylePr w:type="band1Horz">
      <w:rPr>
        <w:color w:val="404040"/>
        <w:sz w:val="22"/>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tcBorders>
      </w:tcPr>
    </w:tblStylePr>
  </w:style>
  <w:style w:type="table" w:customStyle="1" w:styleId="Bordered-Accent2">
    <w:name w:val="Bordered - Accent 2"/>
    <w:basedOn w:val="TableNormal"/>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color w:val="404040"/>
        <w:sz w:val="22"/>
      </w:rPr>
      <w:tblPr/>
      <w:tcPr>
        <w:tcBorders>
          <w:bottom w:val="single" w:color="C0504D" w:themeColor="accent2" w:sz="12" w:space="0"/>
        </w:tcBorders>
      </w:tcPr>
    </w:tblStylePr>
    <w:tblStylePr w:type="lastRow">
      <w:rPr>
        <w:color w:val="404040"/>
        <w:sz w:val="22"/>
      </w:rPr>
      <w:tblPr/>
      <w:tcPr>
        <w:tcBorders>
          <w:top w:val="single" w:color="C0504D" w:themeColor="accent2" w:sz="12" w:space="0"/>
        </w:tcBorders>
      </w:tcPr>
    </w:tblStylePr>
    <w:tblStylePr w:type="firstCol">
      <w:rPr>
        <w:color w:val="404040"/>
        <w:sz w:val="22"/>
      </w:rPr>
      <w:tblPr/>
    </w:tblStylePr>
    <w:tblStylePr w:type="lastCol">
      <w:rPr>
        <w:color w:val="404040"/>
        <w:sz w:val="22"/>
      </w:rPr>
      <w:tblPr/>
      <w:tcPr>
        <w:tcBorders>
          <w:left w:val="single" w:color="C0504D" w:themeColor="accent2" w:sz="12" w:space="0"/>
        </w:tcBorders>
      </w:tcPr>
    </w:tblStylePr>
    <w:tblStylePr w:type="band1Horz">
      <w:rPr>
        <w:color w:val="404040"/>
        <w:sz w:val="22"/>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tcBorders>
      </w:tcPr>
    </w:tblStylePr>
  </w:style>
  <w:style w:type="table" w:customStyle="1" w:styleId="Bordered-Accent3">
    <w:name w:val="Bordered - Accent 3"/>
    <w:basedOn w:val="TableNormal"/>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color w:val="404040"/>
        <w:sz w:val="22"/>
      </w:rPr>
      <w:tblPr/>
      <w:tcPr>
        <w:tcBorders>
          <w:bottom w:val="single" w:color="9BBB59" w:themeColor="accent3" w:sz="12" w:space="0"/>
        </w:tcBorders>
      </w:tcPr>
    </w:tblStylePr>
    <w:tblStylePr w:type="lastRow">
      <w:rPr>
        <w:color w:val="404040"/>
        <w:sz w:val="22"/>
      </w:rPr>
      <w:tblPr/>
      <w:tcPr>
        <w:tcBorders>
          <w:top w:val="single" w:color="9BBB59" w:themeColor="accent3" w:sz="12" w:space="0"/>
        </w:tcBorders>
      </w:tcPr>
    </w:tblStylePr>
    <w:tblStylePr w:type="firstCol">
      <w:rPr>
        <w:color w:val="404040"/>
        <w:sz w:val="22"/>
      </w:rPr>
      <w:tblPr/>
    </w:tblStylePr>
    <w:tblStylePr w:type="lastCol">
      <w:rPr>
        <w:color w:val="404040"/>
        <w:sz w:val="22"/>
      </w:rPr>
      <w:tblPr/>
      <w:tcPr>
        <w:tcBorders>
          <w:left w:val="single" w:color="9BBB59" w:themeColor="accent3" w:sz="12" w:space="0"/>
        </w:tcBorders>
      </w:tcPr>
    </w:tblStylePr>
    <w:tblStylePr w:type="band1Horz">
      <w:rPr>
        <w:color w:val="404040"/>
        <w:sz w:val="22"/>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tcBorders>
      </w:tcPr>
    </w:tblStylePr>
  </w:style>
  <w:style w:type="table" w:customStyle="1" w:styleId="Bordered-Accent4">
    <w:name w:val="Bordered - Accent 4"/>
    <w:basedOn w:val="TableNormal"/>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color w:val="404040"/>
        <w:sz w:val="22"/>
      </w:rPr>
      <w:tblPr/>
      <w:tcPr>
        <w:tcBorders>
          <w:bottom w:val="single" w:color="8064A2" w:themeColor="accent4" w:sz="12" w:space="0"/>
        </w:tcBorders>
      </w:tcPr>
    </w:tblStylePr>
    <w:tblStylePr w:type="lastRow">
      <w:rPr>
        <w:color w:val="404040"/>
        <w:sz w:val="22"/>
      </w:rPr>
      <w:tblPr/>
      <w:tcPr>
        <w:tcBorders>
          <w:top w:val="single" w:color="8064A2" w:themeColor="accent4" w:sz="12" w:space="0"/>
        </w:tcBorders>
      </w:tcPr>
    </w:tblStylePr>
    <w:tblStylePr w:type="firstCol">
      <w:rPr>
        <w:color w:val="404040"/>
        <w:sz w:val="22"/>
      </w:rPr>
      <w:tblPr/>
    </w:tblStylePr>
    <w:tblStylePr w:type="lastCol">
      <w:rPr>
        <w:color w:val="404040"/>
        <w:sz w:val="22"/>
      </w:rPr>
      <w:tblPr/>
      <w:tcPr>
        <w:tcBorders>
          <w:left w:val="single" w:color="8064A2" w:themeColor="accent4" w:sz="12" w:space="0"/>
        </w:tcBorders>
      </w:tcPr>
    </w:tblStylePr>
    <w:tblStylePr w:type="band1Horz">
      <w:rPr>
        <w:color w:val="404040"/>
        <w:sz w:val="22"/>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tcBorders>
      </w:tcPr>
    </w:tblStylePr>
  </w:style>
  <w:style w:type="table" w:customStyle="1" w:styleId="Bordered-Accent5">
    <w:name w:val="Bordered - Accent 5"/>
    <w:basedOn w:val="TableNormal"/>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color w:val="404040"/>
        <w:sz w:val="22"/>
      </w:rPr>
      <w:tblPr/>
      <w:tcPr>
        <w:tcBorders>
          <w:bottom w:val="single" w:color="4BACC6" w:themeColor="accent5" w:sz="12" w:space="0"/>
        </w:tcBorders>
      </w:tcPr>
    </w:tblStylePr>
    <w:tblStylePr w:type="lastRow">
      <w:rPr>
        <w:color w:val="404040"/>
        <w:sz w:val="22"/>
      </w:rPr>
      <w:tblPr/>
      <w:tcPr>
        <w:tcBorders>
          <w:top w:val="single" w:color="4BACC6" w:themeColor="accent5" w:sz="12" w:space="0"/>
        </w:tcBorders>
      </w:tcPr>
    </w:tblStylePr>
    <w:tblStylePr w:type="firstCol">
      <w:rPr>
        <w:color w:val="404040"/>
        <w:sz w:val="22"/>
      </w:rPr>
      <w:tblPr/>
    </w:tblStylePr>
    <w:tblStylePr w:type="lastCol">
      <w:rPr>
        <w:color w:val="404040"/>
        <w:sz w:val="22"/>
      </w:rPr>
      <w:tblPr/>
      <w:tcPr>
        <w:tcBorders>
          <w:left w:val="single" w:color="4BACC6" w:themeColor="accent5" w:sz="12" w:space="0"/>
        </w:tcBorders>
      </w:tcPr>
    </w:tblStylePr>
    <w:tblStylePr w:type="band1Horz">
      <w:rPr>
        <w:color w:val="404040"/>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style>
  <w:style w:type="table" w:customStyle="1" w:styleId="Bordered-Accent6">
    <w:name w:val="Bordered - Accent 6"/>
    <w:basedOn w:val="TableNormal"/>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color w:val="404040"/>
        <w:sz w:val="22"/>
      </w:rPr>
      <w:tblPr/>
      <w:tcPr>
        <w:tcBorders>
          <w:bottom w:val="single" w:color="F79646" w:themeColor="accent6" w:sz="12" w:space="0"/>
        </w:tcBorders>
      </w:tcPr>
    </w:tblStylePr>
    <w:tblStylePr w:type="lastRow">
      <w:rPr>
        <w:color w:val="404040"/>
        <w:sz w:val="22"/>
      </w:rPr>
      <w:tblPr/>
      <w:tcPr>
        <w:tcBorders>
          <w:top w:val="single" w:color="F79646" w:themeColor="accent6" w:sz="12" w:space="0"/>
        </w:tcBorders>
      </w:tcPr>
    </w:tblStylePr>
    <w:tblStylePr w:type="firstCol">
      <w:rPr>
        <w:color w:val="404040"/>
        <w:sz w:val="22"/>
      </w:rPr>
      <w:tblPr/>
    </w:tblStylePr>
    <w:tblStylePr w:type="lastCol">
      <w:rPr>
        <w:color w:val="404040"/>
        <w:sz w:val="22"/>
      </w:rPr>
      <w:tblPr/>
      <w:tcPr>
        <w:tcBorders>
          <w:left w:val="single" w:color="F79646" w:themeColor="accent6" w:sz="12" w:space="0"/>
        </w:tcBorders>
      </w:tcPr>
    </w:tblStylePr>
    <w:tblStylePr w:type="band1Horz">
      <w:rPr>
        <w:color w:val="404040"/>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style>
  <w:style w:type="table" w:styleId="LightShading-Accent1">
    <w:name w:val="Light Shading Accent 1"/>
    <w:basedOn w:val="TableNormal"/>
    <w:uiPriority w:val="99"/>
    <w:rPr>
      <w:lang w:val="de-DE"/>
      <w:color w:val="365F91"/>
      <w:sz w:val="20"/>
      <w:szCs w:val="20"/>
    </w:rPr>
    <w:tblPr>
      <w:tblStyleRowBandSize w:val="1"/>
      <w:tblStyleColBandSize w:val="1"/>
      <w:tblBorders>
        <w:top w:val="single" w:color="4F81BD" w:sz="8" w:space="0"/>
        <w:bottom w:val="single" w:color="4F81BD" w:sz="8" w:space="0"/>
      </w:tblBorders>
    </w:tblPr>
    <w:tblStylePr w:type="firstRow">
      <w:pPr>
        <w:spacing w:before="0" w:after="0"/>
      </w:pPr>
      <w:rPr>
        <w:b/>
        <w:bCs/>
      </w:rPr>
      <w:tblPr/>
      <w:tcPr>
        <w:tcBorders>
          <w:top w:val="single" w:color="4F81BD" w:sz="8" w:space="0"/>
          <w:left w:val="none" w:color="000000" w:sz="4" w:space="0"/>
          <w:bottom w:val="single" w:color="4F81BD" w:sz="8" w:space="0"/>
          <w:right w:val="none" w:color="000000" w:sz="4" w:space="0"/>
          <w:insideH w:val="none" w:color="000000" w:sz="4" w:space="0"/>
          <w:insideV w:val="none" w:color="000000" w:sz="4" w:space="0"/>
        </w:tcBorders>
      </w:tcPr>
    </w:tblStylePr>
    <w:tblStylePr w:type="lastRow">
      <w:pPr>
        <w:spacing w:before="0" w:after="0"/>
      </w:pPr>
      <w:rPr>
        <w:b/>
        <w:bCs/>
      </w:rPr>
      <w:tblPr/>
      <w:tcPr>
        <w:tcBorders>
          <w:top w:val="single" w:color="4F81BD" w:sz="8" w:space="0"/>
          <w:left w:val="none" w:color="000000" w:sz="4" w:space="0"/>
          <w:bottom w:val="single" w:color="4F81BD" w:sz="8" w:space="0"/>
          <w:right w:val="none" w:color="000000" w:sz="4" w:space="0"/>
          <w:insideH w:val="none" w:color="000000" w:sz="4" w:space="0"/>
          <w:insideV w:val="none" w:color="000000" w:sz="4" w:space="0"/>
        </w:tcBorders>
      </w:tcPr>
    </w:tblStylePr>
    <w:tblStylePr w:type="firstCol">
      <w:rPr>
        <w:b/>
        <w:bCs/>
      </w:rPr>
      <w:tblPr/>
    </w:tblStylePr>
    <w:tblStylePr w:type="lastCol">
      <w:rPr>
        <w:b/>
        <w:bCs/>
      </w:rPr>
      <w:tblPr/>
    </w:tblStylePr>
    <w:tblStylePr w:type="band1Vert">
      <w:tblPr/>
      <w:tcPr>
        <w:tcBorders>
          <w:left w:val="none" w:color="000000" w:sz="4" w:space="0"/>
          <w:right w:val="none" w:color="000000" w:sz="4" w:space="0"/>
          <w:insideH w:val="none" w:color="000000" w:sz="4" w:space="0"/>
          <w:insideV w:val="none" w:color="000000" w:sz="4" w:space="0"/>
        </w:tcBorders>
        <w:shd w:val="clear" w:color="D3DFEE" w:fill="D3DFEE"/>
      </w:tcPr>
    </w:tblStylePr>
    <w:tblStylePr w:type="band1Horz">
      <w:tblPr/>
      <w:tcPr>
        <w:tcBorders>
          <w:left w:val="none" w:color="000000" w:sz="4" w:space="0"/>
          <w:right w:val="none" w:color="000000" w:sz="4" w:space="0"/>
          <w:insideH w:val="none" w:color="000000" w:sz="4" w:space="0"/>
          <w:insideV w:val="none" w:color="000000" w:sz="4" w:space="0"/>
        </w:tcBorders>
        <w:shd w:val="clear" w:color="D3DFEE" w:fill="D3DFEE"/>
      </w:tcPr>
    </w:tblStylePr>
  </w:style>
  <w:style w:type="table" w:styleId="TableGrid">
    <w:name w:val="Table Grid"/>
    <w:basedOn w:val="TableNormal"/>
    <w:uiPriority w:val="59"/>
    <w:rPr>
      <w:lang w:val="de-DE"/>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ellenraster1">
    <w:name w:val="Tabellenraster1"/>
    <w:uiPriority w:val="99"/>
    <w:rPr>
      <w:lang w:val="de-DE"/>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wikipedia.org/wiki/Web_of_Science" TargetMode="External"/><Relationship Id="rId3" Type="http://schemas.openxmlformats.org/officeDocument/2006/relationships/hyperlink" Target="https://www.vosviewer.com/" TargetMode="External"/><Relationship Id="rId4" Type="http://schemas.openxmlformats.org/officeDocument/2006/relationships/hyperlink" Target="mailto:dall@zsi.at" TargetMode="External"/><Relationship Id="rId5" Type="http://schemas.openxmlformats.org/officeDocument/2006/relationships/hyperlink" Target="mailto:demir@zsi.at" TargetMode="External"/><Relationship Id="rId6" Type="http://schemas.openxmlformats.org/officeDocument/2006/relationships/hyperlink" Target="mailto:m.sellami@mesrs.dz" TargetMode="External"/><Relationship Id="rId7" Type="http://schemas.openxmlformats.org/officeDocument/2006/relationships/hyperlink" Target="mailto:Stefan.Haffner@dlr.de"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Manager>Elke Dall</Manager>
  <TotalTime>1480</TotalTime>
  <Application>LibreOffice/7.0.4.2$Linux_X86_64 LibreOffice_project/00$Build-2</Application>
  <AppVersion>15.0000</AppVersion>
  <Pages>9</Pages>
  <Words>3528</Words>
  <Characters>20342</Characters>
  <CharactersWithSpaces>23683</CharactersWithSpaces>
  <Paragraphs>190</Paragraphs>
  <Company>Zentrum für soziale Innovation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2021-03-18T21:34:00Z</dcterms:created>
  <dc:creator>Danube-INCO.NET</dc:creator>
  <dc:description/>
  <dc:language>en-US</dc:language>
  <cp:lastModifiedBy>utku </cp:lastModifiedBy>
  <dcterms:modified xsi:type="dcterms:W3CDTF">2021-03-22T23:09:22Z</dcterms:modified>
  <cp:revision>4</cp:revision>
  <dc:subject/>
  <dc:title>Danube-INCO.NET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